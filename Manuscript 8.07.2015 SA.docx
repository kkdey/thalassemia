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E96FCD6" w14:textId="77777777" w:rsidR="002862AE" w:rsidRPr="009732DC" w:rsidRDefault="00204ACE" w:rsidP="002862AE">
      <w:pPr>
        <w:rPr>
          <w:rFonts w:asciiTheme="majorHAnsi" w:hAnsiTheme="majorHAnsi" w:cs="Times New Roman"/>
          <w:b/>
          <w:sz w:val="36"/>
          <w:szCs w:val="36"/>
          <w:u w:val="single"/>
        </w:rPr>
      </w:pPr>
      <w:r>
        <w:rPr>
          <w:rFonts w:asciiTheme="majorHAnsi" w:hAnsiTheme="majorHAnsi" w:cs="Times New Roman"/>
          <w:b/>
          <w:sz w:val="36"/>
          <w:szCs w:val="36"/>
          <w:u w:val="single"/>
        </w:rPr>
        <w:t xml:space="preserve">Hematopoietic  </w:t>
      </w:r>
      <w:r w:rsidR="008F3C39">
        <w:rPr>
          <w:rFonts w:asciiTheme="majorHAnsi" w:hAnsiTheme="majorHAnsi" w:cs="Times New Roman"/>
          <w:b/>
          <w:sz w:val="36"/>
          <w:szCs w:val="36"/>
          <w:u w:val="single"/>
        </w:rPr>
        <w:t>stem c</w:t>
      </w:r>
      <w:r w:rsidR="008F3C39" w:rsidRPr="009732DC">
        <w:rPr>
          <w:rFonts w:asciiTheme="majorHAnsi" w:hAnsiTheme="majorHAnsi" w:cs="Times New Roman"/>
          <w:b/>
          <w:sz w:val="36"/>
          <w:szCs w:val="36"/>
          <w:u w:val="single"/>
        </w:rPr>
        <w:t xml:space="preserve">ell </w:t>
      </w:r>
      <w:r w:rsidR="008F3C39">
        <w:rPr>
          <w:rFonts w:asciiTheme="majorHAnsi" w:hAnsiTheme="majorHAnsi" w:cs="Times New Roman"/>
          <w:b/>
          <w:sz w:val="36"/>
          <w:szCs w:val="36"/>
          <w:u w:val="single"/>
        </w:rPr>
        <w:t>t</w:t>
      </w:r>
      <w:r w:rsidR="008F3C39" w:rsidRPr="009732DC">
        <w:rPr>
          <w:rFonts w:asciiTheme="majorHAnsi" w:hAnsiTheme="majorHAnsi" w:cs="Times New Roman"/>
          <w:b/>
          <w:sz w:val="36"/>
          <w:szCs w:val="36"/>
          <w:u w:val="single"/>
        </w:rPr>
        <w:t xml:space="preserve">ransplantation </w:t>
      </w:r>
      <w:r w:rsidR="002862AE" w:rsidRPr="009732DC">
        <w:rPr>
          <w:rFonts w:asciiTheme="majorHAnsi" w:hAnsiTheme="majorHAnsi" w:cs="Times New Roman"/>
          <w:b/>
          <w:sz w:val="36"/>
          <w:szCs w:val="36"/>
          <w:u w:val="single"/>
        </w:rPr>
        <w:t xml:space="preserve">in </w:t>
      </w:r>
      <w:r w:rsidR="008F3C39">
        <w:rPr>
          <w:rFonts w:asciiTheme="majorHAnsi" w:hAnsiTheme="majorHAnsi" w:cs="Times New Roman"/>
          <w:b/>
          <w:sz w:val="36"/>
          <w:szCs w:val="36"/>
          <w:u w:val="single"/>
        </w:rPr>
        <w:t>t</w:t>
      </w:r>
      <w:r w:rsidR="008F3C39" w:rsidRPr="009732DC">
        <w:rPr>
          <w:rFonts w:asciiTheme="majorHAnsi" w:hAnsiTheme="majorHAnsi" w:cs="Times New Roman"/>
          <w:b/>
          <w:sz w:val="36"/>
          <w:szCs w:val="36"/>
          <w:u w:val="single"/>
        </w:rPr>
        <w:t>halassemia</w:t>
      </w:r>
      <w:r w:rsidR="002862AE" w:rsidRPr="009732DC">
        <w:rPr>
          <w:rFonts w:asciiTheme="majorHAnsi" w:hAnsiTheme="majorHAnsi" w:cs="Times New Roman"/>
          <w:b/>
          <w:sz w:val="36"/>
          <w:szCs w:val="36"/>
          <w:u w:val="single"/>
        </w:rPr>
        <w:t>: a systematic review of literature and meta analysis of prospective controlled trials</w:t>
      </w:r>
    </w:p>
    <w:p w14:paraId="316EA344" w14:textId="77777777" w:rsidR="002862AE" w:rsidRDefault="002862AE" w:rsidP="002862AE">
      <w:pPr>
        <w:spacing w:line="360" w:lineRule="auto"/>
        <w:rPr>
          <w:rFonts w:ascii="Times New Roman" w:hAnsi="Times New Roman" w:cs="Times New Roman"/>
          <w:b/>
          <w:sz w:val="28"/>
          <w:szCs w:val="28"/>
          <w:u w:val="single"/>
        </w:rPr>
      </w:pPr>
    </w:p>
    <w:p w14:paraId="7C7A358D" w14:textId="77777777" w:rsidR="002862AE" w:rsidRDefault="002862AE" w:rsidP="002862AE">
      <w:pPr>
        <w:spacing w:line="360" w:lineRule="auto"/>
        <w:rPr>
          <w:ins w:id="0" w:author="Soheir Adam" w:date="2015-07-02T07:17:00Z"/>
          <w:rFonts w:ascii="Times New Roman" w:hAnsi="Times New Roman" w:cs="Times New Roman"/>
          <w:b/>
          <w:sz w:val="28"/>
          <w:szCs w:val="28"/>
          <w:u w:val="single"/>
        </w:rPr>
      </w:pPr>
      <w:r>
        <w:rPr>
          <w:rFonts w:ascii="Times New Roman" w:hAnsi="Times New Roman" w:cs="Times New Roman"/>
          <w:b/>
          <w:sz w:val="28"/>
          <w:szCs w:val="28"/>
          <w:u w:val="single"/>
        </w:rPr>
        <w:t>ABSTRACT</w:t>
      </w:r>
      <w:r w:rsidRPr="005412B1">
        <w:rPr>
          <w:rFonts w:ascii="Times New Roman" w:hAnsi="Times New Roman" w:cs="Times New Roman"/>
          <w:b/>
          <w:sz w:val="28"/>
          <w:szCs w:val="28"/>
          <w:u w:val="single"/>
        </w:rPr>
        <w:t>:</w:t>
      </w:r>
    </w:p>
    <w:p w14:paraId="06937116" w14:textId="5611B6BD" w:rsidR="00B3465F" w:rsidRPr="0030381E" w:rsidRDefault="00B3465F" w:rsidP="0030381E">
      <w:pPr>
        <w:spacing w:line="360" w:lineRule="auto"/>
        <w:rPr>
          <w:ins w:id="1" w:author="Soheir Adam" w:date="2015-07-02T07:17:00Z"/>
          <w:rFonts w:ascii="Times New Roman" w:hAnsi="Times New Roman" w:cs="Times New Roman"/>
          <w:sz w:val="24"/>
          <w:szCs w:val="24"/>
          <w:rPrChange w:id="2" w:author="Soheir Adam" w:date="2015-08-06T23:09:00Z">
            <w:rPr>
              <w:ins w:id="3" w:author="Soheir Adam" w:date="2015-07-02T07:17:00Z"/>
              <w:rFonts w:ascii="Times New Roman" w:hAnsi="Times New Roman" w:cs="Times New Roman"/>
              <w:sz w:val="24"/>
              <w:szCs w:val="24"/>
            </w:rPr>
          </w:rPrChange>
        </w:rPr>
        <w:pPrChange w:id="4" w:author="Soheir Adam" w:date="2015-08-06T23:09:00Z">
          <w:pPr/>
        </w:pPrChange>
      </w:pPr>
      <w:ins w:id="5" w:author="Soheir Adam" w:date="2015-07-02T07:17:00Z">
        <w:r w:rsidRPr="0030381E">
          <w:rPr>
            <w:rFonts w:ascii="Times New Roman" w:hAnsi="Times New Roman" w:cs="Times New Roman"/>
            <w:b/>
            <w:sz w:val="24"/>
            <w:szCs w:val="24"/>
          </w:rPr>
          <w:t>Background</w:t>
        </w:r>
        <w:r w:rsidRPr="0030381E">
          <w:rPr>
            <w:rFonts w:ascii="Times New Roman" w:hAnsi="Times New Roman" w:cs="Times New Roman"/>
            <w:sz w:val="24"/>
            <w:szCs w:val="24"/>
          </w:rPr>
          <w:t xml:space="preserve">: </w:t>
        </w:r>
      </w:ins>
      <w:ins w:id="6" w:author="Soheir Adam" w:date="2015-07-02T07:18:00Z">
        <w:r w:rsidRPr="0030381E">
          <w:rPr>
            <w:rFonts w:ascii="Times New Roman" w:hAnsi="Times New Roman" w:cs="Times New Roman"/>
            <w:sz w:val="24"/>
            <w:szCs w:val="24"/>
            <w:rPrChange w:id="7" w:author="Soheir Adam" w:date="2015-08-06T23:09:00Z">
              <w:rPr>
                <w:rFonts w:ascii="Times New Roman" w:hAnsi="Times New Roman" w:cs="Times New Roman"/>
                <w:sz w:val="28"/>
                <w:szCs w:val="28"/>
              </w:rPr>
            </w:rPrChange>
          </w:rPr>
          <w:t>β Thalassemia Major (BTM)</w:t>
        </w:r>
        <w:r w:rsidRPr="0030381E">
          <w:rPr>
            <w:rFonts w:ascii="Times New Roman" w:hAnsi="Times New Roman" w:cs="Times New Roman"/>
            <w:sz w:val="24"/>
            <w:szCs w:val="24"/>
          </w:rPr>
          <w:t xml:space="preserve"> is a chronic </w:t>
        </w:r>
      </w:ins>
      <w:ins w:id="8" w:author="Soheir Adam" w:date="2015-07-02T07:19:00Z">
        <w:r w:rsidRPr="0030381E">
          <w:rPr>
            <w:rFonts w:ascii="Times New Roman" w:hAnsi="Times New Roman" w:cs="Times New Roman"/>
            <w:sz w:val="24"/>
            <w:szCs w:val="24"/>
          </w:rPr>
          <w:t>debilitating hemoglobinopathy</w:t>
        </w:r>
      </w:ins>
      <w:ins w:id="9" w:author="Soheir Adam" w:date="2015-07-02T07:21:00Z">
        <w:r w:rsidRPr="0030381E">
          <w:rPr>
            <w:rFonts w:ascii="Times New Roman" w:hAnsi="Times New Roman" w:cs="Times New Roman"/>
            <w:sz w:val="24"/>
            <w:szCs w:val="24"/>
          </w:rPr>
          <w:t xml:space="preserve"> characterized by ineff</w:t>
        </w:r>
        <w:r w:rsidRPr="009C04D8">
          <w:rPr>
            <w:rFonts w:ascii="Times New Roman" w:hAnsi="Times New Roman" w:cs="Times New Roman"/>
            <w:sz w:val="24"/>
            <w:szCs w:val="24"/>
          </w:rPr>
          <w:t>ective erythropoiesis and transfusion dependant-anemia</w:t>
        </w:r>
      </w:ins>
      <w:ins w:id="10" w:author="Soheir Adam" w:date="2015-07-02T07:19:00Z">
        <w:r w:rsidRPr="009C04D8">
          <w:rPr>
            <w:rFonts w:ascii="Times New Roman" w:hAnsi="Times New Roman" w:cs="Times New Roman"/>
            <w:sz w:val="24"/>
            <w:szCs w:val="24"/>
          </w:rPr>
          <w:t xml:space="preserve">. </w:t>
        </w:r>
      </w:ins>
      <w:ins w:id="11" w:author="Soheir Adam" w:date="2015-07-02T09:57:00Z">
        <w:r w:rsidR="00B137F2" w:rsidRPr="000F5793">
          <w:rPr>
            <w:rFonts w:ascii="Times New Roman" w:hAnsi="Times New Roman" w:cs="Times New Roman"/>
            <w:sz w:val="24"/>
            <w:szCs w:val="24"/>
          </w:rPr>
          <w:t>Hematopoietic s</w:t>
        </w:r>
      </w:ins>
      <w:ins w:id="12" w:author="Soheir Adam" w:date="2015-07-02T07:20:00Z">
        <w:r w:rsidRPr="000F5793">
          <w:rPr>
            <w:rFonts w:ascii="Times New Roman" w:hAnsi="Times New Roman" w:cs="Times New Roman"/>
            <w:sz w:val="24"/>
            <w:szCs w:val="24"/>
          </w:rPr>
          <w:t>tem</w:t>
        </w:r>
      </w:ins>
      <w:ins w:id="13" w:author="Soheir Adam" w:date="2015-07-02T07:22:00Z">
        <w:r w:rsidR="0005223B" w:rsidRPr="000F5793">
          <w:rPr>
            <w:rFonts w:ascii="Times New Roman" w:hAnsi="Times New Roman" w:cs="Times New Roman"/>
            <w:sz w:val="24"/>
            <w:szCs w:val="24"/>
          </w:rPr>
          <w:t xml:space="preserve"> cell transplantation (</w:t>
        </w:r>
      </w:ins>
      <w:ins w:id="14" w:author="Soheir Adam" w:date="2015-07-02T09:57:00Z">
        <w:r w:rsidR="00B137F2" w:rsidRPr="00084826">
          <w:rPr>
            <w:rFonts w:ascii="Times New Roman" w:hAnsi="Times New Roman" w:cs="Times New Roman"/>
            <w:sz w:val="24"/>
            <w:szCs w:val="24"/>
          </w:rPr>
          <w:t>H</w:t>
        </w:r>
      </w:ins>
      <w:ins w:id="15" w:author="Soheir Adam" w:date="2015-07-02T07:22:00Z">
        <w:r w:rsidR="0005223B" w:rsidRPr="0030381E">
          <w:rPr>
            <w:rFonts w:ascii="Times New Roman" w:hAnsi="Times New Roman" w:cs="Times New Roman"/>
            <w:sz w:val="24"/>
            <w:szCs w:val="24"/>
            <w:rPrChange w:id="16" w:author="Soheir Adam" w:date="2015-08-06T23:09:00Z">
              <w:rPr>
                <w:rFonts w:ascii="Times New Roman" w:hAnsi="Times New Roman" w:cs="Times New Roman"/>
                <w:sz w:val="24"/>
                <w:szCs w:val="24"/>
              </w:rPr>
            </w:rPrChange>
          </w:rPr>
          <w:t xml:space="preserve">SCT) is considered </w:t>
        </w:r>
      </w:ins>
      <w:ins w:id="17" w:author="Soheir Adam" w:date="2015-07-02T09:57:00Z">
        <w:r w:rsidR="00B137F2" w:rsidRPr="0030381E">
          <w:rPr>
            <w:rFonts w:ascii="Times New Roman" w:hAnsi="Times New Roman" w:cs="Times New Roman"/>
            <w:sz w:val="24"/>
            <w:szCs w:val="24"/>
            <w:rPrChange w:id="18" w:author="Soheir Adam" w:date="2015-08-06T23:09:00Z">
              <w:rPr>
                <w:rFonts w:ascii="Times New Roman" w:hAnsi="Times New Roman" w:cs="Times New Roman"/>
                <w:sz w:val="24"/>
                <w:szCs w:val="24"/>
              </w:rPr>
            </w:rPrChange>
          </w:rPr>
          <w:t xml:space="preserve">the only </w:t>
        </w:r>
      </w:ins>
      <w:ins w:id="19" w:author="Soheir Adam" w:date="2015-07-02T07:22:00Z">
        <w:r w:rsidR="0005223B" w:rsidRPr="0030381E">
          <w:rPr>
            <w:rFonts w:ascii="Times New Roman" w:hAnsi="Times New Roman" w:cs="Times New Roman"/>
            <w:sz w:val="24"/>
            <w:szCs w:val="24"/>
            <w:rPrChange w:id="20" w:author="Soheir Adam" w:date="2015-08-06T23:09:00Z">
              <w:rPr>
                <w:rFonts w:ascii="Times New Roman" w:hAnsi="Times New Roman" w:cs="Times New Roman"/>
                <w:sz w:val="24"/>
                <w:szCs w:val="24"/>
              </w:rPr>
            </w:rPrChange>
          </w:rPr>
          <w:t xml:space="preserve">curative </w:t>
        </w:r>
      </w:ins>
      <w:ins w:id="21" w:author="Soheir Adam" w:date="2015-07-02T09:57:00Z">
        <w:r w:rsidR="00B137F2" w:rsidRPr="0030381E">
          <w:rPr>
            <w:rFonts w:ascii="Times New Roman" w:hAnsi="Times New Roman" w:cs="Times New Roman"/>
            <w:sz w:val="24"/>
            <w:szCs w:val="24"/>
            <w:rPrChange w:id="22" w:author="Soheir Adam" w:date="2015-08-06T23:09:00Z">
              <w:rPr>
                <w:rFonts w:ascii="Times New Roman" w:hAnsi="Times New Roman" w:cs="Times New Roman"/>
                <w:sz w:val="24"/>
                <w:szCs w:val="24"/>
              </w:rPr>
            </w:rPrChange>
          </w:rPr>
          <w:t>therapy</w:t>
        </w:r>
      </w:ins>
      <w:ins w:id="23" w:author="Soheir Adam" w:date="2015-07-02T07:22:00Z">
        <w:r w:rsidR="0005223B" w:rsidRPr="0030381E">
          <w:rPr>
            <w:rFonts w:ascii="Times New Roman" w:hAnsi="Times New Roman" w:cs="Times New Roman"/>
            <w:sz w:val="24"/>
            <w:szCs w:val="24"/>
            <w:rPrChange w:id="24" w:author="Soheir Adam" w:date="2015-08-06T23:09:00Z">
              <w:rPr>
                <w:rFonts w:ascii="Times New Roman" w:hAnsi="Times New Roman" w:cs="Times New Roman"/>
                <w:sz w:val="24"/>
                <w:szCs w:val="24"/>
              </w:rPr>
            </w:rPrChange>
          </w:rPr>
          <w:t xml:space="preserve">. </w:t>
        </w:r>
      </w:ins>
    </w:p>
    <w:p w14:paraId="61660D5E" w14:textId="199D4DBF" w:rsidR="00B3465F" w:rsidRPr="0030381E" w:rsidRDefault="00B3465F" w:rsidP="0030381E">
      <w:pPr>
        <w:spacing w:line="360" w:lineRule="auto"/>
        <w:rPr>
          <w:ins w:id="25" w:author="Soheir Adam" w:date="2015-07-02T07:17:00Z"/>
          <w:rFonts w:ascii="Times New Roman" w:hAnsi="Times New Roman" w:cs="Times New Roman"/>
          <w:b/>
          <w:sz w:val="24"/>
          <w:szCs w:val="24"/>
          <w:rPrChange w:id="26" w:author="Soheir Adam" w:date="2015-08-06T23:09:00Z">
            <w:rPr>
              <w:ins w:id="27" w:author="Soheir Adam" w:date="2015-07-02T07:17:00Z"/>
              <w:rFonts w:ascii="Times New Roman" w:hAnsi="Times New Roman" w:cs="Times New Roman"/>
              <w:b/>
              <w:sz w:val="24"/>
              <w:szCs w:val="24"/>
            </w:rPr>
          </w:rPrChange>
        </w:rPr>
        <w:pPrChange w:id="28" w:author="Soheir Adam" w:date="2015-08-06T23:09:00Z">
          <w:pPr/>
        </w:pPrChange>
      </w:pPr>
      <w:ins w:id="29" w:author="Soheir Adam" w:date="2015-07-02T07:17:00Z">
        <w:r w:rsidRPr="0030381E">
          <w:rPr>
            <w:rFonts w:ascii="Times New Roman" w:hAnsi="Times New Roman" w:cs="Times New Roman"/>
            <w:b/>
            <w:sz w:val="24"/>
            <w:szCs w:val="24"/>
            <w:rPrChange w:id="30" w:author="Soheir Adam" w:date="2015-08-06T23:09:00Z">
              <w:rPr>
                <w:rFonts w:ascii="Times New Roman" w:hAnsi="Times New Roman" w:cs="Times New Roman"/>
                <w:b/>
                <w:sz w:val="24"/>
                <w:szCs w:val="24"/>
              </w:rPr>
            </w:rPrChange>
          </w:rPr>
          <w:t xml:space="preserve">Purpose: </w:t>
        </w:r>
        <w:r w:rsidRPr="0030381E">
          <w:rPr>
            <w:rFonts w:ascii="Times New Roman" w:hAnsi="Times New Roman" w:cs="Times New Roman"/>
            <w:sz w:val="24"/>
            <w:szCs w:val="24"/>
            <w:rPrChange w:id="31" w:author="Soheir Adam" w:date="2015-08-06T23:09:00Z">
              <w:rPr>
                <w:rFonts w:ascii="Times New Roman" w:hAnsi="Times New Roman" w:cs="Times New Roman"/>
                <w:sz w:val="24"/>
                <w:szCs w:val="24"/>
              </w:rPr>
            </w:rPrChange>
          </w:rPr>
          <w:t xml:space="preserve">To compare the </w:t>
        </w:r>
      </w:ins>
      <w:ins w:id="32" w:author="Soheir Adam" w:date="2015-07-02T07:27:00Z">
        <w:r w:rsidR="0005223B" w:rsidRPr="0030381E">
          <w:rPr>
            <w:rFonts w:ascii="Times New Roman" w:hAnsi="Times New Roman" w:cs="Times New Roman"/>
            <w:sz w:val="24"/>
            <w:szCs w:val="24"/>
            <w:rPrChange w:id="33" w:author="Soheir Adam" w:date="2015-08-06T23:09:00Z">
              <w:rPr>
                <w:rFonts w:ascii="Times New Roman" w:hAnsi="Times New Roman" w:cs="Times New Roman"/>
                <w:sz w:val="24"/>
                <w:szCs w:val="24"/>
              </w:rPr>
            </w:rPrChange>
          </w:rPr>
          <w:t xml:space="preserve">benefits and risks </w:t>
        </w:r>
      </w:ins>
      <w:ins w:id="34" w:author="Soheir Adam" w:date="2015-07-02T07:23:00Z">
        <w:r w:rsidR="0005223B" w:rsidRPr="0030381E">
          <w:rPr>
            <w:rFonts w:ascii="Times New Roman" w:hAnsi="Times New Roman" w:cs="Times New Roman"/>
            <w:sz w:val="24"/>
            <w:szCs w:val="24"/>
            <w:rPrChange w:id="35" w:author="Soheir Adam" w:date="2015-08-06T23:09:00Z">
              <w:rPr>
                <w:rFonts w:ascii="Times New Roman" w:hAnsi="Times New Roman" w:cs="Times New Roman"/>
                <w:sz w:val="24"/>
                <w:szCs w:val="24"/>
              </w:rPr>
            </w:rPrChange>
          </w:rPr>
          <w:t xml:space="preserve">of </w:t>
        </w:r>
      </w:ins>
      <w:ins w:id="36" w:author="Soheir Adam" w:date="2015-07-02T07:35:00Z">
        <w:r w:rsidR="00C6622B" w:rsidRPr="0030381E">
          <w:rPr>
            <w:rFonts w:ascii="Times New Roman" w:hAnsi="Times New Roman" w:cs="Times New Roman"/>
            <w:sz w:val="24"/>
            <w:szCs w:val="24"/>
            <w:rPrChange w:id="37" w:author="Soheir Adam" w:date="2015-08-06T23:09:00Z">
              <w:rPr>
                <w:rFonts w:ascii="Times New Roman" w:hAnsi="Times New Roman" w:cs="Times New Roman"/>
                <w:sz w:val="24"/>
                <w:szCs w:val="24"/>
              </w:rPr>
            </w:rPrChange>
          </w:rPr>
          <w:t xml:space="preserve">different </w:t>
        </w:r>
      </w:ins>
      <w:ins w:id="38" w:author="Soheir Adam" w:date="2015-07-02T07:34:00Z">
        <w:r w:rsidR="00C6622B" w:rsidRPr="0030381E">
          <w:rPr>
            <w:rFonts w:ascii="Times New Roman" w:hAnsi="Times New Roman" w:cs="Times New Roman"/>
            <w:sz w:val="24"/>
            <w:szCs w:val="24"/>
            <w:rPrChange w:id="39" w:author="Soheir Adam" w:date="2015-08-06T23:09:00Z">
              <w:rPr>
                <w:rFonts w:ascii="Times New Roman" w:hAnsi="Times New Roman" w:cs="Times New Roman"/>
                <w:sz w:val="24"/>
                <w:szCs w:val="24"/>
              </w:rPr>
            </w:rPrChange>
          </w:rPr>
          <w:t xml:space="preserve">stem cell sources </w:t>
        </w:r>
      </w:ins>
      <w:ins w:id="40" w:author="Soheir Adam" w:date="2015-07-02T07:23:00Z">
        <w:r w:rsidR="0005223B" w:rsidRPr="0030381E">
          <w:rPr>
            <w:rFonts w:ascii="Times New Roman" w:hAnsi="Times New Roman" w:cs="Times New Roman"/>
            <w:sz w:val="24"/>
            <w:szCs w:val="24"/>
            <w:rPrChange w:id="41" w:author="Soheir Adam" w:date="2015-08-06T23:09:00Z">
              <w:rPr>
                <w:rFonts w:ascii="Times New Roman" w:hAnsi="Times New Roman" w:cs="Times New Roman"/>
                <w:sz w:val="24"/>
                <w:szCs w:val="24"/>
              </w:rPr>
            </w:rPrChange>
          </w:rPr>
          <w:t>in this patient population</w:t>
        </w:r>
      </w:ins>
      <w:ins w:id="42" w:author="Soheir Adam" w:date="2015-07-02T07:17:00Z">
        <w:r w:rsidRPr="0030381E">
          <w:rPr>
            <w:rFonts w:ascii="Times New Roman" w:hAnsi="Times New Roman" w:cs="Times New Roman"/>
            <w:sz w:val="24"/>
            <w:szCs w:val="24"/>
            <w:rPrChange w:id="43" w:author="Soheir Adam" w:date="2015-08-06T23:09:00Z">
              <w:rPr>
                <w:rFonts w:ascii="Times New Roman" w:hAnsi="Times New Roman" w:cs="Times New Roman"/>
                <w:sz w:val="24"/>
                <w:szCs w:val="24"/>
              </w:rPr>
            </w:rPrChange>
          </w:rPr>
          <w:t>.</w:t>
        </w:r>
      </w:ins>
      <w:ins w:id="44" w:author="Soheir Adam" w:date="2015-07-02T07:24:00Z">
        <w:r w:rsidR="0005223B" w:rsidRPr="0030381E">
          <w:rPr>
            <w:rFonts w:ascii="Times New Roman" w:hAnsi="Times New Roman" w:cs="Times New Roman"/>
            <w:sz w:val="24"/>
            <w:szCs w:val="24"/>
            <w:rPrChange w:id="45" w:author="Soheir Adam" w:date="2015-08-06T23:09:00Z">
              <w:rPr>
                <w:rFonts w:ascii="Times New Roman" w:hAnsi="Times New Roman" w:cs="Times New Roman"/>
                <w:sz w:val="24"/>
                <w:szCs w:val="24"/>
              </w:rPr>
            </w:rPrChange>
          </w:rPr>
          <w:t xml:space="preserve"> </w:t>
        </w:r>
      </w:ins>
    </w:p>
    <w:p w14:paraId="231BA7B7" w14:textId="28DD4024" w:rsidR="00B3465F" w:rsidRPr="0030381E" w:rsidRDefault="00B3465F" w:rsidP="0030381E">
      <w:pPr>
        <w:spacing w:line="360" w:lineRule="auto"/>
        <w:rPr>
          <w:ins w:id="46" w:author="Soheir Adam" w:date="2015-07-02T07:17:00Z"/>
          <w:rFonts w:ascii="Times New Roman" w:hAnsi="Times New Roman" w:cs="Times New Roman"/>
          <w:b/>
          <w:sz w:val="24"/>
          <w:szCs w:val="24"/>
        </w:rPr>
        <w:pPrChange w:id="47" w:author="Soheir Adam" w:date="2015-08-06T23:09:00Z">
          <w:pPr/>
        </w:pPrChange>
      </w:pPr>
      <w:ins w:id="48" w:author="Soheir Adam" w:date="2015-07-02T07:17:00Z">
        <w:r w:rsidRPr="0030381E">
          <w:rPr>
            <w:rFonts w:ascii="Times New Roman" w:hAnsi="Times New Roman" w:cs="Times New Roman"/>
            <w:b/>
            <w:sz w:val="24"/>
            <w:szCs w:val="24"/>
            <w:rPrChange w:id="49" w:author="Soheir Adam" w:date="2015-08-06T23:09:00Z">
              <w:rPr>
                <w:rFonts w:ascii="Times New Roman" w:hAnsi="Times New Roman" w:cs="Times New Roman"/>
                <w:b/>
                <w:sz w:val="24"/>
                <w:szCs w:val="24"/>
              </w:rPr>
            </w:rPrChange>
          </w:rPr>
          <w:t xml:space="preserve">Data Sources: </w:t>
        </w:r>
        <w:r w:rsidRPr="0030381E">
          <w:rPr>
            <w:rFonts w:ascii="Times New Roman" w:hAnsi="Times New Roman" w:cs="Times New Roman"/>
            <w:color w:val="000000"/>
            <w:sz w:val="24"/>
            <w:szCs w:val="24"/>
            <w:rPrChange w:id="50" w:author="Soheir Adam" w:date="2015-08-06T23:09:00Z">
              <w:rPr>
                <w:rFonts w:ascii="Times New Roman" w:hAnsi="Times New Roman" w:cs="Times New Roman"/>
                <w:color w:val="000000"/>
                <w:sz w:val="24"/>
                <w:szCs w:val="24"/>
              </w:rPr>
            </w:rPrChange>
          </w:rPr>
          <w:t>MEDLINE,</w:t>
        </w:r>
        <w:r w:rsidRPr="0030381E">
          <w:rPr>
            <w:rFonts w:ascii="Times New Roman" w:hAnsi="Times New Roman" w:cs="Times New Roman"/>
            <w:color w:val="000000"/>
            <w:sz w:val="24"/>
            <w:szCs w:val="24"/>
            <w:vertAlign w:val="superscript"/>
            <w:rPrChange w:id="51" w:author="Soheir Adam" w:date="2015-08-06T23:09:00Z">
              <w:rPr>
                <w:rFonts w:ascii="Times New Roman" w:hAnsi="Times New Roman" w:cs="Times New Roman"/>
                <w:color w:val="000000"/>
                <w:sz w:val="24"/>
                <w:szCs w:val="24"/>
                <w:vertAlign w:val="superscript"/>
              </w:rPr>
            </w:rPrChange>
          </w:rPr>
          <w:t xml:space="preserve"> </w:t>
        </w:r>
        <w:r w:rsidRPr="0030381E">
          <w:rPr>
            <w:rFonts w:ascii="Times New Roman" w:hAnsi="Times New Roman" w:cs="Times New Roman"/>
            <w:color w:val="000000"/>
            <w:sz w:val="24"/>
            <w:szCs w:val="24"/>
            <w:rPrChange w:id="52" w:author="Soheir Adam" w:date="2015-08-06T23:09:00Z">
              <w:rPr>
                <w:rFonts w:ascii="Times New Roman" w:hAnsi="Times New Roman" w:cs="Times New Roman"/>
                <w:color w:val="000000"/>
                <w:sz w:val="24"/>
                <w:szCs w:val="24"/>
              </w:rPr>
            </w:rPrChange>
          </w:rPr>
          <w:t>Embase, and the Cochrane Database of Systematic Reviews from</w:t>
        </w:r>
        <w:r w:rsidR="0005223B" w:rsidRPr="0030381E">
          <w:rPr>
            <w:rFonts w:ascii="Times New Roman" w:hAnsi="Times New Roman" w:cs="Times New Roman"/>
            <w:color w:val="000000"/>
            <w:sz w:val="24"/>
            <w:szCs w:val="24"/>
            <w:rPrChange w:id="53" w:author="Soheir Adam" w:date="2015-08-06T23:09:00Z">
              <w:rPr>
                <w:rFonts w:ascii="Times New Roman" w:hAnsi="Times New Roman" w:cs="Times New Roman"/>
                <w:color w:val="000000"/>
                <w:sz w:val="24"/>
                <w:szCs w:val="24"/>
              </w:rPr>
            </w:rPrChange>
          </w:rPr>
          <w:t xml:space="preserve"> </w:t>
        </w:r>
        <w:r w:rsidR="00DA6DCC" w:rsidRPr="0030381E">
          <w:rPr>
            <w:rFonts w:ascii="Times New Roman" w:hAnsi="Times New Roman" w:cs="Times New Roman"/>
            <w:color w:val="000000"/>
            <w:sz w:val="24"/>
            <w:szCs w:val="24"/>
            <w:rPrChange w:id="54" w:author="Soheir Adam" w:date="2015-08-06T23:09:00Z">
              <w:rPr>
                <w:rFonts w:ascii="Times New Roman" w:hAnsi="Times New Roman" w:cs="Times New Roman"/>
                <w:color w:val="000000"/>
                <w:sz w:val="24"/>
                <w:szCs w:val="24"/>
                <w:highlight w:val="yellow"/>
              </w:rPr>
            </w:rPrChange>
          </w:rPr>
          <w:t>January 2006</w:t>
        </w:r>
        <w:r w:rsidR="0005223B" w:rsidRPr="0030381E">
          <w:rPr>
            <w:rFonts w:ascii="Times New Roman" w:hAnsi="Times New Roman" w:cs="Times New Roman"/>
            <w:color w:val="000000"/>
            <w:sz w:val="24"/>
            <w:szCs w:val="24"/>
            <w:rPrChange w:id="55" w:author="Soheir Adam" w:date="2015-08-06T23:09:00Z">
              <w:rPr>
                <w:rFonts w:ascii="Times New Roman" w:hAnsi="Times New Roman" w:cs="Times New Roman"/>
                <w:color w:val="000000"/>
                <w:sz w:val="24"/>
                <w:szCs w:val="24"/>
                <w:highlight w:val="yellow"/>
              </w:rPr>
            </w:rPrChange>
          </w:rPr>
          <w:t xml:space="preserve"> to</w:t>
        </w:r>
        <w:r w:rsidR="00DA6DCC" w:rsidRPr="0030381E">
          <w:rPr>
            <w:rFonts w:ascii="Times New Roman" w:hAnsi="Times New Roman" w:cs="Times New Roman"/>
            <w:color w:val="000000"/>
            <w:sz w:val="24"/>
            <w:szCs w:val="24"/>
            <w:rPrChange w:id="56" w:author="Soheir Adam" w:date="2015-08-06T23:09:00Z">
              <w:rPr>
                <w:rFonts w:ascii="Times New Roman" w:hAnsi="Times New Roman" w:cs="Times New Roman"/>
                <w:color w:val="000000"/>
                <w:sz w:val="24"/>
                <w:szCs w:val="24"/>
                <w:highlight w:val="yellow"/>
              </w:rPr>
            </w:rPrChange>
          </w:rPr>
          <w:t xml:space="preserve"> July 2015</w:t>
        </w:r>
      </w:ins>
      <w:ins w:id="57" w:author="Soheir Adam" w:date="2015-08-06T21:40:00Z">
        <w:r w:rsidR="00DA6DCC" w:rsidRPr="0030381E">
          <w:rPr>
            <w:rFonts w:ascii="Times New Roman" w:hAnsi="Times New Roman" w:cs="Times New Roman"/>
            <w:color w:val="000000"/>
            <w:sz w:val="24"/>
            <w:szCs w:val="24"/>
          </w:rPr>
          <w:t>.</w:t>
        </w:r>
      </w:ins>
    </w:p>
    <w:p w14:paraId="76FDE5C7" w14:textId="730DF632" w:rsidR="00B3465F" w:rsidRPr="0030381E" w:rsidRDefault="00B3465F" w:rsidP="0030381E">
      <w:pPr>
        <w:spacing w:line="360" w:lineRule="auto"/>
        <w:rPr>
          <w:ins w:id="58" w:author="Soheir Adam" w:date="2015-07-02T07:17:00Z"/>
          <w:rFonts w:ascii="Times New Roman" w:hAnsi="Times New Roman" w:cs="Times New Roman"/>
          <w:color w:val="000000"/>
          <w:sz w:val="24"/>
          <w:szCs w:val="24"/>
          <w:rPrChange w:id="59" w:author="Soheir Adam" w:date="2015-08-06T23:09:00Z">
            <w:rPr>
              <w:ins w:id="60" w:author="Soheir Adam" w:date="2015-07-02T07:17:00Z"/>
              <w:rFonts w:ascii="Times New Roman" w:hAnsi="Times New Roman" w:cs="Times New Roman"/>
              <w:color w:val="000000"/>
              <w:sz w:val="24"/>
              <w:szCs w:val="24"/>
            </w:rPr>
          </w:rPrChange>
        </w:rPr>
        <w:pPrChange w:id="61" w:author="Soheir Adam" w:date="2015-08-06T23:09:00Z">
          <w:pPr/>
        </w:pPrChange>
      </w:pPr>
      <w:ins w:id="62" w:author="Soheir Adam" w:date="2015-07-02T07:17:00Z">
        <w:r w:rsidRPr="009C04D8">
          <w:rPr>
            <w:rFonts w:ascii="Times New Roman" w:hAnsi="Times New Roman" w:cs="Times New Roman"/>
            <w:b/>
            <w:sz w:val="24"/>
            <w:szCs w:val="24"/>
          </w:rPr>
          <w:t xml:space="preserve">Study Selection: </w:t>
        </w:r>
        <w:r w:rsidRPr="009C04D8">
          <w:rPr>
            <w:rFonts w:ascii="Times New Roman" w:hAnsi="Times New Roman" w:cs="Times New Roman"/>
            <w:color w:val="000000"/>
            <w:sz w:val="24"/>
            <w:szCs w:val="24"/>
          </w:rPr>
          <w:t>Randomized controlled trials</w:t>
        </w:r>
        <w:r w:rsidRPr="000F5793">
          <w:rPr>
            <w:rFonts w:ascii="Times New Roman" w:hAnsi="Times New Roman" w:cs="Times New Roman"/>
            <w:color w:val="000000"/>
            <w:sz w:val="24"/>
            <w:szCs w:val="24"/>
          </w:rPr>
          <w:t xml:space="preserve"> (RCT) comparing </w:t>
        </w:r>
      </w:ins>
      <w:ins w:id="63" w:author="Soheir Adam" w:date="2015-07-02T09:57:00Z">
        <w:r w:rsidR="00B137F2" w:rsidRPr="000F5793">
          <w:rPr>
            <w:rFonts w:ascii="Times New Roman" w:hAnsi="Times New Roman" w:cs="Times New Roman"/>
            <w:color w:val="000000"/>
            <w:sz w:val="24"/>
            <w:szCs w:val="24"/>
          </w:rPr>
          <w:t>H</w:t>
        </w:r>
      </w:ins>
      <w:ins w:id="64" w:author="Soheir Adam" w:date="2015-07-02T07:29:00Z">
        <w:r w:rsidR="0005223B" w:rsidRPr="00084826">
          <w:rPr>
            <w:rFonts w:ascii="Times New Roman" w:hAnsi="Times New Roman" w:cs="Times New Roman"/>
            <w:sz w:val="24"/>
            <w:szCs w:val="24"/>
          </w:rPr>
          <w:t>S</w:t>
        </w:r>
      </w:ins>
      <w:ins w:id="65" w:author="Soheir Adam" w:date="2015-07-02T07:30:00Z">
        <w:r w:rsidR="0005223B" w:rsidRPr="0030381E">
          <w:rPr>
            <w:rFonts w:ascii="Times New Roman" w:hAnsi="Times New Roman" w:cs="Times New Roman"/>
            <w:sz w:val="24"/>
            <w:szCs w:val="24"/>
            <w:rPrChange w:id="66" w:author="Soheir Adam" w:date="2015-08-06T23:09:00Z">
              <w:rPr>
                <w:rFonts w:ascii="Times New Roman" w:hAnsi="Times New Roman" w:cs="Times New Roman"/>
                <w:sz w:val="24"/>
                <w:szCs w:val="24"/>
              </w:rPr>
            </w:rPrChange>
          </w:rPr>
          <w:t>CT</w:t>
        </w:r>
      </w:ins>
      <w:ins w:id="67" w:author="Soheir Adam" w:date="2015-07-02T07:29:00Z">
        <w:r w:rsidR="0005223B" w:rsidRPr="0030381E">
          <w:rPr>
            <w:rFonts w:ascii="Times New Roman" w:hAnsi="Times New Roman" w:cs="Times New Roman"/>
            <w:sz w:val="24"/>
            <w:szCs w:val="24"/>
            <w:rPrChange w:id="68" w:author="Soheir Adam" w:date="2015-08-06T23:09:00Z">
              <w:rPr>
                <w:rFonts w:ascii="Times New Roman" w:hAnsi="Times New Roman" w:cs="Times New Roman"/>
                <w:sz w:val="24"/>
                <w:szCs w:val="24"/>
              </w:rPr>
            </w:rPrChange>
          </w:rPr>
          <w:t xml:space="preserve">  from </w:t>
        </w:r>
      </w:ins>
      <w:ins w:id="69" w:author="Soheir Adam" w:date="2015-07-02T07:31:00Z">
        <w:r w:rsidR="0005223B" w:rsidRPr="0030381E">
          <w:rPr>
            <w:rFonts w:ascii="Times New Roman" w:hAnsi="Times New Roman" w:cs="Times New Roman"/>
            <w:sz w:val="24"/>
            <w:szCs w:val="24"/>
            <w:rPrChange w:id="70" w:author="Soheir Adam" w:date="2015-08-06T23:09:00Z">
              <w:rPr>
                <w:rFonts w:ascii="Times New Roman" w:hAnsi="Times New Roman" w:cs="Times New Roman"/>
                <w:sz w:val="24"/>
                <w:szCs w:val="24"/>
              </w:rPr>
            </w:rPrChange>
          </w:rPr>
          <w:t>m</w:t>
        </w:r>
      </w:ins>
      <w:ins w:id="71" w:author="Soheir Adam" w:date="2015-07-02T07:29:00Z">
        <w:r w:rsidR="0005223B" w:rsidRPr="0030381E">
          <w:rPr>
            <w:rFonts w:ascii="Times New Roman" w:hAnsi="Times New Roman" w:cs="Times New Roman"/>
            <w:sz w:val="24"/>
            <w:szCs w:val="24"/>
            <w:rPrChange w:id="72" w:author="Soheir Adam" w:date="2015-08-06T23:09:00Z">
              <w:rPr>
                <w:rFonts w:ascii="Times New Roman" w:hAnsi="Times New Roman" w:cs="Times New Roman"/>
                <w:sz w:val="24"/>
                <w:szCs w:val="24"/>
              </w:rPr>
            </w:rPrChange>
          </w:rPr>
          <w:t xml:space="preserve">atched </w:t>
        </w:r>
      </w:ins>
      <w:ins w:id="73" w:author="Soheir Adam" w:date="2015-07-02T07:31:00Z">
        <w:r w:rsidR="0005223B" w:rsidRPr="0030381E">
          <w:rPr>
            <w:rFonts w:ascii="Times New Roman" w:hAnsi="Times New Roman" w:cs="Times New Roman"/>
            <w:sz w:val="24"/>
            <w:szCs w:val="24"/>
            <w:rPrChange w:id="74" w:author="Soheir Adam" w:date="2015-08-06T23:09:00Z">
              <w:rPr>
                <w:rFonts w:ascii="Times New Roman" w:hAnsi="Times New Roman" w:cs="Times New Roman"/>
                <w:sz w:val="24"/>
                <w:szCs w:val="24"/>
              </w:rPr>
            </w:rPrChange>
          </w:rPr>
          <w:t>r</w:t>
        </w:r>
      </w:ins>
      <w:ins w:id="75" w:author="Soheir Adam" w:date="2015-07-02T07:29:00Z">
        <w:r w:rsidR="0005223B" w:rsidRPr="0030381E">
          <w:rPr>
            <w:rFonts w:ascii="Times New Roman" w:hAnsi="Times New Roman" w:cs="Times New Roman"/>
            <w:sz w:val="24"/>
            <w:szCs w:val="24"/>
            <w:rPrChange w:id="76" w:author="Soheir Adam" w:date="2015-08-06T23:09:00Z">
              <w:rPr>
                <w:rFonts w:ascii="Times New Roman" w:hAnsi="Times New Roman" w:cs="Times New Roman"/>
                <w:sz w:val="24"/>
                <w:szCs w:val="24"/>
              </w:rPr>
            </w:rPrChange>
          </w:rPr>
          <w:t xml:space="preserve">elated </w:t>
        </w:r>
      </w:ins>
      <w:ins w:id="77" w:author="Soheir Adam" w:date="2015-07-02T07:31:00Z">
        <w:r w:rsidR="0005223B" w:rsidRPr="0030381E">
          <w:rPr>
            <w:rFonts w:ascii="Times New Roman" w:hAnsi="Times New Roman" w:cs="Times New Roman"/>
            <w:sz w:val="24"/>
            <w:szCs w:val="24"/>
            <w:rPrChange w:id="78" w:author="Soheir Adam" w:date="2015-08-06T23:09:00Z">
              <w:rPr>
                <w:rFonts w:ascii="Times New Roman" w:hAnsi="Times New Roman" w:cs="Times New Roman"/>
                <w:sz w:val="24"/>
                <w:szCs w:val="24"/>
              </w:rPr>
            </w:rPrChange>
          </w:rPr>
          <w:t>donor</w:t>
        </w:r>
      </w:ins>
      <w:ins w:id="79" w:author="Soheir Adam" w:date="2015-07-02T07:29:00Z">
        <w:r w:rsidR="0005223B" w:rsidRPr="0030381E">
          <w:rPr>
            <w:rFonts w:ascii="Times New Roman" w:hAnsi="Times New Roman" w:cs="Times New Roman"/>
            <w:sz w:val="24"/>
            <w:szCs w:val="24"/>
            <w:rPrChange w:id="80" w:author="Soheir Adam" w:date="2015-08-06T23:09:00Z">
              <w:rPr>
                <w:rFonts w:ascii="Times New Roman" w:hAnsi="Times New Roman" w:cs="Times New Roman"/>
                <w:sz w:val="24"/>
                <w:szCs w:val="24"/>
              </w:rPr>
            </w:rPrChange>
          </w:rPr>
          <w:t xml:space="preserve"> (MRD), </w:t>
        </w:r>
      </w:ins>
      <w:ins w:id="81" w:author="Soheir Adam" w:date="2015-07-02T07:31:00Z">
        <w:r w:rsidR="0005223B" w:rsidRPr="0030381E">
          <w:rPr>
            <w:rFonts w:ascii="Times New Roman" w:hAnsi="Times New Roman" w:cs="Times New Roman"/>
            <w:sz w:val="24"/>
            <w:szCs w:val="24"/>
            <w:rPrChange w:id="82" w:author="Soheir Adam" w:date="2015-08-06T23:09:00Z">
              <w:rPr>
                <w:rFonts w:ascii="Times New Roman" w:hAnsi="Times New Roman" w:cs="Times New Roman"/>
                <w:sz w:val="24"/>
                <w:szCs w:val="24"/>
              </w:rPr>
            </w:rPrChange>
          </w:rPr>
          <w:t>matched</w:t>
        </w:r>
      </w:ins>
      <w:ins w:id="83" w:author="Soheir Adam" w:date="2015-07-02T07:29:00Z">
        <w:r w:rsidR="0005223B" w:rsidRPr="0030381E">
          <w:rPr>
            <w:rFonts w:ascii="Times New Roman" w:hAnsi="Times New Roman" w:cs="Times New Roman"/>
            <w:sz w:val="24"/>
            <w:szCs w:val="24"/>
            <w:rPrChange w:id="84" w:author="Soheir Adam" w:date="2015-08-06T23:09:00Z">
              <w:rPr>
                <w:rFonts w:ascii="Times New Roman" w:hAnsi="Times New Roman" w:cs="Times New Roman"/>
                <w:sz w:val="24"/>
                <w:szCs w:val="24"/>
              </w:rPr>
            </w:rPrChange>
          </w:rPr>
          <w:t xml:space="preserve"> </w:t>
        </w:r>
      </w:ins>
      <w:ins w:id="85" w:author="Soheir Adam" w:date="2015-07-02T07:31:00Z">
        <w:r w:rsidR="0005223B" w:rsidRPr="0030381E">
          <w:rPr>
            <w:rFonts w:ascii="Times New Roman" w:hAnsi="Times New Roman" w:cs="Times New Roman"/>
            <w:sz w:val="24"/>
            <w:szCs w:val="24"/>
            <w:rPrChange w:id="86" w:author="Soheir Adam" w:date="2015-08-06T23:09:00Z">
              <w:rPr>
                <w:rFonts w:ascii="Times New Roman" w:hAnsi="Times New Roman" w:cs="Times New Roman"/>
                <w:sz w:val="24"/>
                <w:szCs w:val="24"/>
              </w:rPr>
            </w:rPrChange>
          </w:rPr>
          <w:t>u</w:t>
        </w:r>
      </w:ins>
      <w:ins w:id="87" w:author="Soheir Adam" w:date="2015-07-02T07:29:00Z">
        <w:r w:rsidR="0005223B" w:rsidRPr="0030381E">
          <w:rPr>
            <w:rFonts w:ascii="Times New Roman" w:hAnsi="Times New Roman" w:cs="Times New Roman"/>
            <w:sz w:val="24"/>
            <w:szCs w:val="24"/>
            <w:rPrChange w:id="88" w:author="Soheir Adam" w:date="2015-08-06T23:09:00Z">
              <w:rPr>
                <w:rFonts w:ascii="Times New Roman" w:hAnsi="Times New Roman" w:cs="Times New Roman"/>
                <w:sz w:val="24"/>
                <w:szCs w:val="24"/>
              </w:rPr>
            </w:rPrChange>
          </w:rPr>
          <w:t xml:space="preserve">nrelated </w:t>
        </w:r>
      </w:ins>
      <w:ins w:id="89" w:author="Soheir Adam" w:date="2015-07-02T07:31:00Z">
        <w:r w:rsidR="0005223B" w:rsidRPr="0030381E">
          <w:rPr>
            <w:rFonts w:ascii="Times New Roman" w:hAnsi="Times New Roman" w:cs="Times New Roman"/>
            <w:sz w:val="24"/>
            <w:szCs w:val="24"/>
            <w:rPrChange w:id="90" w:author="Soheir Adam" w:date="2015-08-06T23:09:00Z">
              <w:rPr>
                <w:rFonts w:ascii="Times New Roman" w:hAnsi="Times New Roman" w:cs="Times New Roman"/>
                <w:sz w:val="24"/>
                <w:szCs w:val="24"/>
              </w:rPr>
            </w:rPrChange>
          </w:rPr>
          <w:t>donor</w:t>
        </w:r>
      </w:ins>
      <w:ins w:id="91" w:author="Soheir Adam" w:date="2015-07-02T07:29:00Z">
        <w:r w:rsidR="0005223B" w:rsidRPr="0030381E">
          <w:rPr>
            <w:rFonts w:ascii="Times New Roman" w:hAnsi="Times New Roman" w:cs="Times New Roman"/>
            <w:sz w:val="24"/>
            <w:szCs w:val="24"/>
            <w:rPrChange w:id="92" w:author="Soheir Adam" w:date="2015-08-06T23:09:00Z">
              <w:rPr>
                <w:rFonts w:ascii="Times New Roman" w:hAnsi="Times New Roman" w:cs="Times New Roman"/>
                <w:sz w:val="24"/>
                <w:szCs w:val="24"/>
              </w:rPr>
            </w:rPrChange>
          </w:rPr>
          <w:t xml:space="preserve"> (MUD), </w:t>
        </w:r>
      </w:ins>
      <w:ins w:id="93" w:author="Soheir Adam" w:date="2015-07-02T07:32:00Z">
        <w:r w:rsidR="0005223B" w:rsidRPr="0030381E">
          <w:rPr>
            <w:rFonts w:ascii="Times New Roman" w:hAnsi="Times New Roman" w:cs="Times New Roman"/>
            <w:sz w:val="24"/>
            <w:szCs w:val="24"/>
            <w:rPrChange w:id="94" w:author="Soheir Adam" w:date="2015-08-06T23:09:00Z">
              <w:rPr>
                <w:rFonts w:ascii="Times New Roman" w:hAnsi="Times New Roman" w:cs="Times New Roman"/>
                <w:sz w:val="24"/>
                <w:szCs w:val="24"/>
              </w:rPr>
            </w:rPrChange>
          </w:rPr>
          <w:t>matched sibling donor</w:t>
        </w:r>
      </w:ins>
      <w:ins w:id="95" w:author="Soheir Adam" w:date="2015-07-02T07:29:00Z">
        <w:r w:rsidR="0005223B" w:rsidRPr="0030381E">
          <w:rPr>
            <w:rFonts w:ascii="Times New Roman" w:hAnsi="Times New Roman" w:cs="Times New Roman"/>
            <w:sz w:val="24"/>
            <w:szCs w:val="24"/>
            <w:rPrChange w:id="96" w:author="Soheir Adam" w:date="2015-08-06T23:09:00Z">
              <w:rPr>
                <w:rFonts w:ascii="Times New Roman" w:hAnsi="Times New Roman" w:cs="Times New Roman"/>
                <w:sz w:val="24"/>
                <w:szCs w:val="24"/>
              </w:rPr>
            </w:rPrChange>
          </w:rPr>
          <w:t xml:space="preserve"> </w:t>
        </w:r>
        <w:r w:rsidR="00C6622B" w:rsidRPr="0030381E">
          <w:rPr>
            <w:rFonts w:ascii="Times New Roman" w:hAnsi="Times New Roman" w:cs="Times New Roman"/>
            <w:sz w:val="24"/>
            <w:szCs w:val="24"/>
            <w:rPrChange w:id="97" w:author="Soheir Adam" w:date="2015-08-06T23:09:00Z">
              <w:rPr>
                <w:rFonts w:ascii="Times New Roman" w:hAnsi="Times New Roman" w:cs="Times New Roman"/>
                <w:sz w:val="24"/>
                <w:szCs w:val="24"/>
              </w:rPr>
            </w:rPrChange>
          </w:rPr>
          <w:t>(MSD</w:t>
        </w:r>
        <w:r w:rsidR="0005223B" w:rsidRPr="0030381E">
          <w:rPr>
            <w:rFonts w:ascii="Times New Roman" w:hAnsi="Times New Roman" w:cs="Times New Roman"/>
            <w:sz w:val="24"/>
            <w:szCs w:val="24"/>
            <w:rPrChange w:id="98" w:author="Soheir Adam" w:date="2015-08-06T23:09:00Z">
              <w:rPr>
                <w:rFonts w:ascii="Times New Roman" w:hAnsi="Times New Roman" w:cs="Times New Roman"/>
                <w:sz w:val="24"/>
                <w:szCs w:val="24"/>
              </w:rPr>
            </w:rPrChange>
          </w:rPr>
          <w:t xml:space="preserve">), </w:t>
        </w:r>
      </w:ins>
      <w:ins w:id="99" w:author="Soheir Adam" w:date="2015-07-02T07:32:00Z">
        <w:r w:rsidR="00C6622B" w:rsidRPr="0030381E">
          <w:rPr>
            <w:rFonts w:ascii="Times New Roman" w:hAnsi="Times New Roman" w:cs="Times New Roman"/>
            <w:sz w:val="24"/>
            <w:szCs w:val="24"/>
            <w:rPrChange w:id="100" w:author="Soheir Adam" w:date="2015-08-06T23:09:00Z">
              <w:rPr>
                <w:rFonts w:ascii="Times New Roman" w:hAnsi="Times New Roman" w:cs="Times New Roman"/>
                <w:sz w:val="24"/>
                <w:szCs w:val="24"/>
              </w:rPr>
            </w:rPrChange>
          </w:rPr>
          <w:t>p</w:t>
        </w:r>
      </w:ins>
      <w:ins w:id="101" w:author="Soheir Adam" w:date="2015-07-02T07:29:00Z">
        <w:r w:rsidR="0005223B" w:rsidRPr="0030381E">
          <w:rPr>
            <w:rFonts w:ascii="Times New Roman" w:hAnsi="Times New Roman" w:cs="Times New Roman"/>
            <w:sz w:val="24"/>
            <w:szCs w:val="24"/>
            <w:rPrChange w:id="102" w:author="Soheir Adam" w:date="2015-08-06T23:09:00Z">
              <w:rPr>
                <w:rFonts w:ascii="Times New Roman" w:hAnsi="Times New Roman" w:cs="Times New Roman"/>
                <w:sz w:val="24"/>
                <w:szCs w:val="24"/>
              </w:rPr>
            </w:rPrChange>
          </w:rPr>
          <w:t xml:space="preserve">eripheral </w:t>
        </w:r>
      </w:ins>
      <w:ins w:id="103" w:author="Soheir Adam" w:date="2015-07-02T07:32:00Z">
        <w:r w:rsidR="00C6622B" w:rsidRPr="0030381E">
          <w:rPr>
            <w:rFonts w:ascii="Times New Roman" w:hAnsi="Times New Roman" w:cs="Times New Roman"/>
            <w:sz w:val="24"/>
            <w:szCs w:val="24"/>
            <w:rPrChange w:id="104" w:author="Soheir Adam" w:date="2015-08-06T23:09:00Z">
              <w:rPr>
                <w:rFonts w:ascii="Times New Roman" w:hAnsi="Times New Roman" w:cs="Times New Roman"/>
                <w:sz w:val="24"/>
                <w:szCs w:val="24"/>
              </w:rPr>
            </w:rPrChange>
          </w:rPr>
          <w:t>b</w:t>
        </w:r>
      </w:ins>
      <w:ins w:id="105" w:author="Soheir Adam" w:date="2015-07-02T07:29:00Z">
        <w:r w:rsidR="0005223B" w:rsidRPr="0030381E">
          <w:rPr>
            <w:rFonts w:ascii="Times New Roman" w:hAnsi="Times New Roman" w:cs="Times New Roman"/>
            <w:sz w:val="24"/>
            <w:szCs w:val="24"/>
            <w:rPrChange w:id="106" w:author="Soheir Adam" w:date="2015-08-06T23:09:00Z">
              <w:rPr>
                <w:rFonts w:ascii="Times New Roman" w:hAnsi="Times New Roman" w:cs="Times New Roman"/>
                <w:sz w:val="24"/>
                <w:szCs w:val="24"/>
              </w:rPr>
            </w:rPrChange>
          </w:rPr>
          <w:t xml:space="preserve">lood </w:t>
        </w:r>
      </w:ins>
      <w:ins w:id="107" w:author="Soheir Adam" w:date="2015-07-02T07:32:00Z">
        <w:r w:rsidR="00C6622B" w:rsidRPr="0030381E">
          <w:rPr>
            <w:rFonts w:ascii="Times New Roman" w:hAnsi="Times New Roman" w:cs="Times New Roman"/>
            <w:sz w:val="24"/>
            <w:szCs w:val="24"/>
            <w:rPrChange w:id="108" w:author="Soheir Adam" w:date="2015-08-06T23:09:00Z">
              <w:rPr>
                <w:rFonts w:ascii="Times New Roman" w:hAnsi="Times New Roman" w:cs="Times New Roman"/>
                <w:sz w:val="24"/>
                <w:szCs w:val="24"/>
              </w:rPr>
            </w:rPrChange>
          </w:rPr>
          <w:t>s</w:t>
        </w:r>
      </w:ins>
      <w:ins w:id="109" w:author="Soheir Adam" w:date="2015-07-02T07:29:00Z">
        <w:r w:rsidR="0005223B" w:rsidRPr="0030381E">
          <w:rPr>
            <w:rFonts w:ascii="Times New Roman" w:hAnsi="Times New Roman" w:cs="Times New Roman"/>
            <w:sz w:val="24"/>
            <w:szCs w:val="24"/>
            <w:rPrChange w:id="110" w:author="Soheir Adam" w:date="2015-08-06T23:09:00Z">
              <w:rPr>
                <w:rFonts w:ascii="Times New Roman" w:hAnsi="Times New Roman" w:cs="Times New Roman"/>
                <w:sz w:val="24"/>
                <w:szCs w:val="24"/>
              </w:rPr>
            </w:rPrChange>
          </w:rPr>
          <w:t xml:space="preserve">tem </w:t>
        </w:r>
      </w:ins>
      <w:ins w:id="111" w:author="Soheir Adam" w:date="2015-07-02T07:33:00Z">
        <w:r w:rsidR="00C6622B" w:rsidRPr="0030381E">
          <w:rPr>
            <w:rFonts w:ascii="Times New Roman" w:hAnsi="Times New Roman" w:cs="Times New Roman"/>
            <w:sz w:val="24"/>
            <w:szCs w:val="24"/>
            <w:rPrChange w:id="112" w:author="Soheir Adam" w:date="2015-08-06T23:09:00Z">
              <w:rPr>
                <w:rFonts w:ascii="Times New Roman" w:hAnsi="Times New Roman" w:cs="Times New Roman"/>
                <w:sz w:val="24"/>
                <w:szCs w:val="24"/>
              </w:rPr>
            </w:rPrChange>
          </w:rPr>
          <w:t>c</w:t>
        </w:r>
      </w:ins>
      <w:ins w:id="113" w:author="Soheir Adam" w:date="2015-07-02T07:29:00Z">
        <w:r w:rsidR="00C6622B" w:rsidRPr="0030381E">
          <w:rPr>
            <w:rFonts w:ascii="Times New Roman" w:hAnsi="Times New Roman" w:cs="Times New Roman"/>
            <w:sz w:val="24"/>
            <w:szCs w:val="24"/>
            <w:rPrChange w:id="114" w:author="Soheir Adam" w:date="2015-08-06T23:09:00Z">
              <w:rPr>
                <w:rFonts w:ascii="Times New Roman" w:hAnsi="Times New Roman" w:cs="Times New Roman"/>
                <w:sz w:val="24"/>
                <w:szCs w:val="24"/>
              </w:rPr>
            </w:rPrChange>
          </w:rPr>
          <w:t>ells (PB</w:t>
        </w:r>
        <w:r w:rsidR="0005223B" w:rsidRPr="0030381E">
          <w:rPr>
            <w:rFonts w:ascii="Times New Roman" w:hAnsi="Times New Roman" w:cs="Times New Roman"/>
            <w:sz w:val="24"/>
            <w:szCs w:val="24"/>
            <w:rPrChange w:id="115" w:author="Soheir Adam" w:date="2015-08-06T23:09:00Z">
              <w:rPr>
                <w:rFonts w:ascii="Times New Roman" w:hAnsi="Times New Roman" w:cs="Times New Roman"/>
                <w:sz w:val="24"/>
                <w:szCs w:val="24"/>
              </w:rPr>
            </w:rPrChange>
          </w:rPr>
          <w:t xml:space="preserve">SC), </w:t>
        </w:r>
      </w:ins>
      <w:ins w:id="116" w:author="Soheir Adam" w:date="2015-07-02T07:33:00Z">
        <w:r w:rsidR="00C6622B" w:rsidRPr="0030381E">
          <w:rPr>
            <w:rFonts w:ascii="Times New Roman" w:hAnsi="Times New Roman" w:cs="Times New Roman"/>
            <w:sz w:val="24"/>
            <w:szCs w:val="24"/>
            <w:rPrChange w:id="117" w:author="Soheir Adam" w:date="2015-08-06T23:09:00Z">
              <w:rPr>
                <w:rFonts w:ascii="Times New Roman" w:hAnsi="Times New Roman" w:cs="Times New Roman"/>
                <w:sz w:val="24"/>
                <w:szCs w:val="24"/>
              </w:rPr>
            </w:rPrChange>
          </w:rPr>
          <w:t>and u</w:t>
        </w:r>
      </w:ins>
      <w:ins w:id="118" w:author="Soheir Adam" w:date="2015-07-02T07:29:00Z">
        <w:r w:rsidR="0005223B" w:rsidRPr="0030381E">
          <w:rPr>
            <w:rFonts w:ascii="Times New Roman" w:hAnsi="Times New Roman" w:cs="Times New Roman"/>
            <w:sz w:val="24"/>
            <w:szCs w:val="24"/>
            <w:rPrChange w:id="119" w:author="Soheir Adam" w:date="2015-08-06T23:09:00Z">
              <w:rPr>
                <w:rFonts w:ascii="Times New Roman" w:hAnsi="Times New Roman" w:cs="Times New Roman"/>
                <w:sz w:val="24"/>
                <w:szCs w:val="24"/>
              </w:rPr>
            </w:rPrChange>
          </w:rPr>
          <w:t xml:space="preserve">mbilical </w:t>
        </w:r>
      </w:ins>
      <w:ins w:id="120" w:author="Soheir Adam" w:date="2015-07-02T07:33:00Z">
        <w:r w:rsidR="00C6622B" w:rsidRPr="0030381E">
          <w:rPr>
            <w:rFonts w:ascii="Times New Roman" w:hAnsi="Times New Roman" w:cs="Times New Roman"/>
            <w:sz w:val="24"/>
            <w:szCs w:val="24"/>
            <w:rPrChange w:id="121" w:author="Soheir Adam" w:date="2015-08-06T23:09:00Z">
              <w:rPr>
                <w:rFonts w:ascii="Times New Roman" w:hAnsi="Times New Roman" w:cs="Times New Roman"/>
                <w:sz w:val="24"/>
                <w:szCs w:val="24"/>
              </w:rPr>
            </w:rPrChange>
          </w:rPr>
          <w:t>c</w:t>
        </w:r>
      </w:ins>
      <w:ins w:id="122" w:author="Soheir Adam" w:date="2015-07-02T07:29:00Z">
        <w:r w:rsidR="0005223B" w:rsidRPr="0030381E">
          <w:rPr>
            <w:rFonts w:ascii="Times New Roman" w:hAnsi="Times New Roman" w:cs="Times New Roman"/>
            <w:sz w:val="24"/>
            <w:szCs w:val="24"/>
            <w:rPrChange w:id="123" w:author="Soheir Adam" w:date="2015-08-06T23:09:00Z">
              <w:rPr>
                <w:rFonts w:ascii="Times New Roman" w:hAnsi="Times New Roman" w:cs="Times New Roman"/>
                <w:sz w:val="24"/>
                <w:szCs w:val="24"/>
              </w:rPr>
            </w:rPrChange>
          </w:rPr>
          <w:t xml:space="preserve">ord </w:t>
        </w:r>
      </w:ins>
      <w:ins w:id="124" w:author="Soheir Adam" w:date="2015-07-02T07:33:00Z">
        <w:r w:rsidR="00C6622B" w:rsidRPr="0030381E">
          <w:rPr>
            <w:rFonts w:ascii="Times New Roman" w:hAnsi="Times New Roman" w:cs="Times New Roman"/>
            <w:sz w:val="24"/>
            <w:szCs w:val="24"/>
            <w:rPrChange w:id="125" w:author="Soheir Adam" w:date="2015-08-06T23:09:00Z">
              <w:rPr>
                <w:rFonts w:ascii="Times New Roman" w:hAnsi="Times New Roman" w:cs="Times New Roman"/>
                <w:sz w:val="24"/>
                <w:szCs w:val="24"/>
              </w:rPr>
            </w:rPrChange>
          </w:rPr>
          <w:t>ctem cells</w:t>
        </w:r>
      </w:ins>
      <w:ins w:id="126" w:author="Soheir Adam" w:date="2015-07-02T07:29:00Z">
        <w:r w:rsidR="0005223B" w:rsidRPr="0030381E">
          <w:rPr>
            <w:rFonts w:ascii="Times New Roman" w:hAnsi="Times New Roman" w:cs="Times New Roman"/>
            <w:sz w:val="24"/>
            <w:szCs w:val="24"/>
            <w:rPrChange w:id="127" w:author="Soheir Adam" w:date="2015-08-06T23:09:00Z">
              <w:rPr>
                <w:rFonts w:ascii="Times New Roman" w:hAnsi="Times New Roman" w:cs="Times New Roman"/>
                <w:sz w:val="24"/>
                <w:szCs w:val="24"/>
              </w:rPr>
            </w:rPrChange>
          </w:rPr>
          <w:t xml:space="preserve"> (UCSC)</w:t>
        </w:r>
      </w:ins>
      <w:ins w:id="128" w:author="Soheir Adam" w:date="2015-07-02T07:17:00Z">
        <w:r w:rsidRPr="0030381E">
          <w:rPr>
            <w:rFonts w:ascii="Times New Roman" w:hAnsi="Times New Roman" w:cs="Times New Roman"/>
            <w:color w:val="000000"/>
            <w:sz w:val="24"/>
            <w:szCs w:val="24"/>
            <w:rPrChange w:id="129" w:author="Soheir Adam" w:date="2015-08-06T23:09:00Z">
              <w:rPr>
                <w:rFonts w:ascii="Times New Roman" w:hAnsi="Times New Roman" w:cs="Times New Roman"/>
                <w:color w:val="000000"/>
                <w:sz w:val="24"/>
                <w:szCs w:val="24"/>
              </w:rPr>
            </w:rPrChange>
          </w:rPr>
          <w:t>.</w:t>
        </w:r>
      </w:ins>
    </w:p>
    <w:p w14:paraId="0564FC62" w14:textId="77777777" w:rsidR="00B3465F" w:rsidRPr="0030381E" w:rsidRDefault="00B3465F" w:rsidP="0030381E">
      <w:pPr>
        <w:autoSpaceDE w:val="0"/>
        <w:autoSpaceDN w:val="0"/>
        <w:adjustRightInd w:val="0"/>
        <w:spacing w:line="360" w:lineRule="auto"/>
        <w:rPr>
          <w:ins w:id="130" w:author="Soheir Adam" w:date="2015-07-02T07:17:00Z"/>
          <w:rFonts w:ascii="Times New Roman" w:eastAsia="Calibri" w:hAnsi="Times New Roman" w:cs="Times New Roman"/>
          <w:sz w:val="24"/>
          <w:szCs w:val="24"/>
          <w:rPrChange w:id="131" w:author="Soheir Adam" w:date="2015-08-06T23:09:00Z">
            <w:rPr>
              <w:ins w:id="132" w:author="Soheir Adam" w:date="2015-07-02T07:17:00Z"/>
              <w:rFonts w:ascii="Times New Roman" w:eastAsia="Calibri" w:hAnsi="Times New Roman" w:cs="Times New Roman"/>
              <w:sz w:val="24"/>
              <w:szCs w:val="24"/>
            </w:rPr>
          </w:rPrChange>
        </w:rPr>
        <w:pPrChange w:id="133" w:author="Soheir Adam" w:date="2015-08-06T23:09:00Z">
          <w:pPr>
            <w:autoSpaceDE w:val="0"/>
            <w:autoSpaceDN w:val="0"/>
            <w:adjustRightInd w:val="0"/>
          </w:pPr>
        </w:pPrChange>
      </w:pPr>
      <w:ins w:id="134" w:author="Soheir Adam" w:date="2015-07-02T07:17:00Z">
        <w:r w:rsidRPr="0030381E">
          <w:rPr>
            <w:rFonts w:ascii="Times New Roman" w:hAnsi="Times New Roman" w:cs="Times New Roman"/>
            <w:b/>
            <w:sz w:val="24"/>
            <w:szCs w:val="24"/>
            <w:rPrChange w:id="135" w:author="Soheir Adam" w:date="2015-08-06T23:09:00Z">
              <w:rPr>
                <w:rFonts w:ascii="Times New Roman" w:hAnsi="Times New Roman" w:cs="Times New Roman"/>
                <w:b/>
                <w:sz w:val="24"/>
                <w:szCs w:val="24"/>
              </w:rPr>
            </w:rPrChange>
          </w:rPr>
          <w:t xml:space="preserve">Data Extraction: </w:t>
        </w:r>
        <w:r w:rsidRPr="0030381E">
          <w:rPr>
            <w:rFonts w:ascii="Times New Roman" w:hAnsi="Times New Roman" w:cs="Times New Roman"/>
            <w:sz w:val="24"/>
            <w:szCs w:val="24"/>
            <w:rPrChange w:id="136" w:author="Soheir Adam" w:date="2015-08-06T23:09:00Z">
              <w:rPr>
                <w:rFonts w:ascii="Times New Roman" w:hAnsi="Times New Roman" w:cs="Times New Roman"/>
                <w:sz w:val="24"/>
                <w:szCs w:val="24"/>
              </w:rPr>
            </w:rPrChange>
          </w:rPr>
          <w:t>T</w:t>
        </w:r>
        <w:r w:rsidRPr="0030381E">
          <w:rPr>
            <w:rFonts w:ascii="Times New Roman" w:eastAsia="Calibri" w:hAnsi="Times New Roman" w:cs="Times New Roman"/>
            <w:sz w:val="24"/>
            <w:szCs w:val="24"/>
            <w:rPrChange w:id="137" w:author="Soheir Adam" w:date="2015-08-06T23:09:00Z">
              <w:rPr>
                <w:rFonts w:ascii="Times New Roman" w:eastAsia="Calibri" w:hAnsi="Times New Roman" w:cs="Times New Roman"/>
                <w:sz w:val="24"/>
                <w:szCs w:val="24"/>
              </w:rPr>
            </w:rPrChange>
          </w:rPr>
          <w:t xml:space="preserve">wo independent reviewers abstracted data and rated study quality and strength of evidence. </w:t>
        </w:r>
      </w:ins>
    </w:p>
    <w:p w14:paraId="647D0C59" w14:textId="0E6B6B86" w:rsidR="007B2883" w:rsidRPr="0030381E" w:rsidRDefault="00B3465F" w:rsidP="0030381E">
      <w:pPr>
        <w:autoSpaceDE w:val="0"/>
        <w:autoSpaceDN w:val="0"/>
        <w:adjustRightInd w:val="0"/>
        <w:spacing w:after="0" w:line="360" w:lineRule="auto"/>
        <w:rPr>
          <w:ins w:id="138" w:author="Soheir Adam" w:date="2015-08-06T21:26:00Z"/>
          <w:rFonts w:ascii="Times New Roman" w:hAnsi="Times New Roman" w:cs="Times New Roman"/>
          <w:sz w:val="24"/>
          <w:szCs w:val="24"/>
          <w:rPrChange w:id="139" w:author="Soheir Adam" w:date="2015-08-06T23:09:00Z">
            <w:rPr>
              <w:ins w:id="140" w:author="Soheir Adam" w:date="2015-08-06T21:26:00Z"/>
              <w:rFonts w:ascii="Times New Roman" w:hAnsi="Times New Roman" w:cs="Times New Roman"/>
              <w:sz w:val="32"/>
              <w:szCs w:val="32"/>
            </w:rPr>
          </w:rPrChange>
        </w:rPr>
      </w:pPr>
      <w:ins w:id="141" w:author="Soheir Adam" w:date="2015-07-02T07:17:00Z">
        <w:r w:rsidRPr="0030381E">
          <w:rPr>
            <w:rFonts w:ascii="Times New Roman" w:hAnsi="Times New Roman" w:cs="Times New Roman"/>
            <w:b/>
            <w:sz w:val="24"/>
            <w:szCs w:val="24"/>
            <w:rPrChange w:id="142" w:author="Soheir Adam" w:date="2015-08-06T23:09:00Z">
              <w:rPr>
                <w:rFonts w:ascii="Times New Roman" w:hAnsi="Times New Roman" w:cs="Times New Roman"/>
                <w:b/>
                <w:sz w:val="24"/>
                <w:szCs w:val="24"/>
              </w:rPr>
            </w:rPrChange>
          </w:rPr>
          <w:t xml:space="preserve">Data Synthesis: </w:t>
        </w:r>
        <w:r w:rsidR="003402F4" w:rsidRPr="0030381E">
          <w:rPr>
            <w:rFonts w:ascii="Times New Roman" w:hAnsi="Times New Roman" w:cs="Times New Roman"/>
            <w:sz w:val="24"/>
            <w:szCs w:val="24"/>
            <w:rPrChange w:id="143" w:author="Soheir Adam" w:date="2015-08-06T23:09:00Z">
              <w:rPr>
                <w:rFonts w:ascii="Times New Roman" w:hAnsi="Times New Roman" w:cs="Times New Roman"/>
                <w:sz w:val="24"/>
                <w:szCs w:val="24"/>
              </w:rPr>
            </w:rPrChange>
          </w:rPr>
          <w:t>Seven</w:t>
        </w:r>
        <w:r w:rsidRPr="0030381E">
          <w:rPr>
            <w:rFonts w:ascii="Times New Roman" w:hAnsi="Times New Roman" w:cs="Times New Roman"/>
            <w:sz w:val="24"/>
            <w:szCs w:val="24"/>
            <w:rPrChange w:id="144" w:author="Soheir Adam" w:date="2015-08-06T23:09:00Z">
              <w:rPr>
                <w:rFonts w:ascii="Times New Roman" w:hAnsi="Times New Roman" w:cs="Times New Roman"/>
                <w:sz w:val="24"/>
                <w:szCs w:val="24"/>
              </w:rPr>
            </w:rPrChange>
          </w:rPr>
          <w:t xml:space="preserve"> good-quality </w:t>
        </w:r>
      </w:ins>
      <w:ins w:id="145" w:author="Soheir Adam" w:date="2015-07-02T10:13:00Z">
        <w:r w:rsidR="00E803D7" w:rsidRPr="0030381E">
          <w:rPr>
            <w:rFonts w:ascii="Times New Roman" w:hAnsi="Times New Roman" w:cs="Times New Roman"/>
            <w:sz w:val="24"/>
            <w:szCs w:val="24"/>
            <w:rPrChange w:id="146" w:author="Soheir Adam" w:date="2015-08-06T23:09:00Z">
              <w:rPr>
                <w:rFonts w:ascii="Times New Roman" w:hAnsi="Times New Roman" w:cs="Times New Roman"/>
                <w:sz w:val="24"/>
                <w:szCs w:val="24"/>
              </w:rPr>
            </w:rPrChange>
          </w:rPr>
          <w:t>studies</w:t>
        </w:r>
      </w:ins>
      <w:ins w:id="147" w:author="Soheir Adam" w:date="2015-07-02T07:17:00Z">
        <w:r w:rsidRPr="0030381E">
          <w:rPr>
            <w:rFonts w:ascii="Times New Roman" w:hAnsi="Times New Roman" w:cs="Times New Roman"/>
            <w:sz w:val="24"/>
            <w:szCs w:val="24"/>
            <w:rPrChange w:id="148" w:author="Soheir Adam" w:date="2015-08-06T23:09:00Z">
              <w:rPr>
                <w:rFonts w:ascii="Times New Roman" w:hAnsi="Times New Roman" w:cs="Times New Roman"/>
                <w:sz w:val="24"/>
                <w:szCs w:val="24"/>
              </w:rPr>
            </w:rPrChange>
          </w:rPr>
          <w:t xml:space="preserve">, met inclusion criteria. </w:t>
        </w:r>
      </w:ins>
      <w:ins w:id="149" w:author="Soheir Adam" w:date="2015-07-02T10:14:00Z">
        <w:r w:rsidR="00E803D7" w:rsidRPr="0030381E">
          <w:rPr>
            <w:rFonts w:ascii="Times New Roman" w:hAnsi="Times New Roman" w:cs="Times New Roman"/>
            <w:sz w:val="24"/>
            <w:szCs w:val="24"/>
            <w:rPrChange w:id="150" w:author="Soheir Adam" w:date="2015-08-06T23:09:00Z">
              <w:rPr>
                <w:rFonts w:ascii="Times New Roman" w:hAnsi="Times New Roman" w:cs="Times New Roman"/>
                <w:sz w:val="24"/>
                <w:szCs w:val="24"/>
              </w:rPr>
            </w:rPrChange>
          </w:rPr>
          <w:t>No eligible RCTs were identified.</w:t>
        </w:r>
      </w:ins>
      <w:ins w:id="151" w:author="Soheir Adam" w:date="2015-07-02T09:21:00Z">
        <w:r w:rsidR="003402F4" w:rsidRPr="0030381E">
          <w:rPr>
            <w:rFonts w:ascii="Times New Roman" w:hAnsi="Times New Roman" w:cs="Times New Roman"/>
            <w:sz w:val="24"/>
            <w:szCs w:val="24"/>
            <w:rPrChange w:id="152" w:author="Soheir Adam" w:date="2015-08-06T23:09:00Z">
              <w:rPr>
                <w:rFonts w:ascii="Times New Roman" w:hAnsi="Times New Roman" w:cs="Times New Roman"/>
                <w:sz w:val="24"/>
                <w:szCs w:val="24"/>
              </w:rPr>
            </w:rPrChange>
          </w:rPr>
          <w:t xml:space="preserve"> </w:t>
        </w:r>
      </w:ins>
      <w:ins w:id="153" w:author="Soheir Adam" w:date="2015-08-06T23:11:00Z">
        <w:r w:rsidR="000F5793">
          <w:rPr>
            <w:rFonts w:ascii="Times New Roman" w:hAnsi="Times New Roman" w:cs="Times New Roman"/>
            <w:sz w:val="24"/>
            <w:szCs w:val="24"/>
          </w:rPr>
          <w:t>OS</w:t>
        </w:r>
      </w:ins>
      <w:ins w:id="154" w:author="Soheir Adam" w:date="2015-07-02T09:21:00Z">
        <w:r w:rsidR="003402F4" w:rsidRPr="000F5793">
          <w:rPr>
            <w:rFonts w:ascii="Times New Roman" w:hAnsi="Times New Roman" w:cs="Times New Roman"/>
            <w:sz w:val="24"/>
            <w:szCs w:val="24"/>
          </w:rPr>
          <w:t xml:space="preserve"> </w:t>
        </w:r>
      </w:ins>
      <w:ins w:id="155" w:author="Soheir Adam" w:date="2015-07-02T09:22:00Z">
        <w:r w:rsidR="003402F4" w:rsidRPr="000F5793">
          <w:rPr>
            <w:rFonts w:ascii="Times New Roman" w:hAnsi="Times New Roman" w:cs="Times New Roman"/>
            <w:sz w:val="24"/>
            <w:szCs w:val="24"/>
          </w:rPr>
          <w:t xml:space="preserve">was comparable </w:t>
        </w:r>
      </w:ins>
      <w:ins w:id="156" w:author="Soheir Adam" w:date="2015-07-02T09:21:00Z">
        <w:r w:rsidR="003402F4" w:rsidRPr="00084826">
          <w:rPr>
            <w:rFonts w:ascii="Times New Roman" w:hAnsi="Times New Roman" w:cs="Times New Roman"/>
            <w:sz w:val="24"/>
            <w:szCs w:val="24"/>
          </w:rPr>
          <w:t xml:space="preserve">in patients </w:t>
        </w:r>
      </w:ins>
      <w:ins w:id="157" w:author="Soheir Adam" w:date="2015-07-02T09:22:00Z">
        <w:r w:rsidR="003402F4" w:rsidRPr="0030381E">
          <w:rPr>
            <w:rFonts w:ascii="Times New Roman" w:hAnsi="Times New Roman" w:cs="Times New Roman"/>
            <w:sz w:val="24"/>
            <w:szCs w:val="24"/>
            <w:rPrChange w:id="158" w:author="Soheir Adam" w:date="2015-08-06T23:09:00Z">
              <w:rPr>
                <w:rFonts w:ascii="Times New Roman" w:hAnsi="Times New Roman" w:cs="Times New Roman"/>
                <w:sz w:val="24"/>
                <w:szCs w:val="24"/>
              </w:rPr>
            </w:rPrChange>
          </w:rPr>
          <w:t xml:space="preserve">receiving bone marrow </w:t>
        </w:r>
      </w:ins>
      <w:ins w:id="159" w:author="Soheir Adam" w:date="2015-07-02T09:24:00Z">
        <w:r w:rsidR="003402F4" w:rsidRPr="0030381E">
          <w:rPr>
            <w:rFonts w:ascii="Times New Roman" w:hAnsi="Times New Roman" w:cs="Times New Roman"/>
            <w:sz w:val="24"/>
            <w:szCs w:val="24"/>
            <w:rPrChange w:id="160" w:author="Soheir Adam" w:date="2015-08-06T23:09:00Z">
              <w:rPr>
                <w:rFonts w:ascii="Times New Roman" w:hAnsi="Times New Roman" w:cs="Times New Roman"/>
                <w:sz w:val="24"/>
                <w:szCs w:val="24"/>
              </w:rPr>
            </w:rPrChange>
          </w:rPr>
          <w:t>transplantation</w:t>
        </w:r>
      </w:ins>
      <w:ins w:id="161" w:author="Soheir Adam" w:date="2015-07-02T09:21:00Z">
        <w:r w:rsidR="003402F4" w:rsidRPr="0030381E">
          <w:rPr>
            <w:rFonts w:ascii="Times New Roman" w:hAnsi="Times New Roman" w:cs="Times New Roman"/>
            <w:sz w:val="24"/>
            <w:szCs w:val="24"/>
            <w:rPrChange w:id="162" w:author="Soheir Adam" w:date="2015-08-06T23:09:00Z">
              <w:rPr>
                <w:rFonts w:ascii="Times New Roman" w:hAnsi="Times New Roman" w:cs="Times New Roman"/>
                <w:sz w:val="24"/>
                <w:szCs w:val="24"/>
              </w:rPr>
            </w:rPrChange>
          </w:rPr>
          <w:t xml:space="preserve"> </w:t>
        </w:r>
      </w:ins>
      <w:ins w:id="163" w:author="Soheir Adam" w:date="2015-07-02T09:23:00Z">
        <w:r w:rsidR="003402F4" w:rsidRPr="0030381E">
          <w:rPr>
            <w:rFonts w:ascii="Times New Roman" w:hAnsi="Times New Roman" w:cs="Times New Roman"/>
            <w:sz w:val="24"/>
            <w:szCs w:val="24"/>
            <w:rPrChange w:id="164" w:author="Soheir Adam" w:date="2015-08-06T23:09:00Z">
              <w:rPr>
                <w:rFonts w:ascii="Times New Roman" w:hAnsi="Times New Roman" w:cs="Times New Roman"/>
                <w:sz w:val="24"/>
                <w:szCs w:val="24"/>
              </w:rPr>
            </w:rPrChange>
          </w:rPr>
          <w:t>(</w:t>
        </w:r>
      </w:ins>
      <w:ins w:id="165" w:author="Soheir Adam" w:date="2015-07-02T09:21:00Z">
        <w:r w:rsidR="003402F4" w:rsidRPr="0030381E">
          <w:rPr>
            <w:rFonts w:ascii="Times New Roman" w:hAnsi="Times New Roman" w:cs="Times New Roman"/>
            <w:sz w:val="24"/>
            <w:szCs w:val="24"/>
            <w:rPrChange w:id="166" w:author="Soheir Adam" w:date="2015-08-06T23:09:00Z">
              <w:rPr>
                <w:rFonts w:ascii="Times New Roman" w:hAnsi="Times New Roman" w:cs="Times New Roman"/>
                <w:sz w:val="24"/>
                <w:szCs w:val="24"/>
              </w:rPr>
            </w:rPrChange>
          </w:rPr>
          <w:t>BMT</w:t>
        </w:r>
      </w:ins>
      <w:ins w:id="167" w:author="Soheir Adam" w:date="2015-07-02T09:23:00Z">
        <w:r w:rsidR="003402F4" w:rsidRPr="0030381E">
          <w:rPr>
            <w:rFonts w:ascii="Times New Roman" w:hAnsi="Times New Roman" w:cs="Times New Roman"/>
            <w:sz w:val="24"/>
            <w:szCs w:val="24"/>
            <w:rPrChange w:id="168" w:author="Soheir Adam" w:date="2015-08-06T23:09:00Z">
              <w:rPr>
                <w:rFonts w:ascii="Times New Roman" w:hAnsi="Times New Roman" w:cs="Times New Roman"/>
                <w:sz w:val="24"/>
                <w:szCs w:val="24"/>
              </w:rPr>
            </w:rPrChange>
          </w:rPr>
          <w:t>)</w:t>
        </w:r>
      </w:ins>
      <w:ins w:id="169" w:author="Soheir Adam" w:date="2015-07-02T09:21:00Z">
        <w:r w:rsidR="003402F4" w:rsidRPr="0030381E">
          <w:rPr>
            <w:rFonts w:ascii="Times New Roman" w:hAnsi="Times New Roman" w:cs="Times New Roman"/>
            <w:sz w:val="24"/>
            <w:szCs w:val="24"/>
            <w:rPrChange w:id="170" w:author="Soheir Adam" w:date="2015-08-06T23:09:00Z">
              <w:rPr>
                <w:rFonts w:ascii="Times New Roman" w:hAnsi="Times New Roman" w:cs="Times New Roman"/>
                <w:sz w:val="24"/>
                <w:szCs w:val="24"/>
              </w:rPr>
            </w:rPrChange>
          </w:rPr>
          <w:t xml:space="preserve"> </w:t>
        </w:r>
      </w:ins>
      <w:ins w:id="171" w:author="Soheir Adam" w:date="2015-07-02T09:23:00Z">
        <w:r w:rsidR="003402F4" w:rsidRPr="0030381E">
          <w:rPr>
            <w:rFonts w:ascii="Times New Roman" w:hAnsi="Times New Roman" w:cs="Times New Roman"/>
            <w:sz w:val="24"/>
            <w:szCs w:val="24"/>
            <w:rPrChange w:id="172" w:author="Soheir Adam" w:date="2015-08-06T23:09:00Z">
              <w:rPr>
                <w:rFonts w:ascii="Times New Roman" w:hAnsi="Times New Roman" w:cs="Times New Roman"/>
                <w:sz w:val="24"/>
                <w:szCs w:val="24"/>
              </w:rPr>
            </w:rPrChange>
          </w:rPr>
          <w:t>and those rec</w:t>
        </w:r>
      </w:ins>
      <w:ins w:id="173" w:author="Soheir Adam" w:date="2015-07-02T09:58:00Z">
        <w:r w:rsidR="00B137F2" w:rsidRPr="0030381E">
          <w:rPr>
            <w:rFonts w:ascii="Times New Roman" w:hAnsi="Times New Roman" w:cs="Times New Roman"/>
            <w:sz w:val="24"/>
            <w:szCs w:val="24"/>
            <w:rPrChange w:id="174" w:author="Soheir Adam" w:date="2015-08-06T23:09:00Z">
              <w:rPr>
                <w:rFonts w:ascii="Times New Roman" w:hAnsi="Times New Roman" w:cs="Times New Roman"/>
                <w:sz w:val="24"/>
                <w:szCs w:val="24"/>
              </w:rPr>
            </w:rPrChange>
          </w:rPr>
          <w:t>e</w:t>
        </w:r>
      </w:ins>
      <w:ins w:id="175" w:author="Soheir Adam" w:date="2015-07-02T09:23:00Z">
        <w:r w:rsidR="003402F4" w:rsidRPr="0030381E">
          <w:rPr>
            <w:rFonts w:ascii="Times New Roman" w:hAnsi="Times New Roman" w:cs="Times New Roman"/>
            <w:sz w:val="24"/>
            <w:szCs w:val="24"/>
            <w:rPrChange w:id="176" w:author="Soheir Adam" w:date="2015-08-06T23:09:00Z">
              <w:rPr>
                <w:rFonts w:ascii="Times New Roman" w:hAnsi="Times New Roman" w:cs="Times New Roman"/>
                <w:sz w:val="24"/>
                <w:szCs w:val="24"/>
              </w:rPr>
            </w:rPrChange>
          </w:rPr>
          <w:t>iving peripheral blood stem cells (</w:t>
        </w:r>
      </w:ins>
      <w:ins w:id="177" w:author="Soheir Adam" w:date="2015-07-02T09:21:00Z">
        <w:r w:rsidR="003402F4" w:rsidRPr="0030381E">
          <w:rPr>
            <w:rFonts w:ascii="Times New Roman" w:hAnsi="Times New Roman" w:cs="Times New Roman"/>
            <w:sz w:val="24"/>
            <w:szCs w:val="24"/>
            <w:rPrChange w:id="178" w:author="Soheir Adam" w:date="2015-08-06T23:09:00Z">
              <w:rPr>
                <w:rFonts w:ascii="Times New Roman" w:hAnsi="Times New Roman" w:cs="Times New Roman"/>
                <w:sz w:val="24"/>
                <w:szCs w:val="24"/>
              </w:rPr>
            </w:rPrChange>
          </w:rPr>
          <w:t xml:space="preserve">PBSC) </w:t>
        </w:r>
      </w:ins>
      <w:ins w:id="179" w:author="Soheir Adam" w:date="2015-08-06T21:08:00Z">
        <w:r w:rsidR="005C0CE4" w:rsidRPr="0030381E">
          <w:rPr>
            <w:rFonts w:ascii="Times New Roman" w:hAnsi="Times New Roman" w:cs="Times New Roman"/>
            <w:sz w:val="24"/>
            <w:szCs w:val="24"/>
            <w:rPrChange w:id="180" w:author="Soheir Adam" w:date="2015-08-06T23:09:00Z">
              <w:rPr>
                <w:rFonts w:ascii="Times New Roman" w:hAnsi="Times New Roman" w:cs="Times New Roman"/>
                <w:sz w:val="28"/>
                <w:szCs w:val="28"/>
              </w:rPr>
            </w:rPrChange>
          </w:rPr>
          <w:t>(RR, 0.94; 95% CI, 0.88-1.02, 4 trials, 602 patients</w:t>
        </w:r>
        <w:r w:rsidR="005C0CE4" w:rsidRPr="0030381E" w:rsidDel="007D5F23">
          <w:rPr>
            <w:rFonts w:ascii="Times New Roman" w:hAnsi="Times New Roman" w:cs="Times New Roman"/>
            <w:sz w:val="24"/>
            <w:szCs w:val="24"/>
            <w:rPrChange w:id="181" w:author="Soheir Adam" w:date="2015-08-06T23:09:00Z">
              <w:rPr>
                <w:rFonts w:ascii="Times New Roman" w:hAnsi="Times New Roman" w:cs="Times New Roman"/>
                <w:sz w:val="28"/>
                <w:szCs w:val="28"/>
              </w:rPr>
            </w:rPrChange>
          </w:rPr>
          <w:t xml:space="preserve"> </w:t>
        </w:r>
        <w:r w:rsidR="005C0CE4" w:rsidRPr="0030381E">
          <w:rPr>
            <w:rFonts w:ascii="Times New Roman" w:hAnsi="Times New Roman" w:cs="Times New Roman"/>
            <w:sz w:val="24"/>
            <w:szCs w:val="24"/>
            <w:rPrChange w:id="182" w:author="Soheir Adam" w:date="2015-08-06T23:09:00Z">
              <w:rPr>
                <w:rFonts w:ascii="Times New Roman" w:hAnsi="Times New Roman" w:cs="Times New Roman"/>
                <w:sz w:val="28"/>
                <w:szCs w:val="28"/>
              </w:rPr>
            </w:rPrChange>
          </w:rPr>
          <w:t>)</w:t>
        </w:r>
        <w:r w:rsidR="005C0CE4" w:rsidRPr="0030381E">
          <w:rPr>
            <w:rFonts w:ascii="Times New Roman" w:hAnsi="Times New Roman" w:cs="Times New Roman"/>
            <w:sz w:val="24"/>
            <w:szCs w:val="24"/>
          </w:rPr>
          <w:t>.</w:t>
        </w:r>
      </w:ins>
      <w:ins w:id="183" w:author="Soheir Adam" w:date="2015-07-02T09:24:00Z">
        <w:r w:rsidR="003402F4" w:rsidRPr="0030381E">
          <w:rPr>
            <w:rFonts w:ascii="Times New Roman" w:hAnsi="Times New Roman" w:cs="Times New Roman"/>
            <w:sz w:val="24"/>
            <w:szCs w:val="24"/>
          </w:rPr>
          <w:t>There was</w:t>
        </w:r>
      </w:ins>
      <w:ins w:id="184" w:author="Soheir Adam" w:date="2015-07-02T09:21:00Z">
        <w:r w:rsidR="003402F4" w:rsidRPr="0030381E">
          <w:rPr>
            <w:rFonts w:ascii="Times New Roman" w:hAnsi="Times New Roman" w:cs="Times New Roman"/>
            <w:sz w:val="24"/>
            <w:szCs w:val="24"/>
          </w:rPr>
          <w:t xml:space="preserve">  no significant increase in DFS in BMT </w:t>
        </w:r>
      </w:ins>
      <w:ins w:id="185" w:author="Soheir Adam" w:date="2015-07-02T09:24:00Z">
        <w:r w:rsidR="00B4447B" w:rsidRPr="0030381E">
          <w:rPr>
            <w:rFonts w:ascii="Times New Roman" w:hAnsi="Times New Roman" w:cs="Times New Roman"/>
            <w:sz w:val="24"/>
            <w:szCs w:val="24"/>
          </w:rPr>
          <w:t>reci</w:t>
        </w:r>
        <w:r w:rsidR="003402F4" w:rsidRPr="0030381E">
          <w:rPr>
            <w:rFonts w:ascii="Times New Roman" w:hAnsi="Times New Roman" w:cs="Times New Roman"/>
            <w:sz w:val="24"/>
            <w:szCs w:val="24"/>
          </w:rPr>
          <w:t xml:space="preserve">pients </w:t>
        </w:r>
      </w:ins>
      <w:ins w:id="186" w:author="Soheir Adam" w:date="2015-07-02T09:21:00Z">
        <w:r w:rsidR="003402F4" w:rsidRPr="0030381E">
          <w:rPr>
            <w:rFonts w:ascii="Times New Roman" w:hAnsi="Times New Roman" w:cs="Times New Roman"/>
            <w:sz w:val="24"/>
            <w:szCs w:val="24"/>
          </w:rPr>
          <w:t>compared to PBSC rec</w:t>
        </w:r>
      </w:ins>
      <w:ins w:id="187" w:author="Soheir Adam" w:date="2015-07-04T12:36:00Z">
        <w:r w:rsidR="004723FD" w:rsidRPr="0030381E">
          <w:rPr>
            <w:rFonts w:ascii="Times New Roman" w:hAnsi="Times New Roman" w:cs="Times New Roman"/>
            <w:sz w:val="24"/>
            <w:szCs w:val="24"/>
          </w:rPr>
          <w:t>i</w:t>
        </w:r>
      </w:ins>
      <w:ins w:id="188" w:author="Soheir Adam" w:date="2015-07-02T09:21:00Z">
        <w:r w:rsidR="003402F4" w:rsidRPr="0030381E">
          <w:rPr>
            <w:rFonts w:ascii="Times New Roman" w:hAnsi="Times New Roman" w:cs="Times New Roman"/>
            <w:sz w:val="24"/>
            <w:szCs w:val="24"/>
          </w:rPr>
          <w:t xml:space="preserve">pients </w:t>
        </w:r>
      </w:ins>
      <w:ins w:id="189" w:author="Soheir Adam" w:date="2015-08-06T21:09:00Z">
        <w:r w:rsidR="005C0CE4" w:rsidRPr="0030381E">
          <w:rPr>
            <w:rFonts w:ascii="Times New Roman" w:hAnsi="Times New Roman" w:cs="Times New Roman"/>
            <w:sz w:val="24"/>
            <w:szCs w:val="24"/>
            <w:rPrChange w:id="190" w:author="Soheir Adam" w:date="2015-08-06T23:09:00Z">
              <w:rPr>
                <w:rFonts w:ascii="Times New Roman" w:hAnsi="Times New Roman" w:cs="Times New Roman"/>
                <w:sz w:val="28"/>
                <w:szCs w:val="28"/>
              </w:rPr>
            </w:rPrChange>
          </w:rPr>
          <w:t>(RR, 1.00; 95% CI, 0.89-1.12, 4 trials, 602 patients</w:t>
        </w:r>
        <w:r w:rsidR="005C0CE4" w:rsidRPr="0030381E" w:rsidDel="007D5F23">
          <w:rPr>
            <w:rFonts w:ascii="Times New Roman" w:hAnsi="Times New Roman" w:cs="Times New Roman"/>
            <w:sz w:val="24"/>
            <w:szCs w:val="24"/>
            <w:rPrChange w:id="191" w:author="Soheir Adam" w:date="2015-08-06T23:09:00Z">
              <w:rPr>
                <w:rFonts w:ascii="Times New Roman" w:hAnsi="Times New Roman" w:cs="Times New Roman"/>
                <w:sz w:val="28"/>
                <w:szCs w:val="28"/>
              </w:rPr>
            </w:rPrChange>
          </w:rPr>
          <w:t xml:space="preserve"> </w:t>
        </w:r>
        <w:r w:rsidR="005C0CE4" w:rsidRPr="0030381E">
          <w:rPr>
            <w:rFonts w:ascii="Times New Roman" w:hAnsi="Times New Roman" w:cs="Times New Roman"/>
            <w:sz w:val="24"/>
            <w:szCs w:val="24"/>
            <w:rPrChange w:id="192" w:author="Soheir Adam" w:date="2015-08-06T23:09:00Z">
              <w:rPr>
                <w:rFonts w:ascii="Times New Roman" w:hAnsi="Times New Roman" w:cs="Times New Roman"/>
                <w:sz w:val="28"/>
                <w:szCs w:val="28"/>
              </w:rPr>
            </w:rPrChange>
          </w:rPr>
          <w:t>)</w:t>
        </w:r>
        <w:r w:rsidR="005C0CE4" w:rsidRPr="0030381E">
          <w:rPr>
            <w:rFonts w:ascii="Times New Roman" w:hAnsi="Times New Roman" w:cs="Times New Roman"/>
            <w:sz w:val="24"/>
            <w:szCs w:val="24"/>
          </w:rPr>
          <w:t xml:space="preserve">, </w:t>
        </w:r>
      </w:ins>
      <w:ins w:id="193" w:author="Soheir Adam" w:date="2015-07-02T09:21:00Z">
        <w:r w:rsidR="003402F4" w:rsidRPr="0030381E">
          <w:rPr>
            <w:rFonts w:ascii="Times New Roman" w:hAnsi="Times New Roman" w:cs="Times New Roman"/>
            <w:sz w:val="24"/>
            <w:szCs w:val="24"/>
          </w:rPr>
          <w:t xml:space="preserve">and no </w:t>
        </w:r>
      </w:ins>
      <w:ins w:id="194" w:author="Soheir Adam" w:date="2015-07-02T09:25:00Z">
        <w:r w:rsidR="003E21A8" w:rsidRPr="0030381E">
          <w:rPr>
            <w:rFonts w:ascii="Times New Roman" w:hAnsi="Times New Roman" w:cs="Times New Roman"/>
            <w:sz w:val="24"/>
            <w:szCs w:val="24"/>
          </w:rPr>
          <w:t>difference</w:t>
        </w:r>
      </w:ins>
      <w:ins w:id="195" w:author="Soheir Adam" w:date="2015-07-02T09:21:00Z">
        <w:r w:rsidR="003402F4" w:rsidRPr="0030381E">
          <w:rPr>
            <w:rFonts w:ascii="Times New Roman" w:hAnsi="Times New Roman" w:cs="Times New Roman"/>
            <w:sz w:val="24"/>
            <w:szCs w:val="24"/>
          </w:rPr>
          <w:t xml:space="preserve"> in </w:t>
        </w:r>
        <w:r w:rsidR="003E21A8" w:rsidRPr="0030381E">
          <w:rPr>
            <w:rFonts w:ascii="Times New Roman" w:hAnsi="Times New Roman" w:cs="Times New Roman"/>
            <w:sz w:val="24"/>
            <w:szCs w:val="24"/>
          </w:rPr>
          <w:t>e</w:t>
        </w:r>
        <w:r w:rsidR="003402F4" w:rsidRPr="0030381E">
          <w:rPr>
            <w:rFonts w:ascii="Times New Roman" w:hAnsi="Times New Roman" w:cs="Times New Roman"/>
            <w:sz w:val="24"/>
            <w:szCs w:val="24"/>
          </w:rPr>
          <w:t xml:space="preserve">ngraftment </w:t>
        </w:r>
      </w:ins>
      <w:ins w:id="196" w:author="Soheir Adam" w:date="2015-07-02T09:26:00Z">
        <w:r w:rsidR="00324F50" w:rsidRPr="0030381E">
          <w:rPr>
            <w:rFonts w:ascii="Times New Roman" w:hAnsi="Times New Roman" w:cs="Times New Roman"/>
            <w:sz w:val="24"/>
            <w:szCs w:val="24"/>
          </w:rPr>
          <w:t>between</w:t>
        </w:r>
      </w:ins>
      <w:ins w:id="197" w:author="Soheir Adam" w:date="2015-07-02T09:21:00Z">
        <w:r w:rsidR="003402F4" w:rsidRPr="0030381E">
          <w:rPr>
            <w:rFonts w:ascii="Times New Roman" w:hAnsi="Times New Roman" w:cs="Times New Roman"/>
            <w:sz w:val="24"/>
            <w:szCs w:val="24"/>
          </w:rPr>
          <w:t xml:space="preserve"> </w:t>
        </w:r>
      </w:ins>
      <w:ins w:id="198" w:author="Soheir Adam" w:date="2015-07-02T09:25:00Z">
        <w:r w:rsidR="003E21A8" w:rsidRPr="0030381E">
          <w:rPr>
            <w:rFonts w:ascii="Times New Roman" w:hAnsi="Times New Roman" w:cs="Times New Roman"/>
            <w:sz w:val="24"/>
            <w:szCs w:val="24"/>
          </w:rPr>
          <w:t>both groups</w:t>
        </w:r>
      </w:ins>
      <w:ins w:id="199" w:author="Soheir Adam" w:date="2015-07-02T09:21:00Z">
        <w:r w:rsidR="003402F4" w:rsidRPr="0030381E">
          <w:rPr>
            <w:rFonts w:ascii="Times New Roman" w:hAnsi="Times New Roman" w:cs="Times New Roman"/>
            <w:sz w:val="24"/>
            <w:szCs w:val="24"/>
          </w:rPr>
          <w:t xml:space="preserve"> </w:t>
        </w:r>
      </w:ins>
      <w:ins w:id="200" w:author="Soheir Adam" w:date="2015-08-06T21:11:00Z">
        <w:r w:rsidR="006648D3" w:rsidRPr="0030381E">
          <w:rPr>
            <w:rFonts w:ascii="Times New Roman" w:hAnsi="Times New Roman" w:cs="Times New Roman"/>
            <w:sz w:val="24"/>
            <w:szCs w:val="24"/>
            <w:rPrChange w:id="201" w:author="Soheir Adam" w:date="2015-08-06T23:09:00Z">
              <w:rPr>
                <w:rFonts w:ascii="Times New Roman" w:hAnsi="Times New Roman" w:cs="Times New Roman"/>
                <w:sz w:val="28"/>
                <w:szCs w:val="28"/>
              </w:rPr>
            </w:rPrChange>
          </w:rPr>
          <w:t>(RR, 1.02; 95% CI, 0.94-1.10, 4trials,  602 patients</w:t>
        </w:r>
        <w:r w:rsidR="006648D3" w:rsidRPr="0030381E" w:rsidDel="007D5F23">
          <w:rPr>
            <w:rFonts w:ascii="Times New Roman" w:hAnsi="Times New Roman" w:cs="Times New Roman"/>
            <w:sz w:val="24"/>
            <w:szCs w:val="24"/>
            <w:rPrChange w:id="202" w:author="Soheir Adam" w:date="2015-08-06T23:09:00Z">
              <w:rPr>
                <w:rFonts w:ascii="Times New Roman" w:hAnsi="Times New Roman" w:cs="Times New Roman"/>
                <w:sz w:val="28"/>
                <w:szCs w:val="28"/>
              </w:rPr>
            </w:rPrChange>
          </w:rPr>
          <w:t xml:space="preserve"> </w:t>
        </w:r>
        <w:r w:rsidR="006648D3" w:rsidRPr="0030381E">
          <w:rPr>
            <w:rFonts w:ascii="Times New Roman" w:hAnsi="Times New Roman" w:cs="Times New Roman"/>
            <w:sz w:val="24"/>
            <w:szCs w:val="24"/>
            <w:rPrChange w:id="203" w:author="Soheir Adam" w:date="2015-08-06T23:09:00Z">
              <w:rPr>
                <w:rFonts w:ascii="Times New Roman" w:hAnsi="Times New Roman" w:cs="Times New Roman"/>
                <w:sz w:val="28"/>
                <w:szCs w:val="28"/>
              </w:rPr>
            </w:rPrChange>
          </w:rPr>
          <w:t>)</w:t>
        </w:r>
      </w:ins>
      <w:ins w:id="204" w:author="Soheir Adam" w:date="2015-07-02T09:21:00Z">
        <w:r w:rsidR="003402F4" w:rsidRPr="0030381E">
          <w:rPr>
            <w:rFonts w:ascii="Times New Roman" w:hAnsi="Times New Roman" w:cs="Times New Roman"/>
            <w:sz w:val="24"/>
            <w:szCs w:val="24"/>
          </w:rPr>
          <w:t xml:space="preserve">. </w:t>
        </w:r>
      </w:ins>
      <w:ins w:id="205" w:author="Soheir Adam" w:date="2015-07-02T09:26:00Z">
        <w:r w:rsidR="00D82C25" w:rsidRPr="0030381E">
          <w:rPr>
            <w:rFonts w:ascii="Times New Roman" w:hAnsi="Times New Roman" w:cs="Times New Roman"/>
            <w:sz w:val="24"/>
            <w:szCs w:val="24"/>
          </w:rPr>
          <w:t xml:space="preserve">There was </w:t>
        </w:r>
        <w:r w:rsidR="00B137F2" w:rsidRPr="0030381E">
          <w:rPr>
            <w:rFonts w:ascii="Times New Roman" w:hAnsi="Times New Roman" w:cs="Times New Roman"/>
            <w:sz w:val="24"/>
            <w:szCs w:val="24"/>
          </w:rPr>
          <w:t xml:space="preserve">insufficient data </w:t>
        </w:r>
      </w:ins>
      <w:ins w:id="206" w:author="Soheir Adam" w:date="2015-07-02T09:59:00Z">
        <w:r w:rsidR="00B137F2" w:rsidRPr="0030381E">
          <w:rPr>
            <w:rFonts w:ascii="Times New Roman" w:hAnsi="Times New Roman" w:cs="Times New Roman"/>
            <w:sz w:val="24"/>
            <w:szCs w:val="24"/>
          </w:rPr>
          <w:t>on</w:t>
        </w:r>
      </w:ins>
      <w:ins w:id="207" w:author="Soheir Adam" w:date="2015-07-02T09:26:00Z">
        <w:r w:rsidR="00B137F2" w:rsidRPr="0030381E">
          <w:rPr>
            <w:rFonts w:ascii="Times New Roman" w:hAnsi="Times New Roman" w:cs="Times New Roman"/>
            <w:sz w:val="24"/>
            <w:szCs w:val="24"/>
          </w:rPr>
          <w:t xml:space="preserve"> </w:t>
        </w:r>
      </w:ins>
      <w:ins w:id="208" w:author="Soheir Adam" w:date="2015-07-02T09:21:00Z">
        <w:r w:rsidR="003402F4" w:rsidRPr="0030381E">
          <w:rPr>
            <w:rFonts w:ascii="Times New Roman" w:hAnsi="Times New Roman" w:cs="Times New Roman"/>
            <w:sz w:val="24"/>
            <w:szCs w:val="24"/>
          </w:rPr>
          <w:t>U</w:t>
        </w:r>
      </w:ins>
      <w:ins w:id="209" w:author="Soheir Adam" w:date="2015-07-02T09:27:00Z">
        <w:r w:rsidR="00D82C25" w:rsidRPr="0030381E">
          <w:rPr>
            <w:rFonts w:ascii="Times New Roman" w:hAnsi="Times New Roman" w:cs="Times New Roman"/>
            <w:sz w:val="24"/>
            <w:szCs w:val="24"/>
          </w:rPr>
          <w:t xml:space="preserve">CSC </w:t>
        </w:r>
      </w:ins>
      <w:ins w:id="210" w:author="Soheir Adam" w:date="2015-08-06T21:13:00Z">
        <w:r w:rsidR="003472A5" w:rsidRPr="0030381E">
          <w:rPr>
            <w:rFonts w:ascii="Times New Roman" w:hAnsi="Times New Roman" w:cs="Times New Roman"/>
            <w:sz w:val="24"/>
            <w:szCs w:val="24"/>
          </w:rPr>
          <w:t>transplants</w:t>
        </w:r>
      </w:ins>
      <w:ins w:id="211" w:author="Soheir Adam" w:date="2015-07-02T09:27:00Z">
        <w:r w:rsidR="00D82C25" w:rsidRPr="0030381E">
          <w:rPr>
            <w:rFonts w:ascii="Times New Roman" w:hAnsi="Times New Roman" w:cs="Times New Roman"/>
            <w:sz w:val="24"/>
            <w:szCs w:val="24"/>
          </w:rPr>
          <w:t xml:space="preserve">. </w:t>
        </w:r>
      </w:ins>
      <w:ins w:id="212" w:author="Soheir Adam" w:date="2015-07-02T09:28:00Z">
        <w:r w:rsidR="003472A5" w:rsidRPr="0030381E">
          <w:rPr>
            <w:rFonts w:ascii="Times New Roman" w:hAnsi="Times New Roman" w:cs="Times New Roman"/>
            <w:sz w:val="24"/>
            <w:szCs w:val="24"/>
          </w:rPr>
          <w:t>Furthermore</w:t>
        </w:r>
      </w:ins>
      <w:ins w:id="213" w:author="Soheir Adam" w:date="2015-07-02T09:21:00Z">
        <w:r w:rsidR="003402F4" w:rsidRPr="0030381E">
          <w:rPr>
            <w:rFonts w:ascii="Times New Roman" w:hAnsi="Times New Roman" w:cs="Times New Roman"/>
            <w:sz w:val="24"/>
            <w:szCs w:val="24"/>
          </w:rPr>
          <w:t xml:space="preserve">, </w:t>
        </w:r>
      </w:ins>
      <w:ins w:id="214" w:author="Soheir Adam" w:date="2015-07-02T09:30:00Z">
        <w:r w:rsidR="004E1DEC" w:rsidRPr="0030381E">
          <w:rPr>
            <w:rFonts w:ascii="Times New Roman" w:hAnsi="Times New Roman" w:cs="Times New Roman"/>
            <w:sz w:val="24"/>
            <w:szCs w:val="24"/>
          </w:rPr>
          <w:t xml:space="preserve">there was </w:t>
        </w:r>
      </w:ins>
      <w:ins w:id="215" w:author="Soheir Adam" w:date="2015-07-02T09:21:00Z">
        <w:r w:rsidR="003402F4" w:rsidRPr="0030381E">
          <w:rPr>
            <w:rFonts w:ascii="Times New Roman" w:hAnsi="Times New Roman" w:cs="Times New Roman"/>
            <w:sz w:val="24"/>
            <w:szCs w:val="24"/>
          </w:rPr>
          <w:t xml:space="preserve">no significant </w:t>
        </w:r>
      </w:ins>
      <w:ins w:id="216" w:author="Soheir Adam" w:date="2015-07-02T09:29:00Z">
        <w:r w:rsidR="004E1DEC" w:rsidRPr="0030381E">
          <w:rPr>
            <w:rFonts w:ascii="Times New Roman" w:hAnsi="Times New Roman" w:cs="Times New Roman"/>
            <w:sz w:val="24"/>
            <w:szCs w:val="24"/>
          </w:rPr>
          <w:t>difference</w:t>
        </w:r>
      </w:ins>
      <w:ins w:id="217" w:author="Soheir Adam" w:date="2015-07-02T09:21:00Z">
        <w:r w:rsidR="003402F4" w:rsidRPr="0030381E">
          <w:rPr>
            <w:rFonts w:ascii="Times New Roman" w:hAnsi="Times New Roman" w:cs="Times New Roman"/>
            <w:sz w:val="24"/>
            <w:szCs w:val="24"/>
          </w:rPr>
          <w:t xml:space="preserve"> in </w:t>
        </w:r>
      </w:ins>
      <w:ins w:id="218" w:author="Soheir Adam" w:date="2015-07-02T09:29:00Z">
        <w:r w:rsidR="004E1DEC" w:rsidRPr="0030381E">
          <w:rPr>
            <w:rFonts w:ascii="Times New Roman" w:hAnsi="Times New Roman" w:cs="Times New Roman"/>
            <w:sz w:val="24"/>
            <w:szCs w:val="24"/>
          </w:rPr>
          <w:t>OS</w:t>
        </w:r>
      </w:ins>
      <w:ins w:id="219" w:author="Soheir Adam" w:date="2015-07-02T09:21:00Z">
        <w:r w:rsidR="003402F4" w:rsidRPr="0030381E">
          <w:rPr>
            <w:rFonts w:ascii="Times New Roman" w:hAnsi="Times New Roman" w:cs="Times New Roman"/>
            <w:sz w:val="24"/>
            <w:szCs w:val="24"/>
          </w:rPr>
          <w:t xml:space="preserve"> </w:t>
        </w:r>
      </w:ins>
      <w:ins w:id="220" w:author="Soheir Adam" w:date="2015-07-02T09:30:00Z">
        <w:r w:rsidR="004E1DEC" w:rsidRPr="0030381E">
          <w:rPr>
            <w:rFonts w:ascii="Times New Roman" w:hAnsi="Times New Roman" w:cs="Times New Roman"/>
            <w:sz w:val="24"/>
            <w:szCs w:val="24"/>
          </w:rPr>
          <w:t>for</w:t>
        </w:r>
      </w:ins>
      <w:ins w:id="221" w:author="Soheir Adam" w:date="2015-07-02T09:31:00Z">
        <w:r w:rsidR="004E1DEC" w:rsidRPr="0030381E">
          <w:rPr>
            <w:rFonts w:ascii="Times New Roman" w:hAnsi="Times New Roman" w:cs="Times New Roman"/>
            <w:sz w:val="24"/>
            <w:szCs w:val="24"/>
          </w:rPr>
          <w:t xml:space="preserve"> </w:t>
        </w:r>
      </w:ins>
      <w:ins w:id="222" w:author="Soheir Adam" w:date="2015-08-06T21:14:00Z">
        <w:r w:rsidR="000A21B1" w:rsidRPr="0030381E">
          <w:rPr>
            <w:rFonts w:ascii="Times New Roman" w:hAnsi="Times New Roman" w:cs="Times New Roman"/>
            <w:sz w:val="24"/>
            <w:szCs w:val="24"/>
            <w:rPrChange w:id="223" w:author="Soheir Adam" w:date="2015-08-06T23:09:00Z">
              <w:rPr>
                <w:rFonts w:ascii="Times New Roman" w:hAnsi="Times New Roman" w:cs="Times New Roman"/>
                <w:sz w:val="28"/>
                <w:szCs w:val="28"/>
              </w:rPr>
            </w:rPrChange>
          </w:rPr>
          <w:t xml:space="preserve">MUD-BMT (RR, 0.87; 95% CI, 0.79-1.29, 2 trials 131 patients)  </w:t>
        </w:r>
      </w:ins>
      <w:ins w:id="224" w:author="Soheir Adam" w:date="2015-07-02T09:21:00Z">
        <w:r w:rsidR="003402F4" w:rsidRPr="0030381E">
          <w:rPr>
            <w:rFonts w:ascii="Times New Roman" w:hAnsi="Times New Roman" w:cs="Times New Roman"/>
            <w:sz w:val="24"/>
            <w:szCs w:val="24"/>
          </w:rPr>
          <w:t>and MSD-BMT</w:t>
        </w:r>
        <w:r w:rsidR="004E1DEC" w:rsidRPr="0030381E">
          <w:rPr>
            <w:rFonts w:ascii="Times New Roman" w:hAnsi="Times New Roman" w:cs="Times New Roman"/>
            <w:sz w:val="24"/>
            <w:szCs w:val="24"/>
          </w:rPr>
          <w:t xml:space="preserve"> </w:t>
        </w:r>
      </w:ins>
      <w:ins w:id="225" w:author="Soheir Adam" w:date="2015-08-06T21:15:00Z">
        <w:r w:rsidR="000A21B1" w:rsidRPr="0030381E">
          <w:rPr>
            <w:rFonts w:ascii="Times New Roman" w:hAnsi="Times New Roman" w:cs="Times New Roman"/>
            <w:sz w:val="24"/>
            <w:szCs w:val="24"/>
          </w:rPr>
          <w:t>(</w:t>
        </w:r>
        <w:r w:rsidR="000A21B1" w:rsidRPr="0030381E">
          <w:rPr>
            <w:rFonts w:ascii="Times New Roman" w:hAnsi="Times New Roman" w:cs="Times New Roman"/>
            <w:sz w:val="24"/>
            <w:szCs w:val="24"/>
            <w:rPrChange w:id="226" w:author="Soheir Adam" w:date="2015-08-06T23:09:00Z">
              <w:rPr>
                <w:rFonts w:ascii="Times New Roman" w:hAnsi="Times New Roman" w:cs="Times New Roman"/>
                <w:sz w:val="28"/>
                <w:szCs w:val="28"/>
              </w:rPr>
            </w:rPrChange>
          </w:rPr>
          <w:t>RR, 0.87; 95% CI, 0.74-1.03, 2 trials 131 patients)</w:t>
        </w:r>
        <w:r w:rsidR="000A21B1" w:rsidRPr="0030381E">
          <w:rPr>
            <w:rFonts w:ascii="Times New Roman" w:hAnsi="Times New Roman" w:cs="Times New Roman"/>
            <w:sz w:val="24"/>
            <w:szCs w:val="24"/>
          </w:rPr>
          <w:t xml:space="preserve"> compared to </w:t>
        </w:r>
        <w:r w:rsidR="000A21B1" w:rsidRPr="009C04D8">
          <w:rPr>
            <w:rFonts w:ascii="Times New Roman" w:hAnsi="Times New Roman" w:cs="Times New Roman"/>
            <w:sz w:val="24"/>
            <w:szCs w:val="24"/>
          </w:rPr>
          <w:t>MRD-BMT</w:t>
        </w:r>
      </w:ins>
      <w:ins w:id="227" w:author="Soheir Adam" w:date="2015-07-02T09:21:00Z">
        <w:r w:rsidR="004E1DEC" w:rsidRPr="009C04D8">
          <w:rPr>
            <w:rFonts w:ascii="Times New Roman" w:hAnsi="Times New Roman" w:cs="Times New Roman"/>
            <w:sz w:val="24"/>
            <w:szCs w:val="24"/>
          </w:rPr>
          <w:t xml:space="preserve">. </w:t>
        </w:r>
      </w:ins>
      <w:ins w:id="228" w:author="Soheir Adam" w:date="2015-07-02T09:33:00Z">
        <w:r w:rsidR="004E1DEC" w:rsidRPr="000F5793">
          <w:rPr>
            <w:rFonts w:ascii="Times New Roman" w:hAnsi="Times New Roman" w:cs="Times New Roman"/>
            <w:sz w:val="24"/>
            <w:szCs w:val="24"/>
          </w:rPr>
          <w:t>Disease-free survival</w:t>
        </w:r>
      </w:ins>
      <w:ins w:id="229" w:author="Soheir Adam" w:date="2015-07-02T09:21:00Z">
        <w:r w:rsidR="003402F4" w:rsidRPr="000F5793">
          <w:rPr>
            <w:rFonts w:ascii="Times New Roman" w:hAnsi="Times New Roman" w:cs="Times New Roman"/>
            <w:sz w:val="24"/>
            <w:szCs w:val="24"/>
          </w:rPr>
          <w:t xml:space="preserve"> </w:t>
        </w:r>
      </w:ins>
      <w:ins w:id="230" w:author="Soheir Adam" w:date="2015-07-02T09:33:00Z">
        <w:r w:rsidR="004E1DEC" w:rsidRPr="000F5793">
          <w:rPr>
            <w:rFonts w:ascii="Times New Roman" w:hAnsi="Times New Roman" w:cs="Times New Roman"/>
            <w:sz w:val="24"/>
            <w:szCs w:val="24"/>
          </w:rPr>
          <w:t>(</w:t>
        </w:r>
      </w:ins>
      <w:ins w:id="231" w:author="Soheir Adam" w:date="2015-07-02T09:21:00Z">
        <w:r w:rsidR="003402F4" w:rsidRPr="00084826">
          <w:rPr>
            <w:rFonts w:ascii="Times New Roman" w:hAnsi="Times New Roman" w:cs="Times New Roman"/>
            <w:sz w:val="24"/>
            <w:szCs w:val="24"/>
          </w:rPr>
          <w:t>DFS</w:t>
        </w:r>
      </w:ins>
      <w:ins w:id="232" w:author="Soheir Adam" w:date="2015-07-02T09:33:00Z">
        <w:r w:rsidR="004E1DEC" w:rsidRPr="0030381E">
          <w:rPr>
            <w:rFonts w:ascii="Times New Roman" w:hAnsi="Times New Roman" w:cs="Times New Roman"/>
            <w:sz w:val="24"/>
            <w:szCs w:val="24"/>
            <w:rPrChange w:id="233" w:author="Soheir Adam" w:date="2015-08-06T23:09:00Z">
              <w:rPr>
                <w:rFonts w:ascii="Times New Roman" w:hAnsi="Times New Roman" w:cs="Times New Roman"/>
                <w:sz w:val="24"/>
                <w:szCs w:val="24"/>
              </w:rPr>
            </w:rPrChange>
          </w:rPr>
          <w:t xml:space="preserve">) </w:t>
        </w:r>
      </w:ins>
      <w:ins w:id="234" w:author="Soheir Adam" w:date="2015-08-06T21:21:00Z">
        <w:r w:rsidR="00584464" w:rsidRPr="0030381E">
          <w:rPr>
            <w:rFonts w:ascii="Times New Roman" w:hAnsi="Times New Roman" w:cs="Times New Roman"/>
            <w:sz w:val="24"/>
            <w:szCs w:val="24"/>
            <w:rPrChange w:id="235" w:author="Soheir Adam" w:date="2015-08-06T23:09:00Z">
              <w:rPr>
                <w:rFonts w:ascii="Times New Roman" w:hAnsi="Times New Roman" w:cs="Times New Roman"/>
                <w:sz w:val="24"/>
                <w:szCs w:val="24"/>
              </w:rPr>
            </w:rPrChange>
          </w:rPr>
          <w:t>was</w:t>
        </w:r>
      </w:ins>
      <w:ins w:id="236" w:author="Soheir Adam" w:date="2015-07-02T09:33:00Z">
        <w:r w:rsidR="004E1DEC" w:rsidRPr="0030381E">
          <w:rPr>
            <w:rFonts w:ascii="Times New Roman" w:hAnsi="Times New Roman" w:cs="Times New Roman"/>
            <w:sz w:val="24"/>
            <w:szCs w:val="24"/>
            <w:rPrChange w:id="237" w:author="Soheir Adam" w:date="2015-08-06T23:09:00Z">
              <w:rPr>
                <w:rFonts w:ascii="Times New Roman" w:hAnsi="Times New Roman" w:cs="Times New Roman"/>
                <w:sz w:val="24"/>
                <w:szCs w:val="24"/>
              </w:rPr>
            </w:rPrChange>
          </w:rPr>
          <w:t xml:space="preserve"> not significantly different</w:t>
        </w:r>
      </w:ins>
      <w:ins w:id="238" w:author="Soheir Adam" w:date="2015-07-02T09:21:00Z">
        <w:r w:rsidR="003402F4" w:rsidRPr="0030381E">
          <w:rPr>
            <w:rFonts w:ascii="Times New Roman" w:hAnsi="Times New Roman" w:cs="Times New Roman"/>
            <w:sz w:val="24"/>
            <w:szCs w:val="24"/>
            <w:rPrChange w:id="239" w:author="Soheir Adam" w:date="2015-08-06T23:09:00Z">
              <w:rPr>
                <w:rFonts w:ascii="Times New Roman" w:hAnsi="Times New Roman" w:cs="Times New Roman"/>
                <w:sz w:val="24"/>
                <w:szCs w:val="24"/>
              </w:rPr>
            </w:rPrChange>
          </w:rPr>
          <w:t xml:space="preserve"> </w:t>
        </w:r>
      </w:ins>
      <w:ins w:id="240" w:author="Soheir Adam" w:date="2015-08-06T21:22:00Z">
        <w:r w:rsidR="00584464" w:rsidRPr="0030381E">
          <w:rPr>
            <w:rFonts w:ascii="Times New Roman" w:hAnsi="Times New Roman" w:cs="Times New Roman"/>
            <w:sz w:val="24"/>
            <w:szCs w:val="24"/>
            <w:rPrChange w:id="241" w:author="Soheir Adam" w:date="2015-08-06T23:09:00Z">
              <w:rPr>
                <w:rFonts w:ascii="Times New Roman" w:hAnsi="Times New Roman" w:cs="Times New Roman"/>
                <w:sz w:val="24"/>
                <w:szCs w:val="24"/>
              </w:rPr>
            </w:rPrChange>
          </w:rPr>
          <w:t xml:space="preserve">for </w:t>
        </w:r>
      </w:ins>
      <w:ins w:id="242" w:author="Soheir Adam" w:date="2015-07-02T09:33:00Z">
        <w:r w:rsidR="004E1DEC" w:rsidRPr="0030381E">
          <w:rPr>
            <w:rFonts w:ascii="Times New Roman" w:hAnsi="Times New Roman" w:cs="Times New Roman"/>
            <w:sz w:val="24"/>
            <w:szCs w:val="24"/>
            <w:rPrChange w:id="243" w:author="Soheir Adam" w:date="2015-08-06T23:09:00Z">
              <w:rPr>
                <w:rFonts w:ascii="Times New Roman" w:hAnsi="Times New Roman" w:cs="Times New Roman"/>
                <w:sz w:val="24"/>
                <w:szCs w:val="24"/>
              </w:rPr>
            </w:rPrChange>
          </w:rPr>
          <w:t>rec</w:t>
        </w:r>
      </w:ins>
      <w:ins w:id="244" w:author="Soheir Adam" w:date="2015-07-04T12:37:00Z">
        <w:r w:rsidR="00B4447B" w:rsidRPr="0030381E">
          <w:rPr>
            <w:rFonts w:ascii="Times New Roman" w:hAnsi="Times New Roman" w:cs="Times New Roman"/>
            <w:sz w:val="24"/>
            <w:szCs w:val="24"/>
            <w:rPrChange w:id="245" w:author="Soheir Adam" w:date="2015-08-06T23:09:00Z">
              <w:rPr>
                <w:rFonts w:ascii="Times New Roman" w:hAnsi="Times New Roman" w:cs="Times New Roman"/>
                <w:sz w:val="24"/>
                <w:szCs w:val="24"/>
              </w:rPr>
            </w:rPrChange>
          </w:rPr>
          <w:t>i</w:t>
        </w:r>
      </w:ins>
      <w:ins w:id="246" w:author="Soheir Adam" w:date="2015-07-02T09:33:00Z">
        <w:r w:rsidR="004E1DEC" w:rsidRPr="0030381E">
          <w:rPr>
            <w:rFonts w:ascii="Times New Roman" w:hAnsi="Times New Roman" w:cs="Times New Roman"/>
            <w:sz w:val="24"/>
            <w:szCs w:val="24"/>
            <w:rPrChange w:id="247" w:author="Soheir Adam" w:date="2015-08-06T23:09:00Z">
              <w:rPr>
                <w:rFonts w:ascii="Times New Roman" w:hAnsi="Times New Roman" w:cs="Times New Roman"/>
                <w:sz w:val="24"/>
                <w:szCs w:val="24"/>
              </w:rPr>
            </w:rPrChange>
          </w:rPr>
          <w:t xml:space="preserve">pients </w:t>
        </w:r>
      </w:ins>
      <w:ins w:id="248" w:author="Soheir Adam" w:date="2015-08-06T21:26:00Z">
        <w:r w:rsidR="007B2883" w:rsidRPr="0030381E">
          <w:rPr>
            <w:rFonts w:ascii="Times New Roman" w:hAnsi="Times New Roman" w:cs="Times New Roman"/>
            <w:sz w:val="24"/>
            <w:szCs w:val="24"/>
            <w:rPrChange w:id="249" w:author="Soheir Adam" w:date="2015-08-06T23:09:00Z">
              <w:rPr>
                <w:rFonts w:ascii="Times New Roman" w:hAnsi="Times New Roman" w:cs="Times New Roman"/>
                <w:sz w:val="24"/>
                <w:szCs w:val="24"/>
              </w:rPr>
            </w:rPrChange>
          </w:rPr>
          <w:t>of</w:t>
        </w:r>
      </w:ins>
      <w:ins w:id="250" w:author="Soheir Adam" w:date="2015-07-02T09:21:00Z">
        <w:r w:rsidR="003402F4" w:rsidRPr="0030381E">
          <w:rPr>
            <w:rFonts w:ascii="Times New Roman" w:hAnsi="Times New Roman" w:cs="Times New Roman"/>
            <w:sz w:val="24"/>
            <w:szCs w:val="24"/>
            <w:rPrChange w:id="251" w:author="Soheir Adam" w:date="2015-08-06T23:09:00Z">
              <w:rPr>
                <w:rFonts w:ascii="Times New Roman" w:hAnsi="Times New Roman" w:cs="Times New Roman"/>
                <w:sz w:val="24"/>
                <w:szCs w:val="24"/>
              </w:rPr>
            </w:rPrChange>
          </w:rPr>
          <w:t xml:space="preserve"> </w:t>
        </w:r>
      </w:ins>
      <w:ins w:id="252" w:author="Soheir Adam" w:date="2015-07-02T17:10:00Z">
        <w:r w:rsidR="00EE24F2" w:rsidRPr="0030381E">
          <w:rPr>
            <w:rFonts w:ascii="Times New Roman" w:hAnsi="Times New Roman" w:cs="Times New Roman"/>
            <w:sz w:val="24"/>
            <w:szCs w:val="24"/>
            <w:rPrChange w:id="253" w:author="Soheir Adam" w:date="2015-08-06T23:09:00Z">
              <w:rPr>
                <w:rFonts w:ascii="Times New Roman" w:hAnsi="Times New Roman" w:cs="Times New Roman"/>
                <w:sz w:val="24"/>
                <w:szCs w:val="24"/>
              </w:rPr>
            </w:rPrChange>
          </w:rPr>
          <w:t>MUD-</w:t>
        </w:r>
      </w:ins>
      <w:ins w:id="254" w:author="Soheir Adam" w:date="2015-07-02T09:21:00Z">
        <w:r w:rsidR="003402F4" w:rsidRPr="0030381E">
          <w:rPr>
            <w:rFonts w:ascii="Times New Roman" w:hAnsi="Times New Roman" w:cs="Times New Roman"/>
            <w:sz w:val="24"/>
            <w:szCs w:val="24"/>
            <w:rPrChange w:id="255" w:author="Soheir Adam" w:date="2015-08-06T23:09:00Z">
              <w:rPr>
                <w:rFonts w:ascii="Times New Roman" w:hAnsi="Times New Roman" w:cs="Times New Roman"/>
                <w:sz w:val="24"/>
                <w:szCs w:val="24"/>
              </w:rPr>
            </w:rPrChange>
          </w:rPr>
          <w:t xml:space="preserve">BMT </w:t>
        </w:r>
      </w:ins>
      <w:ins w:id="256" w:author="Soheir Adam" w:date="2015-08-06T21:18:00Z">
        <w:r w:rsidR="0090563E" w:rsidRPr="0030381E">
          <w:rPr>
            <w:rFonts w:ascii="Times New Roman" w:hAnsi="Times New Roman" w:cs="Times New Roman"/>
            <w:sz w:val="24"/>
            <w:szCs w:val="24"/>
            <w:rPrChange w:id="257" w:author="Soheir Adam" w:date="2015-08-06T23:09:00Z">
              <w:rPr>
                <w:rFonts w:ascii="Times New Roman" w:hAnsi="Times New Roman" w:cs="Times New Roman"/>
                <w:sz w:val="24"/>
                <w:szCs w:val="24"/>
              </w:rPr>
            </w:rPrChange>
          </w:rPr>
          <w:t xml:space="preserve"> </w:t>
        </w:r>
      </w:ins>
      <w:ins w:id="258" w:author="Soheir Adam" w:date="2015-08-06T21:24:00Z">
        <w:r w:rsidR="00584464" w:rsidRPr="0030381E">
          <w:rPr>
            <w:rFonts w:ascii="Times New Roman" w:hAnsi="Times New Roman" w:cs="Times New Roman"/>
            <w:sz w:val="24"/>
            <w:szCs w:val="24"/>
            <w:rPrChange w:id="259" w:author="Soheir Adam" w:date="2015-08-06T23:09:00Z">
              <w:rPr>
                <w:rFonts w:ascii="Times New Roman" w:hAnsi="Times New Roman" w:cs="Times New Roman"/>
                <w:sz w:val="28"/>
                <w:szCs w:val="28"/>
              </w:rPr>
            </w:rPrChange>
          </w:rPr>
          <w:t xml:space="preserve">(RR, 0.87; 95% CI, 0.69-1.10, 2 trials 131 patients) </w:t>
        </w:r>
      </w:ins>
      <w:ins w:id="260" w:author="Soheir Adam" w:date="2015-07-02T17:11:00Z">
        <w:r w:rsidR="00EE24F2" w:rsidRPr="0030381E">
          <w:rPr>
            <w:rFonts w:ascii="Times New Roman" w:hAnsi="Times New Roman" w:cs="Times New Roman"/>
            <w:sz w:val="24"/>
            <w:szCs w:val="24"/>
          </w:rPr>
          <w:t xml:space="preserve">and MSD-BMT </w:t>
        </w:r>
      </w:ins>
      <w:ins w:id="261" w:author="Soheir Adam" w:date="2015-07-02T09:34:00Z">
        <w:r w:rsidR="00F755B5" w:rsidRPr="0030381E">
          <w:rPr>
            <w:rFonts w:ascii="Times New Roman" w:hAnsi="Times New Roman" w:cs="Times New Roman"/>
            <w:sz w:val="24"/>
            <w:szCs w:val="24"/>
          </w:rPr>
          <w:t>reci</w:t>
        </w:r>
        <w:r w:rsidR="004E1DEC" w:rsidRPr="0030381E">
          <w:rPr>
            <w:rFonts w:ascii="Times New Roman" w:hAnsi="Times New Roman" w:cs="Times New Roman"/>
            <w:sz w:val="24"/>
            <w:szCs w:val="24"/>
          </w:rPr>
          <w:t>pients</w:t>
        </w:r>
      </w:ins>
      <w:ins w:id="262" w:author="Soheir Adam" w:date="2015-08-06T21:23:00Z">
        <w:r w:rsidR="00584464" w:rsidRPr="0030381E">
          <w:rPr>
            <w:rFonts w:ascii="Times New Roman" w:hAnsi="Times New Roman" w:cs="Times New Roman"/>
            <w:sz w:val="24"/>
            <w:szCs w:val="24"/>
          </w:rPr>
          <w:t xml:space="preserve"> </w:t>
        </w:r>
        <w:r w:rsidR="00584464" w:rsidRPr="0030381E">
          <w:rPr>
            <w:rFonts w:ascii="Times New Roman" w:hAnsi="Times New Roman" w:cs="Times New Roman"/>
            <w:sz w:val="24"/>
            <w:szCs w:val="24"/>
            <w:rPrChange w:id="263" w:author="Soheir Adam" w:date="2015-08-06T23:09:00Z">
              <w:rPr>
                <w:rFonts w:ascii="Times New Roman" w:hAnsi="Times New Roman" w:cs="Times New Roman"/>
                <w:sz w:val="28"/>
                <w:szCs w:val="28"/>
              </w:rPr>
            </w:rPrChange>
          </w:rPr>
          <w:t>(RR, 0.99; 95% CI, 0.85-1.14, 2 trials 131 patients)</w:t>
        </w:r>
        <w:r w:rsidR="00584464" w:rsidRPr="0030381E">
          <w:rPr>
            <w:rFonts w:ascii="Times New Roman" w:hAnsi="Times New Roman" w:cs="Times New Roman"/>
            <w:sz w:val="24"/>
            <w:szCs w:val="24"/>
          </w:rPr>
          <w:t>, compared to MRD-BMT</w:t>
        </w:r>
      </w:ins>
      <w:ins w:id="264" w:author="Soheir Adam" w:date="2015-07-02T09:21:00Z">
        <w:r w:rsidR="003402F4" w:rsidRPr="0030381E">
          <w:rPr>
            <w:rFonts w:ascii="Times New Roman" w:hAnsi="Times New Roman" w:cs="Times New Roman"/>
            <w:sz w:val="24"/>
            <w:szCs w:val="24"/>
          </w:rPr>
          <w:t>.</w:t>
        </w:r>
      </w:ins>
      <w:ins w:id="265" w:author="Soheir Adam" w:date="2015-08-06T21:24:00Z">
        <w:r w:rsidR="007B2883" w:rsidRPr="0030381E">
          <w:rPr>
            <w:rFonts w:ascii="Times New Roman" w:hAnsi="Times New Roman" w:cs="Times New Roman"/>
            <w:sz w:val="24"/>
            <w:szCs w:val="24"/>
          </w:rPr>
          <w:t xml:space="preserve"> Similarly, </w:t>
        </w:r>
      </w:ins>
      <w:ins w:id="266" w:author="Soheir Adam" w:date="2015-08-06T21:25:00Z">
        <w:r w:rsidR="007B2883" w:rsidRPr="0030381E">
          <w:rPr>
            <w:rFonts w:ascii="Times New Roman" w:hAnsi="Times New Roman" w:cs="Times New Roman"/>
            <w:sz w:val="24"/>
            <w:szCs w:val="24"/>
          </w:rPr>
          <w:t>e</w:t>
        </w:r>
      </w:ins>
      <w:ins w:id="267" w:author="Soheir Adam" w:date="2015-08-06T21:24:00Z">
        <w:r w:rsidR="007B2883" w:rsidRPr="009C04D8">
          <w:rPr>
            <w:rFonts w:ascii="Times New Roman" w:hAnsi="Times New Roman" w:cs="Times New Roman"/>
            <w:sz w:val="24"/>
            <w:szCs w:val="24"/>
          </w:rPr>
          <w:t>ngraftment was</w:t>
        </w:r>
      </w:ins>
      <w:ins w:id="268" w:author="Soheir Adam" w:date="2015-08-06T21:25:00Z">
        <w:r w:rsidR="007B2883" w:rsidRPr="009C04D8">
          <w:rPr>
            <w:rFonts w:ascii="Times New Roman" w:hAnsi="Times New Roman" w:cs="Times New Roman"/>
            <w:sz w:val="24"/>
            <w:szCs w:val="24"/>
          </w:rPr>
          <w:t xml:space="preserve"> not significantly </w:t>
        </w:r>
        <w:r w:rsidR="007B2883" w:rsidRPr="009C04D8">
          <w:rPr>
            <w:rFonts w:ascii="Times New Roman" w:hAnsi="Times New Roman" w:cs="Times New Roman"/>
            <w:sz w:val="24"/>
            <w:szCs w:val="24"/>
          </w:rPr>
          <w:lastRenderedPageBreak/>
          <w:t>different for</w:t>
        </w:r>
      </w:ins>
      <w:ins w:id="269" w:author="Soheir Adam" w:date="2015-08-06T21:26:00Z">
        <w:r w:rsidR="007B2883" w:rsidRPr="009C04D8">
          <w:rPr>
            <w:rFonts w:ascii="Times New Roman" w:hAnsi="Times New Roman" w:cs="Times New Roman"/>
            <w:sz w:val="24"/>
            <w:szCs w:val="24"/>
          </w:rPr>
          <w:t xml:space="preserve"> </w:t>
        </w:r>
        <w:r w:rsidR="007B2883" w:rsidRPr="0030381E">
          <w:rPr>
            <w:rFonts w:ascii="Times New Roman" w:hAnsi="Times New Roman" w:cs="Times New Roman"/>
            <w:sz w:val="24"/>
            <w:szCs w:val="24"/>
            <w:rPrChange w:id="270" w:author="Soheir Adam" w:date="2015-08-06T23:09:00Z">
              <w:rPr>
                <w:rFonts w:ascii="Times New Roman" w:hAnsi="Times New Roman" w:cs="Times New Roman"/>
                <w:sz w:val="28"/>
                <w:szCs w:val="28"/>
              </w:rPr>
            </w:rPrChange>
          </w:rPr>
          <w:t>MUD-BMT (RR, 1.00; 95% CI, 0.79-1.26, 2 trials 131 patients ) or MSD-BMT (RR, 0.88; 95% CI, 0.80-0.96, 2 trials 131 patients ) compared to MRD-BMT.</w:t>
        </w:r>
      </w:ins>
    </w:p>
    <w:p w14:paraId="0E32DD19" w14:textId="2815B993" w:rsidR="00B3465F" w:rsidRPr="0030381E" w:rsidRDefault="00B3465F" w:rsidP="0030381E">
      <w:pPr>
        <w:autoSpaceDE w:val="0"/>
        <w:autoSpaceDN w:val="0"/>
        <w:adjustRightInd w:val="0"/>
        <w:spacing w:after="0" w:line="360" w:lineRule="auto"/>
        <w:rPr>
          <w:ins w:id="271" w:author="Soheir Adam" w:date="2015-07-02T07:17:00Z"/>
          <w:rFonts w:ascii="Times New Roman" w:hAnsi="Times New Roman" w:cs="Times New Roman"/>
          <w:sz w:val="24"/>
          <w:szCs w:val="24"/>
          <w:rPrChange w:id="272" w:author="Soheir Adam" w:date="2015-08-06T23:09:00Z">
            <w:rPr>
              <w:ins w:id="273" w:author="Soheir Adam" w:date="2015-07-02T07:17:00Z"/>
              <w:rFonts w:ascii="Times New Roman" w:hAnsi="Times New Roman" w:cs="Times New Roman"/>
              <w:sz w:val="28"/>
              <w:szCs w:val="28"/>
            </w:rPr>
          </w:rPrChange>
        </w:rPr>
        <w:pPrChange w:id="274" w:author="Soheir Adam" w:date="2015-08-06T23:09:00Z">
          <w:pPr/>
        </w:pPrChange>
      </w:pPr>
    </w:p>
    <w:p w14:paraId="5058C2FA" w14:textId="1F5082CB" w:rsidR="00B3465F" w:rsidRPr="009C04D8" w:rsidRDefault="00B3465F" w:rsidP="0030381E">
      <w:pPr>
        <w:spacing w:line="360" w:lineRule="auto"/>
        <w:rPr>
          <w:ins w:id="275" w:author="Soheir Adam" w:date="2015-07-02T07:17:00Z"/>
          <w:rFonts w:ascii="Times New Roman" w:hAnsi="Times New Roman" w:cs="Times New Roman"/>
          <w:bCs/>
          <w:sz w:val="24"/>
          <w:szCs w:val="24"/>
        </w:rPr>
        <w:pPrChange w:id="276" w:author="Soheir Adam" w:date="2015-08-06T23:09:00Z">
          <w:pPr/>
        </w:pPrChange>
      </w:pPr>
      <w:ins w:id="277" w:author="Soheir Adam" w:date="2015-07-02T07:17:00Z">
        <w:r w:rsidRPr="0030381E">
          <w:rPr>
            <w:rFonts w:ascii="Times New Roman" w:hAnsi="Times New Roman" w:cs="Times New Roman"/>
            <w:b/>
            <w:sz w:val="24"/>
            <w:szCs w:val="24"/>
          </w:rPr>
          <w:t xml:space="preserve">Limitations: </w:t>
        </w:r>
      </w:ins>
      <w:ins w:id="278" w:author="Soheir Adam" w:date="2015-07-02T09:41:00Z">
        <w:r w:rsidR="00762CF5" w:rsidRPr="0030381E">
          <w:rPr>
            <w:rFonts w:ascii="Times New Roman" w:hAnsi="Times New Roman" w:cs="Times New Roman"/>
            <w:bCs/>
            <w:sz w:val="24"/>
            <w:szCs w:val="24"/>
          </w:rPr>
          <w:t xml:space="preserve">There are no randomized controlled trials on </w:t>
        </w:r>
      </w:ins>
      <w:ins w:id="279" w:author="Soheir Adam" w:date="2015-07-02T17:11:00Z">
        <w:r w:rsidR="00450A49" w:rsidRPr="0030381E">
          <w:rPr>
            <w:rFonts w:ascii="Times New Roman" w:hAnsi="Times New Roman" w:cs="Times New Roman"/>
            <w:bCs/>
            <w:sz w:val="24"/>
            <w:szCs w:val="24"/>
          </w:rPr>
          <w:t>H</w:t>
        </w:r>
      </w:ins>
      <w:ins w:id="280" w:author="Soheir Adam" w:date="2015-07-02T17:12:00Z">
        <w:r w:rsidR="009E1C25" w:rsidRPr="009C04D8">
          <w:rPr>
            <w:rFonts w:ascii="Times New Roman" w:hAnsi="Times New Roman" w:cs="Times New Roman"/>
            <w:bCs/>
            <w:sz w:val="24"/>
            <w:szCs w:val="24"/>
          </w:rPr>
          <w:t>SCT</w:t>
        </w:r>
      </w:ins>
      <w:ins w:id="281" w:author="Soheir Adam" w:date="2015-07-02T09:41:00Z">
        <w:r w:rsidR="00762CF5" w:rsidRPr="009C04D8">
          <w:rPr>
            <w:rFonts w:ascii="Times New Roman" w:hAnsi="Times New Roman" w:cs="Times New Roman"/>
            <w:bCs/>
            <w:sz w:val="24"/>
            <w:szCs w:val="24"/>
          </w:rPr>
          <w:t xml:space="preserve"> in BTM</w:t>
        </w:r>
      </w:ins>
      <w:ins w:id="282" w:author="Soheir Adam" w:date="2015-07-02T07:17:00Z">
        <w:r w:rsidRPr="009C04D8">
          <w:rPr>
            <w:rFonts w:ascii="Times New Roman" w:hAnsi="Times New Roman" w:cs="Times New Roman"/>
            <w:bCs/>
            <w:sz w:val="24"/>
            <w:szCs w:val="24"/>
          </w:rPr>
          <w:t xml:space="preserve">. </w:t>
        </w:r>
      </w:ins>
    </w:p>
    <w:p w14:paraId="46010761" w14:textId="5D55AE3B" w:rsidR="00762CF5" w:rsidRPr="0030381E" w:rsidRDefault="00B3465F" w:rsidP="0030381E">
      <w:pPr>
        <w:autoSpaceDE w:val="0"/>
        <w:autoSpaceDN w:val="0"/>
        <w:adjustRightInd w:val="0"/>
        <w:spacing w:after="0" w:line="360" w:lineRule="auto"/>
        <w:rPr>
          <w:ins w:id="283" w:author="Soheir Adam" w:date="2015-07-02T09:42:00Z"/>
          <w:rFonts w:ascii="Times New Roman" w:hAnsi="Times New Roman" w:cs="Times New Roman"/>
          <w:sz w:val="24"/>
          <w:szCs w:val="24"/>
          <w:rPrChange w:id="284" w:author="Soheir Adam" w:date="2015-08-06T23:09:00Z">
            <w:rPr>
              <w:ins w:id="285" w:author="Soheir Adam" w:date="2015-07-02T09:42:00Z"/>
              <w:rFonts w:ascii="Times New Roman" w:hAnsi="Times New Roman" w:cs="Times New Roman"/>
              <w:sz w:val="28"/>
              <w:szCs w:val="28"/>
            </w:rPr>
          </w:rPrChange>
        </w:rPr>
      </w:pPr>
      <w:ins w:id="286" w:author="Soheir Adam" w:date="2015-07-02T07:17:00Z">
        <w:r w:rsidRPr="000F5793">
          <w:rPr>
            <w:rFonts w:ascii="Times New Roman" w:hAnsi="Times New Roman" w:cs="Times New Roman"/>
            <w:b/>
            <w:sz w:val="24"/>
            <w:szCs w:val="24"/>
          </w:rPr>
          <w:t xml:space="preserve">Conclusions: </w:t>
        </w:r>
      </w:ins>
      <w:ins w:id="287" w:author="Soheir Adam" w:date="2015-07-02T09:43:00Z">
        <w:r w:rsidR="00762CF5" w:rsidRPr="000F5793">
          <w:rPr>
            <w:rFonts w:ascii="Times New Roman" w:hAnsi="Times New Roman" w:cs="Times New Roman"/>
            <w:sz w:val="24"/>
            <w:szCs w:val="24"/>
          </w:rPr>
          <w:t>B</w:t>
        </w:r>
      </w:ins>
      <w:ins w:id="288" w:author="Soheir Adam" w:date="2015-07-02T09:42:00Z">
        <w:r w:rsidR="00762CF5" w:rsidRPr="000F5793">
          <w:rPr>
            <w:rFonts w:ascii="Times New Roman" w:hAnsi="Times New Roman" w:cs="Times New Roman"/>
            <w:sz w:val="24"/>
            <w:szCs w:val="24"/>
          </w:rPr>
          <w:t>one marrow as a source of stem cells  has no survival</w:t>
        </w:r>
        <w:r w:rsidR="00762CF5" w:rsidRPr="0030381E">
          <w:rPr>
            <w:rFonts w:ascii="Times New Roman" w:hAnsi="Times New Roman" w:cs="Times New Roman"/>
            <w:sz w:val="24"/>
            <w:szCs w:val="24"/>
            <w:rPrChange w:id="289" w:author="Soheir Adam" w:date="2015-08-06T23:09:00Z">
              <w:rPr>
                <w:rFonts w:ascii="Times New Roman" w:hAnsi="Times New Roman" w:cs="Times New Roman"/>
                <w:sz w:val="28"/>
                <w:szCs w:val="28"/>
              </w:rPr>
            </w:rPrChange>
          </w:rPr>
          <w:t xml:space="preserve"> </w:t>
        </w:r>
        <w:r w:rsidR="00762CF5" w:rsidRPr="0030381E">
          <w:rPr>
            <w:rFonts w:ascii="Times New Roman" w:hAnsi="Times New Roman" w:cs="Times New Roman"/>
            <w:sz w:val="24"/>
            <w:szCs w:val="24"/>
          </w:rPr>
          <w:t xml:space="preserve">advantage in </w:t>
        </w:r>
      </w:ins>
      <w:ins w:id="290" w:author="Soheir Adam" w:date="2015-07-02T17:12:00Z">
        <w:r w:rsidR="009E1C25" w:rsidRPr="0030381E">
          <w:rPr>
            <w:rFonts w:ascii="Times New Roman" w:hAnsi="Times New Roman" w:cs="Times New Roman"/>
            <w:sz w:val="24"/>
            <w:szCs w:val="24"/>
          </w:rPr>
          <w:t>H</w:t>
        </w:r>
      </w:ins>
      <w:ins w:id="291" w:author="Soheir Adam" w:date="2015-07-02T09:42:00Z">
        <w:r w:rsidR="00762CF5" w:rsidRPr="0030381E">
          <w:rPr>
            <w:rFonts w:ascii="Times New Roman" w:hAnsi="Times New Roman" w:cs="Times New Roman"/>
            <w:sz w:val="24"/>
            <w:szCs w:val="24"/>
          </w:rPr>
          <w:t xml:space="preserve">SCT </w:t>
        </w:r>
        <w:r w:rsidR="00762CF5" w:rsidRPr="009C04D8">
          <w:rPr>
            <w:rFonts w:ascii="Times New Roman" w:hAnsi="Times New Roman" w:cs="Times New Roman"/>
            <w:sz w:val="24"/>
            <w:szCs w:val="24"/>
          </w:rPr>
          <w:t xml:space="preserve">for BTM, when compared to </w:t>
        </w:r>
      </w:ins>
      <w:ins w:id="292" w:author="Soheir Adam" w:date="2015-08-06T23:11:00Z">
        <w:r w:rsidR="000F5793">
          <w:rPr>
            <w:rFonts w:ascii="Times New Roman" w:hAnsi="Times New Roman" w:cs="Times New Roman"/>
            <w:sz w:val="24"/>
            <w:szCs w:val="24"/>
          </w:rPr>
          <w:t>PBSCs</w:t>
        </w:r>
      </w:ins>
      <w:ins w:id="293" w:author="Soheir Adam" w:date="2015-07-02T09:42:00Z">
        <w:r w:rsidR="00762CF5" w:rsidRPr="009C04D8">
          <w:rPr>
            <w:rFonts w:ascii="Times New Roman" w:hAnsi="Times New Roman" w:cs="Times New Roman"/>
            <w:sz w:val="24"/>
            <w:szCs w:val="24"/>
          </w:rPr>
          <w:t xml:space="preserve">  although it </w:t>
        </w:r>
      </w:ins>
      <w:ins w:id="294" w:author="Soheir Adam" w:date="2015-07-02T09:43:00Z">
        <w:r w:rsidR="00762CF5" w:rsidRPr="000F5793">
          <w:rPr>
            <w:rFonts w:ascii="Times New Roman" w:hAnsi="Times New Roman" w:cs="Times New Roman"/>
            <w:sz w:val="24"/>
            <w:szCs w:val="24"/>
          </w:rPr>
          <w:t xml:space="preserve">is associated with </w:t>
        </w:r>
      </w:ins>
      <w:ins w:id="295" w:author="Soheir Adam" w:date="2015-07-02T09:42:00Z">
        <w:r w:rsidR="00762CF5" w:rsidRPr="0030381E">
          <w:rPr>
            <w:rFonts w:ascii="Times New Roman" w:hAnsi="Times New Roman" w:cs="Times New Roman"/>
            <w:sz w:val="24"/>
            <w:szCs w:val="24"/>
            <w:rPrChange w:id="296" w:author="Soheir Adam" w:date="2015-08-06T23:09:00Z">
              <w:rPr>
                <w:rFonts w:ascii="Times New Roman" w:hAnsi="Times New Roman" w:cs="Times New Roman"/>
                <w:sz w:val="28"/>
                <w:szCs w:val="28"/>
              </w:rPr>
            </w:rPrChange>
          </w:rPr>
          <w:t xml:space="preserve">significantly </w:t>
        </w:r>
        <w:r w:rsidR="00762CF5" w:rsidRPr="0030381E">
          <w:rPr>
            <w:rFonts w:ascii="Times New Roman" w:hAnsi="Times New Roman" w:cs="Times New Roman"/>
            <w:sz w:val="24"/>
            <w:szCs w:val="24"/>
          </w:rPr>
          <w:t>less</w:t>
        </w:r>
        <w:r w:rsidR="00762CF5" w:rsidRPr="0030381E">
          <w:rPr>
            <w:rFonts w:ascii="Times New Roman" w:hAnsi="Times New Roman" w:cs="Times New Roman"/>
            <w:sz w:val="24"/>
            <w:szCs w:val="24"/>
            <w:rPrChange w:id="297" w:author="Soheir Adam" w:date="2015-08-06T23:09:00Z">
              <w:rPr>
                <w:rFonts w:ascii="Times New Roman" w:hAnsi="Times New Roman" w:cs="Times New Roman"/>
                <w:sz w:val="28"/>
                <w:szCs w:val="28"/>
              </w:rPr>
            </w:rPrChange>
          </w:rPr>
          <w:t xml:space="preserve"> morbidity</w:t>
        </w:r>
        <w:bookmarkStart w:id="298" w:name="_GoBack"/>
        <w:bookmarkEnd w:id="298"/>
        <w:r w:rsidR="00762CF5" w:rsidRPr="0030381E">
          <w:rPr>
            <w:rFonts w:ascii="Times New Roman" w:hAnsi="Times New Roman" w:cs="Times New Roman"/>
            <w:sz w:val="24"/>
            <w:szCs w:val="24"/>
            <w:rPrChange w:id="299" w:author="Soheir Adam" w:date="2015-08-06T23:09:00Z">
              <w:rPr>
                <w:rFonts w:ascii="Times New Roman" w:hAnsi="Times New Roman" w:cs="Times New Roman"/>
                <w:sz w:val="28"/>
                <w:szCs w:val="28"/>
              </w:rPr>
            </w:rPrChange>
          </w:rPr>
          <w:t xml:space="preserve"> in the post transplant period. </w:t>
        </w:r>
      </w:ins>
      <w:ins w:id="300" w:author="Soheir Adam" w:date="2015-08-06T21:27:00Z">
        <w:r w:rsidR="0020783A" w:rsidRPr="0030381E">
          <w:rPr>
            <w:rFonts w:ascii="Times New Roman" w:hAnsi="Times New Roman" w:cs="Times New Roman"/>
            <w:sz w:val="24"/>
            <w:szCs w:val="24"/>
          </w:rPr>
          <w:t>MRD-</w:t>
        </w:r>
      </w:ins>
      <w:ins w:id="301" w:author="Soheir Adam" w:date="2015-07-02T17:12:00Z">
        <w:r w:rsidR="00E7052A" w:rsidRPr="0030381E">
          <w:rPr>
            <w:rFonts w:ascii="Times New Roman" w:hAnsi="Times New Roman" w:cs="Times New Roman"/>
            <w:sz w:val="24"/>
            <w:szCs w:val="24"/>
          </w:rPr>
          <w:t>BMT</w:t>
        </w:r>
      </w:ins>
      <w:ins w:id="302" w:author="Soheir Adam" w:date="2015-07-02T09:42:00Z">
        <w:r w:rsidR="00E7052A" w:rsidRPr="0030381E">
          <w:rPr>
            <w:rFonts w:ascii="Times New Roman" w:hAnsi="Times New Roman" w:cs="Times New Roman"/>
            <w:sz w:val="24"/>
            <w:szCs w:val="24"/>
          </w:rPr>
          <w:t xml:space="preserve"> is as</w:t>
        </w:r>
        <w:r w:rsidR="00E7052A" w:rsidRPr="009C04D8">
          <w:rPr>
            <w:rFonts w:ascii="Times New Roman" w:hAnsi="Times New Roman" w:cs="Times New Roman"/>
            <w:sz w:val="24"/>
            <w:szCs w:val="24"/>
          </w:rPr>
          <w:t xml:space="preserve"> effec</w:t>
        </w:r>
        <w:r w:rsidR="00762CF5" w:rsidRPr="0030381E">
          <w:rPr>
            <w:rFonts w:ascii="Times New Roman" w:hAnsi="Times New Roman" w:cs="Times New Roman"/>
            <w:sz w:val="24"/>
            <w:szCs w:val="24"/>
            <w:rPrChange w:id="303" w:author="Soheir Adam" w:date="2015-08-06T23:09:00Z">
              <w:rPr>
                <w:rFonts w:ascii="Times New Roman" w:hAnsi="Times New Roman" w:cs="Times New Roman"/>
                <w:sz w:val="28"/>
                <w:szCs w:val="28"/>
              </w:rPr>
            </w:rPrChange>
          </w:rPr>
          <w:t xml:space="preserve">tive </w:t>
        </w:r>
      </w:ins>
      <w:ins w:id="304" w:author="Soheir Adam" w:date="2015-07-02T17:13:00Z">
        <w:r w:rsidR="00E7052A" w:rsidRPr="0030381E">
          <w:rPr>
            <w:rFonts w:ascii="Times New Roman" w:hAnsi="Times New Roman" w:cs="Times New Roman"/>
            <w:sz w:val="24"/>
            <w:szCs w:val="24"/>
          </w:rPr>
          <w:t>as MUD-BMT</w:t>
        </w:r>
      </w:ins>
      <w:ins w:id="305" w:author="Soheir Adam" w:date="2015-07-02T09:42:00Z">
        <w:r w:rsidR="00762CF5" w:rsidRPr="0030381E">
          <w:rPr>
            <w:rFonts w:ascii="Times New Roman" w:hAnsi="Times New Roman" w:cs="Times New Roman"/>
            <w:sz w:val="24"/>
            <w:szCs w:val="24"/>
            <w:rPrChange w:id="306" w:author="Soheir Adam" w:date="2015-08-06T23:09:00Z">
              <w:rPr>
                <w:rFonts w:ascii="Times New Roman" w:hAnsi="Times New Roman" w:cs="Times New Roman"/>
                <w:sz w:val="28"/>
                <w:szCs w:val="28"/>
              </w:rPr>
            </w:rPrChange>
          </w:rPr>
          <w:t xml:space="preserve"> and </w:t>
        </w:r>
      </w:ins>
      <w:ins w:id="307" w:author="Soheir Adam" w:date="2015-07-02T17:13:00Z">
        <w:r w:rsidR="00E7052A" w:rsidRPr="0030381E">
          <w:rPr>
            <w:rFonts w:ascii="Times New Roman" w:hAnsi="Times New Roman" w:cs="Times New Roman"/>
            <w:sz w:val="24"/>
            <w:szCs w:val="24"/>
          </w:rPr>
          <w:t>MSD-BMT</w:t>
        </w:r>
      </w:ins>
      <w:ins w:id="308" w:author="Soheir Adam" w:date="2015-07-02T09:42:00Z">
        <w:r w:rsidR="00762CF5" w:rsidRPr="0030381E">
          <w:rPr>
            <w:rFonts w:ascii="Times New Roman" w:hAnsi="Times New Roman" w:cs="Times New Roman"/>
            <w:sz w:val="24"/>
            <w:szCs w:val="24"/>
            <w:rPrChange w:id="309" w:author="Soheir Adam" w:date="2015-08-06T23:09:00Z">
              <w:rPr>
                <w:rFonts w:ascii="Times New Roman" w:hAnsi="Times New Roman" w:cs="Times New Roman"/>
                <w:sz w:val="28"/>
                <w:szCs w:val="28"/>
              </w:rPr>
            </w:rPrChange>
          </w:rPr>
          <w:t xml:space="preserve">. </w:t>
        </w:r>
      </w:ins>
    </w:p>
    <w:p w14:paraId="3EB0254B" w14:textId="77777777" w:rsidR="00B3465F" w:rsidRPr="0030381E" w:rsidRDefault="00B3465F" w:rsidP="0030381E">
      <w:pPr>
        <w:spacing w:line="360" w:lineRule="auto"/>
        <w:rPr>
          <w:rFonts w:ascii="Times New Roman" w:hAnsi="Times New Roman" w:cs="Times New Roman"/>
          <w:b/>
          <w:sz w:val="24"/>
          <w:szCs w:val="24"/>
          <w:u w:val="single"/>
          <w:rPrChange w:id="310" w:author="Soheir Adam" w:date="2015-08-06T23:09:00Z">
            <w:rPr>
              <w:rFonts w:ascii="Times New Roman" w:hAnsi="Times New Roman" w:cs="Times New Roman"/>
              <w:b/>
              <w:sz w:val="28"/>
              <w:szCs w:val="28"/>
              <w:u w:val="single"/>
            </w:rPr>
          </w:rPrChange>
        </w:rPr>
      </w:pPr>
    </w:p>
    <w:p w14:paraId="776557DB" w14:textId="456846F3" w:rsidR="002862AE" w:rsidRPr="0030381E" w:rsidDel="004209ED" w:rsidRDefault="00204ACE" w:rsidP="0030381E">
      <w:pPr>
        <w:spacing w:line="360" w:lineRule="auto"/>
        <w:rPr>
          <w:del w:id="311" w:author="Soheir Adam" w:date="2015-07-02T10:00:00Z"/>
          <w:rFonts w:ascii="Times New Roman" w:hAnsi="Times New Roman" w:cs="Times New Roman"/>
          <w:sz w:val="24"/>
          <w:szCs w:val="24"/>
          <w:rPrChange w:id="312" w:author="Soheir Adam" w:date="2015-08-06T23:09:00Z">
            <w:rPr>
              <w:del w:id="313" w:author="Soheir Adam" w:date="2015-07-02T10:00:00Z"/>
              <w:rFonts w:ascii="Times New Roman" w:hAnsi="Times New Roman" w:cs="Times New Roman"/>
              <w:sz w:val="28"/>
              <w:szCs w:val="28"/>
            </w:rPr>
          </w:rPrChange>
        </w:rPr>
        <w:pPrChange w:id="314" w:author="Soheir Adam" w:date="2015-08-06T23:09:00Z">
          <w:pPr>
            <w:spacing w:line="360" w:lineRule="auto"/>
          </w:pPr>
        </w:pPrChange>
      </w:pPr>
      <w:del w:id="315" w:author="Soheir Adam" w:date="2015-07-02T10:00:00Z">
        <w:r w:rsidRPr="0030381E" w:rsidDel="004209ED">
          <w:rPr>
            <w:rFonts w:ascii="Times New Roman" w:hAnsi="Times New Roman" w:cs="Times New Roman"/>
            <w:b/>
            <w:sz w:val="24"/>
            <w:szCs w:val="24"/>
            <w:u w:val="single"/>
            <w:rPrChange w:id="316" w:author="Soheir Adam" w:date="2015-08-06T23:09:00Z">
              <w:rPr>
                <w:rFonts w:ascii="Times New Roman" w:hAnsi="Times New Roman" w:cs="Times New Roman"/>
                <w:b/>
                <w:sz w:val="32"/>
                <w:szCs w:val="32"/>
                <w:u w:val="single"/>
              </w:rPr>
            </w:rPrChange>
          </w:rPr>
          <w:delText>BACKGROUND</w:delText>
        </w:r>
        <w:r w:rsidR="002862AE" w:rsidRPr="0030381E" w:rsidDel="004209ED">
          <w:rPr>
            <w:rFonts w:ascii="Times New Roman" w:hAnsi="Times New Roman" w:cs="Times New Roman"/>
            <w:b/>
            <w:sz w:val="24"/>
            <w:szCs w:val="24"/>
            <w:u w:val="single"/>
            <w:rPrChange w:id="317" w:author="Soheir Adam" w:date="2015-08-06T23:09:00Z">
              <w:rPr>
                <w:rFonts w:ascii="Times New Roman" w:hAnsi="Times New Roman" w:cs="Times New Roman"/>
                <w:b/>
                <w:sz w:val="32"/>
                <w:szCs w:val="32"/>
                <w:u w:val="single"/>
              </w:rPr>
            </w:rPrChange>
          </w:rPr>
          <w:delText>:</w:delText>
        </w:r>
        <w:r w:rsidR="002862AE" w:rsidRPr="0030381E" w:rsidDel="004209ED">
          <w:rPr>
            <w:rFonts w:ascii="Times New Roman" w:hAnsi="Times New Roman" w:cs="Times New Roman"/>
            <w:sz w:val="24"/>
            <w:szCs w:val="24"/>
            <w:rPrChange w:id="318" w:author="Soheir Adam" w:date="2015-08-06T23:09:00Z">
              <w:rPr>
                <w:rFonts w:ascii="Times New Roman" w:hAnsi="Times New Roman" w:cs="Times New Roman"/>
                <w:sz w:val="28"/>
                <w:szCs w:val="28"/>
              </w:rPr>
            </w:rPrChange>
          </w:rPr>
          <w:delText xml:space="preserve"> </w:delText>
        </w:r>
      </w:del>
      <w:del w:id="319" w:author="Soheir Adam" w:date="2015-07-02T09:59:00Z">
        <w:r w:rsidR="002862AE" w:rsidRPr="0030381E" w:rsidDel="004209ED">
          <w:rPr>
            <w:rFonts w:ascii="Times New Roman" w:hAnsi="Times New Roman" w:cs="Times New Roman"/>
            <w:sz w:val="24"/>
            <w:szCs w:val="24"/>
            <w:rPrChange w:id="320" w:author="Soheir Adam" w:date="2015-08-06T23:09:00Z">
              <w:rPr>
                <w:rFonts w:ascii="Times New Roman" w:hAnsi="Times New Roman" w:cs="Times New Roman"/>
                <w:sz w:val="28"/>
                <w:szCs w:val="28"/>
              </w:rPr>
            </w:rPrChange>
          </w:rPr>
          <w:delText xml:space="preserve">Stem cell transplant is a potential curative treatment </w:delText>
        </w:r>
      </w:del>
      <w:del w:id="321" w:author="Soheir Adam" w:date="2015-07-02T07:01:00Z">
        <w:r w:rsidR="002862AE" w:rsidRPr="0030381E" w:rsidDel="003F7EB5">
          <w:rPr>
            <w:rFonts w:ascii="Times New Roman" w:hAnsi="Times New Roman" w:cs="Times New Roman"/>
            <w:sz w:val="24"/>
            <w:szCs w:val="24"/>
            <w:rPrChange w:id="322" w:author="Soheir Adam" w:date="2015-08-06T23:09:00Z">
              <w:rPr>
                <w:rFonts w:ascii="Times New Roman" w:hAnsi="Times New Roman" w:cs="Times New Roman"/>
                <w:sz w:val="28"/>
                <w:szCs w:val="28"/>
              </w:rPr>
            </w:rPrChange>
          </w:rPr>
          <w:delText xml:space="preserve">of </w:delText>
        </w:r>
      </w:del>
      <w:del w:id="323" w:author="Soheir Adam" w:date="2015-07-02T07:02:00Z">
        <w:r w:rsidR="002862AE" w:rsidRPr="0030381E" w:rsidDel="003F7EB5">
          <w:rPr>
            <w:rFonts w:ascii="Times New Roman" w:hAnsi="Times New Roman" w:cs="Times New Roman"/>
            <w:sz w:val="24"/>
            <w:szCs w:val="24"/>
            <w:rPrChange w:id="324" w:author="Soheir Adam" w:date="2015-08-06T23:09:00Z">
              <w:rPr>
                <w:rFonts w:ascii="Times New Roman" w:hAnsi="Times New Roman" w:cs="Times New Roman"/>
                <w:sz w:val="28"/>
                <w:szCs w:val="28"/>
              </w:rPr>
            </w:rPrChange>
          </w:rPr>
          <w:delText>thalassemia</w:delText>
        </w:r>
      </w:del>
      <w:del w:id="325" w:author="Soheir Adam" w:date="2015-07-02T09:59:00Z">
        <w:r w:rsidR="002862AE" w:rsidRPr="0030381E" w:rsidDel="004209ED">
          <w:rPr>
            <w:rFonts w:ascii="Times New Roman" w:hAnsi="Times New Roman" w:cs="Times New Roman"/>
            <w:sz w:val="24"/>
            <w:szCs w:val="24"/>
            <w:rPrChange w:id="326" w:author="Soheir Adam" w:date="2015-08-06T23:09:00Z">
              <w:rPr>
                <w:rFonts w:ascii="Times New Roman" w:hAnsi="Times New Roman" w:cs="Times New Roman"/>
                <w:sz w:val="28"/>
                <w:szCs w:val="28"/>
              </w:rPr>
            </w:rPrChange>
          </w:rPr>
          <w:delText>. Since the first stem cell transplant in 198</w:delText>
        </w:r>
      </w:del>
      <w:del w:id="327" w:author="Soheir Adam" w:date="2015-07-02T07:00:00Z">
        <w:r w:rsidR="002862AE" w:rsidRPr="0030381E" w:rsidDel="00AC5E68">
          <w:rPr>
            <w:rFonts w:ascii="Times New Roman" w:hAnsi="Times New Roman" w:cs="Times New Roman"/>
            <w:sz w:val="24"/>
            <w:szCs w:val="24"/>
            <w:rPrChange w:id="328" w:author="Soheir Adam" w:date="2015-08-06T23:09:00Z">
              <w:rPr>
                <w:rFonts w:ascii="Times New Roman" w:hAnsi="Times New Roman" w:cs="Times New Roman"/>
                <w:sz w:val="28"/>
                <w:szCs w:val="28"/>
              </w:rPr>
            </w:rPrChange>
          </w:rPr>
          <w:delText>0’s</w:delText>
        </w:r>
      </w:del>
      <w:del w:id="329" w:author="Soheir Adam" w:date="2015-07-02T09:59:00Z">
        <w:r w:rsidR="002862AE" w:rsidRPr="0030381E" w:rsidDel="004209ED">
          <w:rPr>
            <w:rFonts w:ascii="Times New Roman" w:hAnsi="Times New Roman" w:cs="Times New Roman"/>
            <w:sz w:val="24"/>
            <w:szCs w:val="24"/>
            <w:rPrChange w:id="330" w:author="Soheir Adam" w:date="2015-08-06T23:09:00Z">
              <w:rPr>
                <w:rFonts w:ascii="Times New Roman" w:hAnsi="Times New Roman" w:cs="Times New Roman"/>
                <w:sz w:val="28"/>
                <w:szCs w:val="28"/>
              </w:rPr>
            </w:rPrChange>
          </w:rPr>
          <w:delText xml:space="preserve">, </w:delText>
        </w:r>
      </w:del>
      <w:del w:id="331" w:author="Soheir Adam" w:date="2015-07-02T07:00:00Z">
        <w:r w:rsidR="002862AE" w:rsidRPr="0030381E" w:rsidDel="00AC5E68">
          <w:rPr>
            <w:rFonts w:ascii="Times New Roman" w:hAnsi="Times New Roman" w:cs="Times New Roman"/>
            <w:sz w:val="24"/>
            <w:szCs w:val="24"/>
            <w:rPrChange w:id="332" w:author="Soheir Adam" w:date="2015-08-06T23:09:00Z">
              <w:rPr>
                <w:rFonts w:ascii="Times New Roman" w:hAnsi="Times New Roman" w:cs="Times New Roman"/>
                <w:sz w:val="28"/>
                <w:szCs w:val="28"/>
              </w:rPr>
            </w:rPrChange>
          </w:rPr>
          <w:delText xml:space="preserve">done for thalassemia , </w:delText>
        </w:r>
      </w:del>
      <w:del w:id="333" w:author="Soheir Adam" w:date="2015-07-02T07:03:00Z">
        <w:r w:rsidR="002862AE" w:rsidRPr="0030381E" w:rsidDel="003F7EB5">
          <w:rPr>
            <w:rFonts w:ascii="Times New Roman" w:hAnsi="Times New Roman" w:cs="Times New Roman"/>
            <w:sz w:val="24"/>
            <w:szCs w:val="24"/>
            <w:rPrChange w:id="334" w:author="Soheir Adam" w:date="2015-08-06T23:09:00Z">
              <w:rPr>
                <w:rFonts w:ascii="Times New Roman" w:hAnsi="Times New Roman" w:cs="Times New Roman"/>
                <w:sz w:val="28"/>
                <w:szCs w:val="28"/>
              </w:rPr>
            </w:rPrChange>
          </w:rPr>
          <w:delText xml:space="preserve">there have been </w:delText>
        </w:r>
      </w:del>
      <w:del w:id="335" w:author="Soheir Adam" w:date="2015-07-02T07:01:00Z">
        <w:r w:rsidR="002862AE" w:rsidRPr="0030381E" w:rsidDel="00AC5E68">
          <w:rPr>
            <w:rFonts w:ascii="Times New Roman" w:hAnsi="Times New Roman" w:cs="Times New Roman"/>
            <w:sz w:val="24"/>
            <w:szCs w:val="24"/>
            <w:rPrChange w:id="336" w:author="Soheir Adam" w:date="2015-08-06T23:09:00Z">
              <w:rPr>
                <w:rFonts w:ascii="Times New Roman" w:hAnsi="Times New Roman" w:cs="Times New Roman"/>
                <w:sz w:val="28"/>
                <w:szCs w:val="28"/>
              </w:rPr>
            </w:rPrChange>
          </w:rPr>
          <w:delText>numerous studies</w:delText>
        </w:r>
      </w:del>
      <w:del w:id="337" w:author="Soheir Adam" w:date="2015-07-02T09:59:00Z">
        <w:r w:rsidR="002862AE" w:rsidRPr="0030381E" w:rsidDel="004209ED">
          <w:rPr>
            <w:rFonts w:ascii="Times New Roman" w:hAnsi="Times New Roman" w:cs="Times New Roman"/>
            <w:sz w:val="24"/>
            <w:szCs w:val="24"/>
            <w:rPrChange w:id="338" w:author="Soheir Adam" w:date="2015-08-06T23:09:00Z">
              <w:rPr>
                <w:rFonts w:ascii="Times New Roman" w:hAnsi="Times New Roman" w:cs="Times New Roman"/>
                <w:sz w:val="28"/>
                <w:szCs w:val="28"/>
              </w:rPr>
            </w:rPrChange>
          </w:rPr>
          <w:delText xml:space="preserve"> </w:delText>
        </w:r>
      </w:del>
      <w:del w:id="339" w:author="Soheir Adam" w:date="2015-07-02T07:05:00Z">
        <w:r w:rsidR="002862AE" w:rsidRPr="0030381E" w:rsidDel="003F7EB5">
          <w:rPr>
            <w:rFonts w:ascii="Times New Roman" w:hAnsi="Times New Roman" w:cs="Times New Roman"/>
            <w:sz w:val="24"/>
            <w:szCs w:val="24"/>
            <w:rPrChange w:id="340" w:author="Soheir Adam" w:date="2015-08-06T23:09:00Z">
              <w:rPr>
                <w:rFonts w:ascii="Times New Roman" w:hAnsi="Times New Roman" w:cs="Times New Roman"/>
                <w:sz w:val="28"/>
                <w:szCs w:val="28"/>
              </w:rPr>
            </w:rPrChange>
          </w:rPr>
          <w:delText>involving the use of stem cell transplantation for myeloablative and non myeloablative conditioning regimens. The sources of stem cells in these studies have varied from related or unrelated matched donor bone marrow transplant, peripheral blood stem cell transplant, umbilical cord blood transplantation to the</w:delText>
        </w:r>
      </w:del>
      <w:del w:id="341" w:author="Soheir Adam" w:date="2015-07-02T09:59:00Z">
        <w:r w:rsidR="002862AE" w:rsidRPr="0030381E" w:rsidDel="004209ED">
          <w:rPr>
            <w:rFonts w:ascii="Times New Roman" w:hAnsi="Times New Roman" w:cs="Times New Roman"/>
            <w:sz w:val="24"/>
            <w:szCs w:val="24"/>
            <w:rPrChange w:id="342" w:author="Soheir Adam" w:date="2015-08-06T23:09:00Z">
              <w:rPr>
                <w:rFonts w:ascii="Times New Roman" w:hAnsi="Times New Roman" w:cs="Times New Roman"/>
                <w:sz w:val="28"/>
                <w:szCs w:val="28"/>
              </w:rPr>
            </w:rPrChange>
          </w:rPr>
          <w:delText xml:space="preserve"> </w:delText>
        </w:r>
      </w:del>
      <w:del w:id="343" w:author="Soheir Adam" w:date="2015-07-02T07:05:00Z">
        <w:r w:rsidR="002862AE" w:rsidRPr="0030381E" w:rsidDel="003F7EB5">
          <w:rPr>
            <w:rFonts w:ascii="Times New Roman" w:hAnsi="Times New Roman" w:cs="Times New Roman"/>
            <w:sz w:val="24"/>
            <w:szCs w:val="24"/>
            <w:rPrChange w:id="344" w:author="Soheir Adam" w:date="2015-08-06T23:09:00Z">
              <w:rPr>
                <w:rFonts w:ascii="Times New Roman" w:hAnsi="Times New Roman" w:cs="Times New Roman"/>
                <w:sz w:val="28"/>
                <w:szCs w:val="28"/>
              </w:rPr>
            </w:rPrChange>
          </w:rPr>
          <w:delText xml:space="preserve">recent </w:delText>
        </w:r>
      </w:del>
      <w:del w:id="345" w:author="Soheir Adam" w:date="2015-07-02T09:59:00Z">
        <w:r w:rsidR="002862AE" w:rsidRPr="0030381E" w:rsidDel="004209ED">
          <w:rPr>
            <w:rFonts w:ascii="Times New Roman" w:hAnsi="Times New Roman" w:cs="Times New Roman"/>
            <w:sz w:val="24"/>
            <w:szCs w:val="24"/>
            <w:rPrChange w:id="346" w:author="Soheir Adam" w:date="2015-08-06T23:09:00Z">
              <w:rPr>
                <w:rFonts w:ascii="Times New Roman" w:hAnsi="Times New Roman" w:cs="Times New Roman"/>
                <w:sz w:val="28"/>
                <w:szCs w:val="28"/>
              </w:rPr>
            </w:rPrChange>
          </w:rPr>
          <w:delText xml:space="preserve">intrauterine bone marrow transplant, still in its nascent stages. </w:delText>
        </w:r>
      </w:del>
      <w:del w:id="347" w:author="Soheir Adam" w:date="2015-07-02T07:06:00Z">
        <w:r w:rsidR="002862AE" w:rsidRPr="0030381E" w:rsidDel="003F7EB5">
          <w:rPr>
            <w:rFonts w:ascii="Times New Roman" w:hAnsi="Times New Roman" w:cs="Times New Roman"/>
            <w:sz w:val="24"/>
            <w:szCs w:val="24"/>
            <w:rPrChange w:id="348" w:author="Soheir Adam" w:date="2015-08-06T23:09:00Z">
              <w:rPr>
                <w:rFonts w:ascii="Times New Roman" w:hAnsi="Times New Roman" w:cs="Times New Roman"/>
                <w:sz w:val="28"/>
                <w:szCs w:val="28"/>
              </w:rPr>
            </w:rPrChange>
          </w:rPr>
          <w:delText xml:space="preserve">Thus we sought to perform a meta analysis incorporating all </w:delText>
        </w:r>
      </w:del>
      <w:del w:id="349" w:author="Soheir Adam" w:date="2015-07-02T09:59:00Z">
        <w:r w:rsidR="002862AE" w:rsidRPr="0030381E" w:rsidDel="004209ED">
          <w:rPr>
            <w:rFonts w:ascii="Times New Roman" w:hAnsi="Times New Roman" w:cs="Times New Roman"/>
            <w:sz w:val="24"/>
            <w:szCs w:val="24"/>
            <w:rPrChange w:id="350" w:author="Soheir Adam" w:date="2015-08-06T23:09:00Z">
              <w:rPr>
                <w:rFonts w:ascii="Times New Roman" w:hAnsi="Times New Roman" w:cs="Times New Roman"/>
                <w:sz w:val="28"/>
                <w:szCs w:val="28"/>
              </w:rPr>
            </w:rPrChange>
          </w:rPr>
          <w:delText xml:space="preserve">available prospective controlled trials to evaluate the overall survival, disease free survival and transplant related morbidity and mortality in </w:delText>
        </w:r>
      </w:del>
      <w:del w:id="351" w:author="Soheir Adam" w:date="2015-07-02T07:07:00Z">
        <w:r w:rsidR="002862AE" w:rsidRPr="0030381E" w:rsidDel="003F7EB5">
          <w:rPr>
            <w:rFonts w:ascii="Times New Roman" w:hAnsi="Times New Roman" w:cs="Times New Roman"/>
            <w:sz w:val="24"/>
            <w:szCs w:val="24"/>
            <w:rPrChange w:id="352" w:author="Soheir Adam" w:date="2015-08-06T23:09:00Z">
              <w:rPr>
                <w:rFonts w:ascii="Times New Roman" w:hAnsi="Times New Roman" w:cs="Times New Roman"/>
                <w:sz w:val="28"/>
                <w:szCs w:val="28"/>
              </w:rPr>
            </w:rPrChange>
          </w:rPr>
          <w:delText xml:space="preserve">thalassemia </w:delText>
        </w:r>
      </w:del>
      <w:del w:id="353" w:author="Soheir Adam" w:date="2015-07-02T09:59:00Z">
        <w:r w:rsidR="002862AE" w:rsidRPr="0030381E" w:rsidDel="004209ED">
          <w:rPr>
            <w:rFonts w:ascii="Times New Roman" w:hAnsi="Times New Roman" w:cs="Times New Roman"/>
            <w:sz w:val="24"/>
            <w:szCs w:val="24"/>
            <w:rPrChange w:id="354" w:author="Soheir Adam" w:date="2015-08-06T23:09:00Z">
              <w:rPr>
                <w:rFonts w:ascii="Times New Roman" w:hAnsi="Times New Roman" w:cs="Times New Roman"/>
                <w:sz w:val="28"/>
                <w:szCs w:val="28"/>
              </w:rPr>
            </w:rPrChange>
          </w:rPr>
          <w:delText xml:space="preserve">patients </w:delText>
        </w:r>
      </w:del>
      <w:del w:id="355" w:author="Soheir Adam" w:date="2015-07-02T07:07:00Z">
        <w:r w:rsidR="002862AE" w:rsidRPr="0030381E" w:rsidDel="003F7EB5">
          <w:rPr>
            <w:rFonts w:ascii="Times New Roman" w:hAnsi="Times New Roman" w:cs="Times New Roman"/>
            <w:sz w:val="24"/>
            <w:szCs w:val="24"/>
            <w:rPrChange w:id="356" w:author="Soheir Adam" w:date="2015-08-06T23:09:00Z">
              <w:rPr>
                <w:rFonts w:ascii="Times New Roman" w:hAnsi="Times New Roman" w:cs="Times New Roman"/>
                <w:sz w:val="28"/>
                <w:szCs w:val="28"/>
              </w:rPr>
            </w:rPrChange>
          </w:rPr>
          <w:delText>receiving different sources of stem cells for their transplantation.</w:delText>
        </w:r>
      </w:del>
      <w:del w:id="357" w:author="Soheir Adam" w:date="2015-07-02T09:59:00Z">
        <w:r w:rsidR="002862AE" w:rsidRPr="0030381E" w:rsidDel="004209ED">
          <w:rPr>
            <w:rFonts w:ascii="Times New Roman" w:hAnsi="Times New Roman" w:cs="Times New Roman"/>
            <w:sz w:val="24"/>
            <w:szCs w:val="24"/>
            <w:rPrChange w:id="358" w:author="Soheir Adam" w:date="2015-08-06T23:09:00Z">
              <w:rPr>
                <w:rFonts w:ascii="Times New Roman" w:hAnsi="Times New Roman" w:cs="Times New Roman"/>
                <w:sz w:val="28"/>
                <w:szCs w:val="28"/>
              </w:rPr>
            </w:rPrChange>
          </w:rPr>
          <w:delText>.</w:delText>
        </w:r>
      </w:del>
    </w:p>
    <w:p w14:paraId="05E873A8" w14:textId="77777777" w:rsidR="002862AE" w:rsidRPr="0030381E" w:rsidRDefault="002862AE" w:rsidP="0030381E">
      <w:pPr>
        <w:spacing w:line="360" w:lineRule="auto"/>
        <w:rPr>
          <w:rFonts w:ascii="Times New Roman" w:hAnsi="Times New Roman" w:cs="Times New Roman"/>
          <w:sz w:val="24"/>
          <w:szCs w:val="24"/>
          <w:rPrChange w:id="359" w:author="Soheir Adam" w:date="2015-08-06T23:09:00Z">
            <w:rPr>
              <w:rFonts w:ascii="Times New Roman" w:hAnsi="Times New Roman" w:cs="Times New Roman"/>
              <w:sz w:val="28"/>
              <w:szCs w:val="28"/>
            </w:rPr>
          </w:rPrChange>
        </w:rPr>
      </w:pPr>
    </w:p>
    <w:p w14:paraId="1DD1450D" w14:textId="77777777" w:rsidR="002862AE" w:rsidRPr="00204ACE" w:rsidRDefault="002862AE" w:rsidP="002862AE">
      <w:pPr>
        <w:autoSpaceDE w:val="0"/>
        <w:autoSpaceDN w:val="0"/>
        <w:adjustRightInd w:val="0"/>
        <w:spacing w:after="0" w:line="360" w:lineRule="auto"/>
        <w:rPr>
          <w:rFonts w:ascii="Times New Roman" w:hAnsi="Times New Roman" w:cs="Times New Roman"/>
          <w:sz w:val="32"/>
          <w:szCs w:val="32"/>
        </w:rPr>
      </w:pPr>
    </w:p>
    <w:p w14:paraId="0052BC4C" w14:textId="3CB2367A" w:rsidR="002862AE" w:rsidRPr="00204ACE" w:rsidDel="008469E9" w:rsidRDefault="002862AE" w:rsidP="002862AE">
      <w:pPr>
        <w:autoSpaceDE w:val="0"/>
        <w:autoSpaceDN w:val="0"/>
        <w:adjustRightInd w:val="0"/>
        <w:spacing w:after="0" w:line="360" w:lineRule="auto"/>
        <w:rPr>
          <w:del w:id="360" w:author="Soheir Adam" w:date="2015-07-02T09:51:00Z"/>
          <w:rFonts w:ascii="Times New Roman" w:hAnsi="Times New Roman" w:cs="Times New Roman"/>
          <w:sz w:val="28"/>
          <w:szCs w:val="28"/>
        </w:rPr>
      </w:pPr>
      <w:del w:id="361" w:author="Soheir Adam" w:date="2015-07-02T09:51:00Z">
        <w:r w:rsidRPr="00204ACE" w:rsidDel="008469E9">
          <w:rPr>
            <w:rFonts w:ascii="Times New Roman" w:hAnsi="Times New Roman" w:cs="Times New Roman"/>
            <w:b/>
            <w:sz w:val="32"/>
            <w:szCs w:val="32"/>
            <w:u w:val="single"/>
          </w:rPr>
          <w:delText>CONCLUSIONS:</w:delText>
        </w:r>
        <w:r w:rsidRPr="00204ACE" w:rsidDel="008469E9">
          <w:rPr>
            <w:rFonts w:ascii="Times New Roman" w:hAnsi="Times New Roman" w:cs="Times New Roman"/>
            <w:sz w:val="28"/>
            <w:szCs w:val="28"/>
          </w:rPr>
          <w:delText xml:space="preserve"> </w:delText>
        </w:r>
      </w:del>
      <w:del w:id="362" w:author="Soheir Adam" w:date="2015-07-02T09:42:00Z">
        <w:r w:rsidRPr="00204ACE" w:rsidDel="00762CF5">
          <w:rPr>
            <w:rFonts w:ascii="Times New Roman" w:hAnsi="Times New Roman" w:cs="Times New Roman"/>
            <w:sz w:val="28"/>
            <w:szCs w:val="28"/>
          </w:rPr>
          <w:delText xml:space="preserve">Overall, </w:delText>
        </w:r>
        <w:r w:rsidR="005B7937" w:rsidRPr="00204ACE" w:rsidDel="00762CF5">
          <w:rPr>
            <w:rFonts w:ascii="Times New Roman" w:hAnsi="Times New Roman" w:cs="Times New Roman"/>
            <w:sz w:val="28"/>
            <w:szCs w:val="28"/>
          </w:rPr>
          <w:delText xml:space="preserve">bone marrow as a source of stem cell  </w:delText>
        </w:r>
        <w:r w:rsidRPr="00204ACE" w:rsidDel="00762CF5">
          <w:rPr>
            <w:rFonts w:ascii="Times New Roman" w:hAnsi="Times New Roman" w:cs="Times New Roman"/>
            <w:sz w:val="28"/>
            <w:szCs w:val="28"/>
          </w:rPr>
          <w:delText xml:space="preserve">has no survival advantage in </w:delText>
        </w:r>
      </w:del>
      <w:del w:id="363" w:author="Soheir Adam" w:date="2015-07-02T07:13:00Z">
        <w:r w:rsidRPr="00204ACE" w:rsidDel="00B3465F">
          <w:rPr>
            <w:rFonts w:ascii="Times New Roman" w:hAnsi="Times New Roman" w:cs="Times New Roman"/>
            <w:sz w:val="28"/>
            <w:szCs w:val="28"/>
          </w:rPr>
          <w:delText>stem cell transplant</w:delText>
        </w:r>
      </w:del>
      <w:del w:id="364" w:author="Soheir Adam" w:date="2015-07-02T09:42:00Z">
        <w:r w:rsidRPr="00204ACE" w:rsidDel="00762CF5">
          <w:rPr>
            <w:rFonts w:ascii="Times New Roman" w:hAnsi="Times New Roman" w:cs="Times New Roman"/>
            <w:sz w:val="28"/>
            <w:szCs w:val="28"/>
          </w:rPr>
          <w:delText xml:space="preserve"> in patients with </w:delText>
        </w:r>
      </w:del>
      <w:del w:id="365" w:author="Soheir Adam" w:date="2015-07-02T07:13:00Z">
        <w:r w:rsidRPr="00204ACE" w:rsidDel="00B3465F">
          <w:rPr>
            <w:rFonts w:ascii="Times New Roman" w:hAnsi="Times New Roman" w:cs="Times New Roman"/>
            <w:sz w:val="28"/>
            <w:szCs w:val="28"/>
          </w:rPr>
          <w:delText xml:space="preserve">thalassemia </w:delText>
        </w:r>
      </w:del>
      <w:del w:id="366" w:author="Soheir Adam" w:date="2015-07-02T09:42:00Z">
        <w:r w:rsidRPr="00204ACE" w:rsidDel="00762CF5">
          <w:rPr>
            <w:rFonts w:ascii="Times New Roman" w:hAnsi="Times New Roman" w:cs="Times New Roman"/>
            <w:sz w:val="28"/>
            <w:szCs w:val="28"/>
          </w:rPr>
          <w:delText xml:space="preserve">when compared to </w:delText>
        </w:r>
        <w:r w:rsidR="005B7937" w:rsidRPr="00204ACE" w:rsidDel="00762CF5">
          <w:rPr>
            <w:rFonts w:ascii="Times New Roman" w:hAnsi="Times New Roman" w:cs="Times New Roman"/>
            <w:sz w:val="28"/>
            <w:szCs w:val="28"/>
          </w:rPr>
          <w:delText xml:space="preserve">peripheral hematopoietic stem cells  </w:delText>
        </w:r>
        <w:r w:rsidRPr="00204ACE" w:rsidDel="00762CF5">
          <w:rPr>
            <w:rFonts w:ascii="Times New Roman" w:hAnsi="Times New Roman" w:cs="Times New Roman"/>
            <w:sz w:val="28"/>
            <w:szCs w:val="28"/>
          </w:rPr>
          <w:delText xml:space="preserve">although it can significantly reduce the morbidity in post transplant </w:delText>
        </w:r>
      </w:del>
      <w:del w:id="367" w:author="Soheir Adam" w:date="2015-07-02T07:14:00Z">
        <w:r w:rsidRPr="00204ACE" w:rsidDel="00B3465F">
          <w:rPr>
            <w:rFonts w:ascii="Times New Roman" w:hAnsi="Times New Roman" w:cs="Times New Roman"/>
            <w:sz w:val="28"/>
            <w:szCs w:val="28"/>
          </w:rPr>
          <w:delText>patients</w:delText>
        </w:r>
      </w:del>
      <w:del w:id="368" w:author="Soheir Adam" w:date="2015-07-02T09:42:00Z">
        <w:r w:rsidRPr="00204ACE" w:rsidDel="00762CF5">
          <w:rPr>
            <w:rFonts w:ascii="Times New Roman" w:hAnsi="Times New Roman" w:cs="Times New Roman"/>
            <w:sz w:val="28"/>
            <w:szCs w:val="28"/>
          </w:rPr>
          <w:delText xml:space="preserve">. </w:delText>
        </w:r>
        <w:r w:rsidR="005B7937" w:rsidRPr="00204ACE" w:rsidDel="00762CF5">
          <w:rPr>
            <w:rFonts w:ascii="Times New Roman" w:hAnsi="Times New Roman" w:cs="Times New Roman"/>
            <w:sz w:val="28"/>
            <w:szCs w:val="28"/>
          </w:rPr>
          <w:delText xml:space="preserve">Matched </w:delText>
        </w:r>
        <w:r w:rsidRPr="00204ACE" w:rsidDel="00762CF5">
          <w:rPr>
            <w:rFonts w:ascii="Times New Roman" w:hAnsi="Times New Roman" w:cs="Times New Roman"/>
            <w:sz w:val="28"/>
            <w:szCs w:val="28"/>
          </w:rPr>
          <w:delText xml:space="preserve">related donor BMT </w:delText>
        </w:r>
      </w:del>
      <w:del w:id="369" w:author="Soheir Adam" w:date="2015-07-02T07:14:00Z">
        <w:r w:rsidRPr="00204ACE" w:rsidDel="00B3465F">
          <w:rPr>
            <w:rFonts w:ascii="Times New Roman" w:hAnsi="Times New Roman" w:cs="Times New Roman"/>
            <w:sz w:val="28"/>
            <w:szCs w:val="28"/>
          </w:rPr>
          <w:delText>has no</w:delText>
        </w:r>
      </w:del>
      <w:del w:id="370" w:author="Soheir Adam" w:date="2015-07-02T09:42:00Z">
        <w:r w:rsidRPr="00204ACE" w:rsidDel="00762CF5">
          <w:rPr>
            <w:rFonts w:ascii="Times New Roman" w:hAnsi="Times New Roman" w:cs="Times New Roman"/>
            <w:sz w:val="28"/>
            <w:szCs w:val="28"/>
          </w:rPr>
          <w:delText xml:space="preserve"> </w:delText>
        </w:r>
      </w:del>
      <w:del w:id="371" w:author="Soheir Adam" w:date="2015-07-02T07:15:00Z">
        <w:r w:rsidRPr="00204ACE" w:rsidDel="00B3465F">
          <w:rPr>
            <w:rFonts w:ascii="Times New Roman" w:hAnsi="Times New Roman" w:cs="Times New Roman"/>
            <w:sz w:val="28"/>
            <w:szCs w:val="28"/>
          </w:rPr>
          <w:delText xml:space="preserve">survival advantage </w:delText>
        </w:r>
        <w:r w:rsidR="005B7937" w:rsidRPr="00204ACE" w:rsidDel="00B3465F">
          <w:rPr>
            <w:rFonts w:ascii="Times New Roman" w:hAnsi="Times New Roman" w:cs="Times New Roman"/>
            <w:sz w:val="28"/>
            <w:szCs w:val="28"/>
          </w:rPr>
          <w:delText xml:space="preserve">or disadvantage </w:delText>
        </w:r>
        <w:r w:rsidRPr="00204ACE" w:rsidDel="00B3465F">
          <w:rPr>
            <w:rFonts w:ascii="Times New Roman" w:hAnsi="Times New Roman" w:cs="Times New Roman"/>
            <w:sz w:val="28"/>
            <w:szCs w:val="28"/>
          </w:rPr>
          <w:delText xml:space="preserve">over </w:delText>
        </w:r>
      </w:del>
      <w:del w:id="372" w:author="Soheir Adam" w:date="2015-07-02T09:42:00Z">
        <w:r w:rsidR="005B7937" w:rsidRPr="00204ACE" w:rsidDel="00762CF5">
          <w:rPr>
            <w:rFonts w:ascii="Times New Roman" w:hAnsi="Times New Roman" w:cs="Times New Roman"/>
            <w:sz w:val="28"/>
            <w:szCs w:val="28"/>
          </w:rPr>
          <w:delText xml:space="preserve">matched </w:delText>
        </w:r>
        <w:r w:rsidRPr="00204ACE" w:rsidDel="00762CF5">
          <w:rPr>
            <w:rFonts w:ascii="Times New Roman" w:hAnsi="Times New Roman" w:cs="Times New Roman"/>
            <w:sz w:val="28"/>
            <w:szCs w:val="28"/>
          </w:rPr>
          <w:delText xml:space="preserve">unrelated donor BMT and </w:delText>
        </w:r>
        <w:r w:rsidR="005B7937" w:rsidRPr="00204ACE" w:rsidDel="00762CF5">
          <w:rPr>
            <w:rFonts w:ascii="Times New Roman" w:hAnsi="Times New Roman" w:cs="Times New Roman"/>
            <w:sz w:val="28"/>
            <w:szCs w:val="28"/>
          </w:rPr>
          <w:delText xml:space="preserve">matched </w:delText>
        </w:r>
        <w:r w:rsidRPr="00204ACE" w:rsidDel="00762CF5">
          <w:rPr>
            <w:rFonts w:ascii="Times New Roman" w:hAnsi="Times New Roman" w:cs="Times New Roman"/>
            <w:sz w:val="28"/>
            <w:szCs w:val="28"/>
          </w:rPr>
          <w:delText xml:space="preserve">sibling donor BMT. </w:delText>
        </w:r>
      </w:del>
    </w:p>
    <w:p w14:paraId="010E6869" w14:textId="2532814D" w:rsidR="00B3465F" w:rsidRDefault="00B3465F">
      <w:pPr>
        <w:rPr>
          <w:ins w:id="373" w:author="Soheir Adam" w:date="2015-07-02T07:14:00Z"/>
          <w:rFonts w:ascii="Times New Roman" w:hAnsi="Times New Roman" w:cs="Times New Roman"/>
          <w:sz w:val="28"/>
          <w:szCs w:val="28"/>
        </w:rPr>
      </w:pPr>
      <w:ins w:id="374" w:author="Soheir Adam" w:date="2015-07-02T07:14:00Z">
        <w:r>
          <w:rPr>
            <w:rFonts w:ascii="Times New Roman" w:hAnsi="Times New Roman" w:cs="Times New Roman"/>
            <w:sz w:val="28"/>
            <w:szCs w:val="28"/>
          </w:rPr>
          <w:br w:type="page"/>
        </w:r>
      </w:ins>
    </w:p>
    <w:p w14:paraId="1D9737E6" w14:textId="77777777" w:rsidR="002862AE" w:rsidRDefault="002862AE" w:rsidP="002862AE">
      <w:pPr>
        <w:spacing w:line="360" w:lineRule="auto"/>
        <w:rPr>
          <w:rFonts w:ascii="Times New Roman" w:hAnsi="Times New Roman" w:cs="Times New Roman"/>
          <w:sz w:val="28"/>
          <w:szCs w:val="28"/>
        </w:rPr>
      </w:pPr>
    </w:p>
    <w:p w14:paraId="20C82B7C" w14:textId="77777777" w:rsidR="002862AE" w:rsidRPr="00CA411C" w:rsidRDefault="002862AE" w:rsidP="002862AE">
      <w:pPr>
        <w:rPr>
          <w:rFonts w:ascii="Times New Roman" w:hAnsi="Times New Roman" w:cs="Times New Roman"/>
          <w:b/>
          <w:sz w:val="28"/>
          <w:szCs w:val="28"/>
          <w:u w:val="single"/>
        </w:rPr>
      </w:pPr>
      <w:r>
        <w:rPr>
          <w:rFonts w:ascii="Times New Roman" w:hAnsi="Times New Roman" w:cs="Times New Roman"/>
          <w:b/>
          <w:sz w:val="28"/>
          <w:szCs w:val="28"/>
          <w:u w:val="single"/>
        </w:rPr>
        <w:t>BACKGROUND</w:t>
      </w:r>
      <w:r w:rsidRPr="005412B1">
        <w:rPr>
          <w:rFonts w:ascii="Times New Roman" w:hAnsi="Times New Roman" w:cs="Times New Roman"/>
          <w:b/>
          <w:sz w:val="28"/>
          <w:szCs w:val="28"/>
          <w:u w:val="single"/>
        </w:rPr>
        <w:t>:</w:t>
      </w:r>
    </w:p>
    <w:p w14:paraId="2EE52E36" w14:textId="5C9D36C3" w:rsidR="00D43B86" w:rsidRDefault="002862AE">
      <w:pPr>
        <w:autoSpaceDE w:val="0"/>
        <w:autoSpaceDN w:val="0"/>
        <w:adjustRightInd w:val="0"/>
        <w:spacing w:after="0" w:line="360" w:lineRule="auto"/>
        <w:rPr>
          <w:ins w:id="375" w:author="Soheir Adam" w:date="2015-08-06T21:36:00Z"/>
          <w:rFonts w:ascii="Times New Roman" w:hAnsi="Times New Roman" w:cs="Times New Roman"/>
          <w:sz w:val="28"/>
          <w:szCs w:val="28"/>
        </w:rPr>
        <w:pPrChange w:id="376" w:author="Soheir Adam" w:date="2015-07-02T17:20:00Z">
          <w:pPr>
            <w:spacing w:line="360" w:lineRule="auto"/>
          </w:pPr>
        </w:pPrChange>
      </w:pPr>
      <w:r w:rsidRPr="005412B1">
        <w:rPr>
          <w:rFonts w:ascii="Times New Roman" w:hAnsi="Times New Roman" w:cs="Times New Roman"/>
          <w:sz w:val="28"/>
          <w:szCs w:val="28"/>
        </w:rPr>
        <w:t xml:space="preserve"> </w:t>
      </w:r>
      <w:del w:id="377" w:author="Soheir Adam" w:date="2015-08-06T21:28:00Z">
        <w:r w:rsidRPr="005412B1" w:rsidDel="00356195">
          <w:rPr>
            <w:rFonts w:ascii="Times New Roman" w:hAnsi="Times New Roman" w:cs="Times New Roman"/>
            <w:sz w:val="28"/>
            <w:szCs w:val="28"/>
          </w:rPr>
          <w:delText xml:space="preserve">The term </w:delText>
        </w:r>
      </w:del>
      <w:del w:id="378" w:author="Soheir Adam" w:date="2015-08-06T22:19:00Z">
        <w:r w:rsidRPr="005412B1" w:rsidDel="001C3B30">
          <w:rPr>
            <w:rFonts w:ascii="Times New Roman" w:hAnsi="Times New Roman" w:cs="Times New Roman"/>
            <w:sz w:val="28"/>
            <w:szCs w:val="28"/>
          </w:rPr>
          <w:delText xml:space="preserve">Thalassemia is </w:delText>
        </w:r>
      </w:del>
      <w:del w:id="379" w:author="Soheir Adam" w:date="2015-08-06T21:28:00Z">
        <w:r w:rsidRPr="005412B1" w:rsidDel="00356195">
          <w:rPr>
            <w:rFonts w:ascii="Times New Roman" w:hAnsi="Times New Roman" w:cs="Times New Roman"/>
            <w:sz w:val="28"/>
            <w:szCs w:val="28"/>
          </w:rPr>
          <w:delText xml:space="preserve">derived from the Greek word ‘’Thalassa”(Sea) and ‘’Haema’’(Blood) and represent </w:delText>
        </w:r>
      </w:del>
      <w:del w:id="380" w:author="Soheir Adam" w:date="2015-08-06T22:19:00Z">
        <w:r w:rsidRPr="005412B1" w:rsidDel="001C3B30">
          <w:rPr>
            <w:rFonts w:ascii="Times New Roman" w:hAnsi="Times New Roman" w:cs="Times New Roman"/>
            <w:sz w:val="28"/>
            <w:szCs w:val="28"/>
          </w:rPr>
          <w:delText xml:space="preserve">the world’s most common monogenic disease [1]. </w:delText>
        </w:r>
      </w:del>
      <w:ins w:id="381" w:author="Soheir Adam" w:date="2015-08-06T21:29:00Z">
        <w:r w:rsidR="00356195">
          <w:rPr>
            <w:rFonts w:ascii="Times New Roman" w:hAnsi="Times New Roman" w:cs="Times New Roman"/>
            <w:sz w:val="28"/>
            <w:szCs w:val="28"/>
          </w:rPr>
          <w:t>β-</w:t>
        </w:r>
      </w:ins>
      <w:ins w:id="382" w:author="Soheir Adam" w:date="2015-07-18T04:13:00Z">
        <w:r w:rsidR="0070763D">
          <w:rPr>
            <w:rFonts w:ascii="Times New Roman" w:hAnsi="Times New Roman" w:cs="Times New Roman"/>
            <w:sz w:val="28"/>
            <w:szCs w:val="28"/>
          </w:rPr>
          <w:t>t</w:t>
        </w:r>
      </w:ins>
      <w:del w:id="383" w:author="Soheir Adam" w:date="2015-07-18T04:13:00Z">
        <w:r w:rsidRPr="005412B1" w:rsidDel="0070763D">
          <w:rPr>
            <w:rFonts w:ascii="Times New Roman" w:hAnsi="Times New Roman" w:cs="Times New Roman"/>
            <w:sz w:val="28"/>
            <w:szCs w:val="28"/>
          </w:rPr>
          <w:delText>T</w:delText>
        </w:r>
      </w:del>
      <w:r w:rsidRPr="005412B1">
        <w:rPr>
          <w:rFonts w:ascii="Times New Roman" w:hAnsi="Times New Roman" w:cs="Times New Roman"/>
          <w:sz w:val="28"/>
          <w:szCs w:val="28"/>
        </w:rPr>
        <w:t xml:space="preserve">halassemia refers to </w:t>
      </w:r>
      <w:ins w:id="384" w:author="Soheir Adam" w:date="2015-07-02T10:00:00Z">
        <w:r w:rsidR="004209ED">
          <w:rPr>
            <w:rFonts w:ascii="Times New Roman" w:hAnsi="Times New Roman" w:cs="Times New Roman"/>
            <w:sz w:val="28"/>
            <w:szCs w:val="28"/>
          </w:rPr>
          <w:t xml:space="preserve">a group of </w:t>
        </w:r>
      </w:ins>
      <w:r w:rsidRPr="005412B1">
        <w:rPr>
          <w:rFonts w:ascii="Times New Roman" w:hAnsi="Times New Roman" w:cs="Times New Roman"/>
          <w:sz w:val="28"/>
          <w:szCs w:val="28"/>
        </w:rPr>
        <w:t xml:space="preserve">disorders associated with </w:t>
      </w:r>
      <w:del w:id="385" w:author="Soheir Adam" w:date="2015-07-18T04:15:00Z">
        <w:r w:rsidRPr="005412B1" w:rsidDel="00132898">
          <w:rPr>
            <w:rFonts w:ascii="Times New Roman" w:hAnsi="Times New Roman" w:cs="Times New Roman"/>
            <w:sz w:val="28"/>
            <w:szCs w:val="28"/>
          </w:rPr>
          <w:delText xml:space="preserve">defective </w:delText>
        </w:r>
      </w:del>
      <w:ins w:id="386" w:author="Soheir Adam" w:date="2015-07-18T04:15:00Z">
        <w:r w:rsidR="00132898" w:rsidRPr="005412B1">
          <w:rPr>
            <w:rFonts w:ascii="Times New Roman" w:hAnsi="Times New Roman" w:cs="Times New Roman"/>
            <w:sz w:val="28"/>
            <w:szCs w:val="28"/>
          </w:rPr>
          <w:t>de</w:t>
        </w:r>
        <w:r w:rsidR="00132898">
          <w:rPr>
            <w:rFonts w:ascii="Times New Roman" w:hAnsi="Times New Roman" w:cs="Times New Roman"/>
            <w:sz w:val="28"/>
            <w:szCs w:val="28"/>
          </w:rPr>
          <w:t xml:space="preserve">creased or absent </w:t>
        </w:r>
      </w:ins>
      <w:del w:id="387" w:author="Soheir Adam" w:date="2015-07-18T04:17:00Z">
        <w:r w:rsidRPr="005412B1" w:rsidDel="003B283B">
          <w:rPr>
            <w:rFonts w:ascii="Times New Roman" w:hAnsi="Times New Roman" w:cs="Times New Roman"/>
            <w:sz w:val="28"/>
            <w:szCs w:val="28"/>
          </w:rPr>
          <w:delText xml:space="preserve">synthesis </w:delText>
        </w:r>
      </w:del>
      <w:del w:id="388" w:author="Soheir Adam" w:date="2015-07-18T04:15:00Z">
        <w:r w:rsidRPr="005412B1" w:rsidDel="00132898">
          <w:rPr>
            <w:rFonts w:ascii="Times New Roman" w:hAnsi="Times New Roman" w:cs="Times New Roman"/>
            <w:sz w:val="28"/>
            <w:szCs w:val="28"/>
          </w:rPr>
          <w:delText xml:space="preserve">of α or </w:delText>
        </w:r>
      </w:del>
      <w:r w:rsidRPr="005412B1">
        <w:rPr>
          <w:rFonts w:ascii="Times New Roman" w:hAnsi="Times New Roman" w:cs="Times New Roman"/>
          <w:sz w:val="28"/>
          <w:szCs w:val="28"/>
        </w:rPr>
        <w:t>β globin subunits of hemoglobin (Hb)</w:t>
      </w:r>
      <w:ins w:id="389" w:author="Soheir Adam" w:date="2015-07-02T10:02:00Z">
        <w:r w:rsidR="004209ED">
          <w:rPr>
            <w:rFonts w:ascii="Times New Roman" w:hAnsi="Times New Roman" w:cs="Times New Roman"/>
            <w:sz w:val="28"/>
            <w:szCs w:val="28"/>
          </w:rPr>
          <w:t xml:space="preserve">, </w:t>
        </w:r>
      </w:ins>
      <w:del w:id="390" w:author="Soheir Adam" w:date="2015-07-02T10:02:00Z">
        <w:r w:rsidRPr="005412B1" w:rsidDel="004209ED">
          <w:rPr>
            <w:rFonts w:ascii="Times New Roman" w:hAnsi="Times New Roman" w:cs="Times New Roman"/>
            <w:sz w:val="28"/>
            <w:szCs w:val="28"/>
          </w:rPr>
          <w:delText xml:space="preserve"> A (α</w:delText>
        </w:r>
        <w:r w:rsidRPr="005412B1" w:rsidDel="004209ED">
          <w:rPr>
            <w:rFonts w:ascii="Times New Roman" w:hAnsi="Times New Roman" w:cs="Times New Roman"/>
            <w:sz w:val="28"/>
            <w:szCs w:val="28"/>
            <w:vertAlign w:val="subscript"/>
          </w:rPr>
          <w:delText>2</w:delText>
        </w:r>
        <w:r w:rsidRPr="005412B1" w:rsidDel="004209ED">
          <w:rPr>
            <w:rFonts w:ascii="Times New Roman" w:hAnsi="Times New Roman" w:cs="Times New Roman"/>
            <w:sz w:val="28"/>
            <w:szCs w:val="28"/>
          </w:rPr>
          <w:delText>; β</w:delText>
        </w:r>
        <w:r w:rsidRPr="005412B1" w:rsidDel="004209ED">
          <w:rPr>
            <w:rFonts w:ascii="Times New Roman" w:hAnsi="Times New Roman" w:cs="Times New Roman"/>
            <w:sz w:val="28"/>
            <w:szCs w:val="28"/>
            <w:vertAlign w:val="subscript"/>
          </w:rPr>
          <w:delText>2</w:delText>
        </w:r>
        <w:r w:rsidRPr="005412B1" w:rsidDel="004209ED">
          <w:rPr>
            <w:rFonts w:ascii="Times New Roman" w:hAnsi="Times New Roman" w:cs="Times New Roman"/>
            <w:sz w:val="28"/>
            <w:szCs w:val="28"/>
          </w:rPr>
          <w:delText xml:space="preserve">) </w:delText>
        </w:r>
      </w:del>
      <w:r w:rsidRPr="005412B1">
        <w:rPr>
          <w:rFonts w:ascii="Times New Roman" w:hAnsi="Times New Roman" w:cs="Times New Roman"/>
          <w:sz w:val="28"/>
          <w:szCs w:val="28"/>
        </w:rPr>
        <w:t>inherited as pathological alleles of one or more of the globin genes</w:t>
      </w:r>
      <w:ins w:id="391" w:author="Soheir Adam" w:date="2015-07-02T10:01:00Z">
        <w:r w:rsidR="004209ED">
          <w:rPr>
            <w:rFonts w:ascii="Times New Roman" w:hAnsi="Times New Roman" w:cs="Times New Roman"/>
            <w:sz w:val="28"/>
            <w:szCs w:val="28"/>
          </w:rPr>
          <w:t>.</w:t>
        </w:r>
      </w:ins>
      <w:r w:rsidRPr="005412B1">
        <w:rPr>
          <w:rFonts w:ascii="Times New Roman" w:hAnsi="Times New Roman" w:cs="Times New Roman"/>
          <w:sz w:val="28"/>
          <w:szCs w:val="28"/>
        </w:rPr>
        <w:t xml:space="preserve"> </w:t>
      </w:r>
      <w:ins w:id="392" w:author="Soheir Adam" w:date="2015-08-06T22:19:00Z">
        <w:r w:rsidR="001C3B30">
          <w:rPr>
            <w:rFonts w:ascii="Times New Roman" w:hAnsi="Times New Roman" w:cs="Times New Roman"/>
            <w:sz w:val="28"/>
            <w:szCs w:val="28"/>
          </w:rPr>
          <w:t xml:space="preserve"> </w:t>
        </w:r>
        <w:r w:rsidR="001C3B30" w:rsidRPr="001C3B30">
          <w:rPr>
            <w:rFonts w:ascii="Times New Roman" w:hAnsi="Times New Roman" w:cs="Times New Roman"/>
            <w:sz w:val="28"/>
            <w:szCs w:val="28"/>
            <w:highlight w:val="yellow"/>
            <w:rPrChange w:id="393" w:author="Soheir Adam" w:date="2015-08-06T22:19:00Z">
              <w:rPr>
                <w:rFonts w:ascii="Times New Roman" w:hAnsi="Times New Roman" w:cs="Times New Roman"/>
                <w:sz w:val="28"/>
                <w:szCs w:val="28"/>
              </w:rPr>
            </w:rPrChange>
          </w:rPr>
          <w:t>(reference)</w:t>
        </w:r>
      </w:ins>
      <w:moveToRangeStart w:id="394" w:author="Soheir Adam" w:date="2015-07-02T10:20:00Z" w:name="move297451774"/>
      <w:moveTo w:id="395" w:author="Soheir Adam" w:date="2015-07-02T10:20:00Z">
        <w:r w:rsidR="00087E9D">
          <w:rPr>
            <w:rFonts w:ascii="Times New Roman" w:hAnsi="Times New Roman" w:cs="Times New Roman"/>
            <w:sz w:val="28"/>
            <w:szCs w:val="28"/>
          </w:rPr>
          <w:t xml:space="preserve">The </w:t>
        </w:r>
        <w:r w:rsidR="00087E9D" w:rsidRPr="005412B1">
          <w:rPr>
            <w:rFonts w:ascii="Times New Roman" w:eastAsia="MinionPro-Regular" w:hAnsi="Times New Roman" w:cs="Times New Roman"/>
            <w:color w:val="000000"/>
            <w:sz w:val="28"/>
            <w:szCs w:val="28"/>
          </w:rPr>
          <w:t xml:space="preserve">degree of imbalance in the ratio of </w:t>
        </w:r>
        <w:r w:rsidR="00087E9D" w:rsidRPr="005412B1">
          <w:rPr>
            <w:rFonts w:ascii="Times New Roman" w:hAnsi="Times New Roman" w:cs="Times New Roman"/>
            <w:iCs/>
            <w:color w:val="000000"/>
            <w:sz w:val="28"/>
            <w:szCs w:val="28"/>
          </w:rPr>
          <w:t>β</w:t>
        </w:r>
        <w:r w:rsidR="00087E9D" w:rsidRPr="005412B1">
          <w:rPr>
            <w:rFonts w:ascii="Times New Roman" w:eastAsia="MinionPro-Regular" w:hAnsi="Times New Roman" w:cs="Times New Roman"/>
            <w:color w:val="000000"/>
            <w:sz w:val="28"/>
            <w:szCs w:val="28"/>
          </w:rPr>
          <w:t xml:space="preserve">-globin chain to </w:t>
        </w:r>
        <w:r w:rsidR="00087E9D" w:rsidRPr="005412B1">
          <w:rPr>
            <w:rFonts w:ascii="Times New Roman" w:hAnsi="Times New Roman" w:cs="Times New Roman"/>
            <w:iCs/>
            <w:color w:val="000000"/>
            <w:sz w:val="28"/>
            <w:szCs w:val="28"/>
          </w:rPr>
          <w:t>α</w:t>
        </w:r>
        <w:r w:rsidR="00087E9D" w:rsidRPr="005412B1">
          <w:rPr>
            <w:rFonts w:ascii="Times New Roman" w:eastAsia="MinionPro-Regular" w:hAnsi="Times New Roman" w:cs="Times New Roman"/>
            <w:color w:val="000000"/>
            <w:sz w:val="28"/>
            <w:szCs w:val="28"/>
          </w:rPr>
          <w:t xml:space="preserve">-globin chain in red blood cells (RBCs) appears to be directly linked to the severity of </w:t>
        </w:r>
        <w:r w:rsidR="00087E9D" w:rsidRPr="005412B1">
          <w:rPr>
            <w:rFonts w:ascii="Times New Roman" w:hAnsi="Times New Roman" w:cs="Times New Roman"/>
            <w:iCs/>
            <w:color w:val="000000"/>
            <w:sz w:val="28"/>
            <w:szCs w:val="28"/>
          </w:rPr>
          <w:t>β</w:t>
        </w:r>
        <w:r w:rsidR="00087E9D" w:rsidRPr="005412B1">
          <w:rPr>
            <w:rFonts w:ascii="Times New Roman" w:eastAsia="MinionPro-Regular" w:hAnsi="Times New Roman" w:cs="Times New Roman"/>
            <w:color w:val="000000"/>
            <w:sz w:val="28"/>
            <w:szCs w:val="28"/>
          </w:rPr>
          <w:t>-thalassemia.</w:t>
        </w:r>
      </w:moveTo>
      <w:moveToRangeEnd w:id="394"/>
      <w:ins w:id="396" w:author="Soheir Adam" w:date="2015-07-02T10:20:00Z">
        <w:r w:rsidR="00087E9D">
          <w:rPr>
            <w:rFonts w:ascii="Times New Roman" w:eastAsia="MinionPro-Regular" w:hAnsi="Times New Roman" w:cs="Times New Roman"/>
            <w:color w:val="000000"/>
            <w:sz w:val="28"/>
            <w:szCs w:val="28"/>
          </w:rPr>
          <w:t xml:space="preserve"> </w:t>
        </w:r>
      </w:ins>
      <w:ins w:id="397" w:author="Soheir Adam" w:date="2015-08-06T21:30:00Z">
        <w:r w:rsidR="00D7488C">
          <w:rPr>
            <w:rFonts w:ascii="Times New Roman" w:eastAsia="MinionPro-Regular" w:hAnsi="Times New Roman" w:cs="Times New Roman"/>
            <w:color w:val="000000"/>
            <w:sz w:val="28"/>
            <w:szCs w:val="28"/>
          </w:rPr>
          <w:t>(</w:t>
        </w:r>
        <w:r w:rsidR="00D7488C" w:rsidRPr="00D7488C">
          <w:rPr>
            <w:rFonts w:ascii="Times New Roman" w:eastAsia="MinionPro-Regular" w:hAnsi="Times New Roman" w:cs="Times New Roman"/>
            <w:color w:val="000000"/>
            <w:sz w:val="28"/>
            <w:szCs w:val="28"/>
            <w:highlight w:val="yellow"/>
            <w:rPrChange w:id="398" w:author="Soheir Adam" w:date="2015-08-06T21:30:00Z">
              <w:rPr>
                <w:rFonts w:ascii="Times New Roman" w:eastAsia="MinionPro-Regular" w:hAnsi="Times New Roman" w:cs="Times New Roman"/>
                <w:color w:val="000000"/>
                <w:sz w:val="28"/>
                <w:szCs w:val="28"/>
              </w:rPr>
            </w:rPrChange>
          </w:rPr>
          <w:t>reference</w:t>
        </w:r>
        <w:r w:rsidR="00D7488C">
          <w:rPr>
            <w:rFonts w:ascii="Times New Roman" w:eastAsia="MinionPro-Regular" w:hAnsi="Times New Roman" w:cs="Times New Roman"/>
            <w:color w:val="000000"/>
            <w:sz w:val="28"/>
            <w:szCs w:val="28"/>
          </w:rPr>
          <w:t>)</w:t>
        </w:r>
      </w:ins>
      <w:moveToRangeStart w:id="399" w:author="Soheir Adam" w:date="2015-07-02T10:21:00Z" w:name="move297451655"/>
      <w:moveTo w:id="400" w:author="Soheir Adam" w:date="2015-07-02T10:21:00Z">
        <w:del w:id="401" w:author="Soheir Adam" w:date="2015-08-06T21:31:00Z">
          <w:r w:rsidR="00087E9D" w:rsidRPr="005412B1" w:rsidDel="00D41751">
            <w:rPr>
              <w:rFonts w:ascii="Times New Roman" w:hAnsi="Times New Roman" w:cs="Times New Roman"/>
              <w:sz w:val="28"/>
              <w:szCs w:val="28"/>
            </w:rPr>
            <w:delText xml:space="preserve">Thalassemia has a </w:delText>
          </w:r>
        </w:del>
        <w:del w:id="402" w:author="Soheir Adam" w:date="2015-07-02T17:14:00Z">
          <w:r w:rsidR="00087E9D" w:rsidRPr="005412B1" w:rsidDel="00D3682A">
            <w:rPr>
              <w:rFonts w:ascii="Times New Roman" w:hAnsi="Times New Roman" w:cs="Times New Roman"/>
              <w:sz w:val="28"/>
              <w:szCs w:val="28"/>
            </w:rPr>
            <w:delText xml:space="preserve">very </w:delText>
          </w:r>
        </w:del>
        <w:del w:id="403" w:author="Soheir Adam" w:date="2015-08-06T21:31:00Z">
          <w:r w:rsidR="00087E9D" w:rsidRPr="005412B1" w:rsidDel="00D41751">
            <w:rPr>
              <w:rFonts w:ascii="Times New Roman" w:hAnsi="Times New Roman" w:cs="Times New Roman"/>
              <w:sz w:val="28"/>
              <w:szCs w:val="28"/>
            </w:rPr>
            <w:delText xml:space="preserve">wide clinical </w:delText>
          </w:r>
        </w:del>
        <w:del w:id="404" w:author="Soheir Adam" w:date="2015-07-02T17:14:00Z">
          <w:r w:rsidR="00087E9D" w:rsidRPr="005412B1" w:rsidDel="00D3682A">
            <w:rPr>
              <w:rFonts w:ascii="Times New Roman" w:hAnsi="Times New Roman" w:cs="Times New Roman"/>
              <w:sz w:val="28"/>
              <w:szCs w:val="28"/>
            </w:rPr>
            <w:delText>range</w:delText>
          </w:r>
        </w:del>
        <w:del w:id="405" w:author="Soheir Adam" w:date="2015-08-06T21:31:00Z">
          <w:r w:rsidR="00087E9D" w:rsidRPr="005412B1" w:rsidDel="00D41751">
            <w:rPr>
              <w:rFonts w:ascii="Times New Roman" w:hAnsi="Times New Roman" w:cs="Times New Roman"/>
              <w:sz w:val="28"/>
              <w:szCs w:val="28"/>
            </w:rPr>
            <w:delText xml:space="preserve"> of severity</w:delText>
          </w:r>
          <w:r w:rsidR="00087E9D" w:rsidDel="00D41751">
            <w:rPr>
              <w:rFonts w:ascii="Times New Roman" w:hAnsi="Times New Roman" w:cs="Times New Roman"/>
              <w:sz w:val="28"/>
              <w:szCs w:val="28"/>
            </w:rPr>
            <w:delText>.</w:delText>
          </w:r>
        </w:del>
        <w:r w:rsidR="00087E9D">
          <w:rPr>
            <w:rFonts w:ascii="Times New Roman" w:hAnsi="Times New Roman" w:cs="Times New Roman"/>
            <w:sz w:val="28"/>
            <w:szCs w:val="28"/>
          </w:rPr>
          <w:t xml:space="preserve"> </w:t>
        </w:r>
      </w:moveTo>
      <w:moveToRangeEnd w:id="399"/>
      <w:ins w:id="406" w:author="Soheir Adam" w:date="2015-07-02T10:19:00Z">
        <w:r w:rsidR="00087E9D" w:rsidRPr="005412B1">
          <w:rPr>
            <w:rFonts w:ascii="Times New Roman" w:hAnsi="Times New Roman" w:cs="Times New Roman"/>
            <w:sz w:val="28"/>
            <w:szCs w:val="28"/>
          </w:rPr>
          <w:t xml:space="preserve">β </w:t>
        </w:r>
        <w:r w:rsidR="00087E9D">
          <w:rPr>
            <w:rFonts w:ascii="Times New Roman" w:hAnsi="Times New Roman" w:cs="Times New Roman"/>
            <w:sz w:val="28"/>
            <w:szCs w:val="28"/>
          </w:rPr>
          <w:t>t</w:t>
        </w:r>
      </w:ins>
      <w:del w:id="407" w:author="Soheir Adam" w:date="2015-07-02T10:17:00Z">
        <w:r w:rsidRPr="005412B1" w:rsidDel="00087E9D">
          <w:rPr>
            <w:rFonts w:ascii="Times New Roman" w:hAnsi="Times New Roman" w:cs="Times New Roman"/>
            <w:sz w:val="28"/>
            <w:szCs w:val="28"/>
          </w:rPr>
          <w:delText xml:space="preserve">located on </w:delText>
        </w:r>
      </w:del>
      <w:del w:id="408" w:author="Soheir Adam" w:date="2015-07-02T10:01:00Z">
        <w:r w:rsidRPr="005412B1" w:rsidDel="004209ED">
          <w:rPr>
            <w:rFonts w:ascii="Times New Roman" w:hAnsi="Times New Roman" w:cs="Times New Roman"/>
            <w:sz w:val="28"/>
            <w:szCs w:val="28"/>
          </w:rPr>
          <w:delText xml:space="preserve">Chromosome </w:delText>
        </w:r>
      </w:del>
      <w:del w:id="409" w:author="Soheir Adam" w:date="2015-07-02T10:03:00Z">
        <w:r w:rsidRPr="005412B1" w:rsidDel="004209ED">
          <w:rPr>
            <w:rFonts w:ascii="Times New Roman" w:hAnsi="Times New Roman" w:cs="Times New Roman"/>
            <w:sz w:val="28"/>
            <w:szCs w:val="28"/>
          </w:rPr>
          <w:delText>11(</w:delText>
        </w:r>
      </w:del>
      <w:del w:id="410" w:author="Soheir Adam" w:date="2015-07-02T10:17:00Z">
        <w:r w:rsidRPr="005412B1" w:rsidDel="00087E9D">
          <w:rPr>
            <w:rFonts w:ascii="Times New Roman" w:hAnsi="Times New Roman" w:cs="Times New Roman"/>
            <w:sz w:val="28"/>
            <w:szCs w:val="28"/>
          </w:rPr>
          <w:delText>β</w:delText>
        </w:r>
      </w:del>
      <w:del w:id="411" w:author="Soheir Adam" w:date="2015-07-02T10:03:00Z">
        <w:r w:rsidRPr="005412B1" w:rsidDel="004209ED">
          <w:rPr>
            <w:rFonts w:ascii="Times New Roman" w:hAnsi="Times New Roman" w:cs="Times New Roman"/>
            <w:sz w:val="28"/>
            <w:szCs w:val="28"/>
          </w:rPr>
          <w:delText>)</w:delText>
        </w:r>
      </w:del>
      <w:del w:id="412" w:author="Soheir Adam" w:date="2015-07-02T10:17:00Z">
        <w:r w:rsidRPr="005412B1" w:rsidDel="00087E9D">
          <w:rPr>
            <w:rFonts w:ascii="Times New Roman" w:hAnsi="Times New Roman" w:cs="Times New Roman"/>
            <w:sz w:val="28"/>
            <w:szCs w:val="28"/>
          </w:rPr>
          <w:delText xml:space="preserve"> </w:delText>
        </w:r>
      </w:del>
      <w:del w:id="413" w:author="Soheir Adam" w:date="2015-07-02T10:03:00Z">
        <w:r w:rsidRPr="005412B1" w:rsidDel="004209ED">
          <w:rPr>
            <w:rFonts w:ascii="Times New Roman" w:hAnsi="Times New Roman" w:cs="Times New Roman"/>
            <w:sz w:val="28"/>
            <w:szCs w:val="28"/>
          </w:rPr>
          <w:delText xml:space="preserve">and 16(α). </w:delText>
        </w:r>
      </w:del>
      <w:del w:id="414" w:author="Soheir Adam" w:date="2015-07-02T10:17:00Z">
        <w:r w:rsidRPr="005412B1" w:rsidDel="00087E9D">
          <w:rPr>
            <w:rFonts w:ascii="Times New Roman" w:hAnsi="Times New Roman" w:cs="Times New Roman"/>
            <w:sz w:val="28"/>
            <w:szCs w:val="28"/>
          </w:rPr>
          <w:delText xml:space="preserve">The thalassemia syndrome is classified according to which globin chains, α or β, is affected. </w:delText>
        </w:r>
      </w:del>
      <w:del w:id="415" w:author="Soheir Adam" w:date="2015-07-02T10:04:00Z">
        <w:r w:rsidRPr="005412B1" w:rsidDel="004209ED">
          <w:rPr>
            <w:rFonts w:ascii="Times New Roman" w:hAnsi="Times New Roman" w:cs="Times New Roman"/>
            <w:sz w:val="28"/>
            <w:szCs w:val="28"/>
          </w:rPr>
          <w:delText>The two major groups, α and β thalassemia are classified according to absent(α</w:delText>
        </w:r>
        <w:r w:rsidRPr="005412B1" w:rsidDel="004209ED">
          <w:rPr>
            <w:rFonts w:ascii="Times New Roman" w:hAnsi="Times New Roman" w:cs="Times New Roman"/>
            <w:sz w:val="28"/>
            <w:szCs w:val="28"/>
            <w:vertAlign w:val="superscript"/>
          </w:rPr>
          <w:delText>0</w:delText>
        </w:r>
        <w:r w:rsidRPr="005412B1" w:rsidDel="004209ED">
          <w:rPr>
            <w:rFonts w:ascii="Times New Roman" w:hAnsi="Times New Roman" w:cs="Times New Roman"/>
            <w:sz w:val="28"/>
            <w:szCs w:val="28"/>
          </w:rPr>
          <w:delText>β</w:delText>
        </w:r>
        <w:r w:rsidRPr="005412B1" w:rsidDel="004209ED">
          <w:rPr>
            <w:rFonts w:ascii="Times New Roman" w:hAnsi="Times New Roman" w:cs="Times New Roman"/>
            <w:sz w:val="28"/>
            <w:szCs w:val="28"/>
            <w:vertAlign w:val="superscript"/>
          </w:rPr>
          <w:delText>0</w:delText>
        </w:r>
        <w:r w:rsidRPr="005412B1" w:rsidDel="004209ED">
          <w:rPr>
            <w:rFonts w:ascii="Times New Roman" w:hAnsi="Times New Roman" w:cs="Times New Roman"/>
            <w:sz w:val="28"/>
            <w:szCs w:val="28"/>
          </w:rPr>
          <w:delText>) or reduced(α</w:delText>
        </w:r>
        <w:r w:rsidRPr="005412B1" w:rsidDel="004209ED">
          <w:rPr>
            <w:rFonts w:ascii="Times New Roman" w:hAnsi="Times New Roman" w:cs="Times New Roman"/>
            <w:sz w:val="28"/>
            <w:szCs w:val="28"/>
            <w:vertAlign w:val="superscript"/>
          </w:rPr>
          <w:delText>+</w:delText>
        </w:r>
        <w:r w:rsidRPr="005412B1" w:rsidDel="004209ED">
          <w:rPr>
            <w:rFonts w:ascii="Times New Roman" w:hAnsi="Times New Roman" w:cs="Times New Roman"/>
            <w:sz w:val="28"/>
            <w:szCs w:val="28"/>
          </w:rPr>
          <w:delText>β</w:delText>
        </w:r>
        <w:r w:rsidRPr="005412B1" w:rsidDel="004209ED">
          <w:rPr>
            <w:rFonts w:ascii="Times New Roman" w:hAnsi="Times New Roman" w:cs="Times New Roman"/>
            <w:sz w:val="28"/>
            <w:szCs w:val="28"/>
            <w:vertAlign w:val="superscript"/>
          </w:rPr>
          <w:delText>+</w:delText>
        </w:r>
        <w:r w:rsidRPr="005412B1" w:rsidDel="004209ED">
          <w:rPr>
            <w:rFonts w:ascii="Times New Roman" w:hAnsi="Times New Roman" w:cs="Times New Roman"/>
            <w:sz w:val="28"/>
            <w:szCs w:val="28"/>
          </w:rPr>
          <w:delText xml:space="preserve">) globin chain synthesis. </w:delText>
        </w:r>
      </w:del>
      <w:del w:id="416" w:author="Soheir Adam" w:date="2015-07-02T10:19:00Z">
        <w:r w:rsidRPr="005412B1" w:rsidDel="00087E9D">
          <w:rPr>
            <w:rFonts w:ascii="Times New Roman" w:hAnsi="Times New Roman" w:cs="Times New Roman"/>
            <w:sz w:val="28"/>
            <w:szCs w:val="28"/>
          </w:rPr>
          <w:delText>T</w:delText>
        </w:r>
      </w:del>
      <w:r w:rsidRPr="005412B1">
        <w:rPr>
          <w:rFonts w:ascii="Times New Roman" w:hAnsi="Times New Roman" w:cs="Times New Roman"/>
          <w:sz w:val="28"/>
          <w:szCs w:val="28"/>
        </w:rPr>
        <w:t xml:space="preserve">halassemia </w:t>
      </w:r>
      <w:ins w:id="417" w:author="Soheir Adam" w:date="2015-07-02T10:19:00Z">
        <w:r w:rsidR="00087E9D">
          <w:rPr>
            <w:rFonts w:ascii="Times New Roman" w:hAnsi="Times New Roman" w:cs="Times New Roman"/>
            <w:sz w:val="28"/>
            <w:szCs w:val="28"/>
          </w:rPr>
          <w:t>major (</w:t>
        </w:r>
      </w:ins>
      <w:ins w:id="418" w:author="Soheir Adam" w:date="2015-07-02T10:20:00Z">
        <w:r w:rsidR="00087E9D">
          <w:rPr>
            <w:rFonts w:ascii="Times New Roman" w:hAnsi="Times New Roman" w:cs="Times New Roman"/>
            <w:sz w:val="28"/>
            <w:szCs w:val="28"/>
          </w:rPr>
          <w:t xml:space="preserve">BTM) </w:t>
        </w:r>
      </w:ins>
      <w:r w:rsidRPr="005412B1">
        <w:rPr>
          <w:rFonts w:ascii="Times New Roman" w:hAnsi="Times New Roman" w:cs="Times New Roman"/>
          <w:sz w:val="28"/>
          <w:szCs w:val="28"/>
        </w:rPr>
        <w:t>is</w:t>
      </w:r>
      <w:del w:id="419" w:author="Soheir Adam" w:date="2015-07-02T10:21:00Z">
        <w:r w:rsidRPr="005412B1" w:rsidDel="00087E9D">
          <w:rPr>
            <w:rFonts w:ascii="Times New Roman" w:hAnsi="Times New Roman" w:cs="Times New Roman"/>
            <w:sz w:val="28"/>
            <w:szCs w:val="28"/>
          </w:rPr>
          <w:delText xml:space="preserve"> </w:delText>
        </w:r>
      </w:del>
      <w:ins w:id="420" w:author="Soheir Adam" w:date="2015-07-02T10:21:00Z">
        <w:r w:rsidR="00087E9D" w:rsidRPr="005412B1">
          <w:rPr>
            <w:rFonts w:ascii="Times New Roman" w:hAnsi="Times New Roman" w:cs="Times New Roman"/>
            <w:sz w:val="28"/>
            <w:szCs w:val="28"/>
          </w:rPr>
          <w:t xml:space="preserve"> the severe form of the disease</w:t>
        </w:r>
        <w:r w:rsidR="00087E9D">
          <w:rPr>
            <w:rFonts w:ascii="Times New Roman" w:hAnsi="Times New Roman" w:cs="Times New Roman"/>
            <w:sz w:val="28"/>
            <w:szCs w:val="28"/>
          </w:rPr>
          <w:t xml:space="preserve">, </w:t>
        </w:r>
      </w:ins>
      <w:ins w:id="421" w:author="Soheir Adam" w:date="2015-07-02T10:22:00Z">
        <w:r w:rsidR="00087E9D" w:rsidRPr="005412B1">
          <w:rPr>
            <w:rFonts w:ascii="Times New Roman" w:hAnsi="Times New Roman" w:cs="Times New Roman"/>
            <w:sz w:val="28"/>
            <w:szCs w:val="28"/>
          </w:rPr>
          <w:t xml:space="preserve">presenting with transfusion-dependent anemia, </w:t>
        </w:r>
        <w:r w:rsidR="00087E9D">
          <w:rPr>
            <w:rFonts w:ascii="Times New Roman" w:hAnsi="Times New Roman" w:cs="Times New Roman"/>
            <w:sz w:val="28"/>
            <w:szCs w:val="28"/>
          </w:rPr>
          <w:t>during</w:t>
        </w:r>
        <w:r w:rsidR="00087E9D" w:rsidRPr="005412B1">
          <w:rPr>
            <w:rFonts w:ascii="Times New Roman" w:hAnsi="Times New Roman" w:cs="Times New Roman"/>
            <w:sz w:val="28"/>
            <w:szCs w:val="28"/>
          </w:rPr>
          <w:t xml:space="preserve"> the first year of life.</w:t>
        </w:r>
        <w:r w:rsidR="00087E9D">
          <w:rPr>
            <w:rFonts w:ascii="Times New Roman" w:hAnsi="Times New Roman" w:cs="Times New Roman"/>
            <w:sz w:val="28"/>
            <w:szCs w:val="28"/>
          </w:rPr>
          <w:t xml:space="preserve"> It is </w:t>
        </w:r>
      </w:ins>
      <w:r w:rsidRPr="005412B1">
        <w:rPr>
          <w:rFonts w:ascii="Times New Roman" w:hAnsi="Times New Roman" w:cs="Times New Roman"/>
          <w:sz w:val="28"/>
          <w:szCs w:val="28"/>
        </w:rPr>
        <w:t xml:space="preserve">characterized by ineffective erythropoiesis </w:t>
      </w:r>
      <w:del w:id="422" w:author="Soheir Adam" w:date="2015-07-02T10:15:00Z">
        <w:r w:rsidRPr="005412B1" w:rsidDel="00414D40">
          <w:rPr>
            <w:rFonts w:ascii="Times New Roman" w:hAnsi="Times New Roman" w:cs="Times New Roman"/>
            <w:sz w:val="28"/>
            <w:szCs w:val="28"/>
          </w:rPr>
          <w:delText xml:space="preserve">with </w:delText>
        </w:r>
      </w:del>
      <w:ins w:id="423" w:author="Soheir Adam" w:date="2015-07-02T10:15:00Z">
        <w:r w:rsidR="00414D40">
          <w:rPr>
            <w:rFonts w:ascii="Times New Roman" w:hAnsi="Times New Roman" w:cs="Times New Roman"/>
            <w:sz w:val="28"/>
            <w:szCs w:val="28"/>
          </w:rPr>
          <w:t>and</w:t>
        </w:r>
        <w:r w:rsidR="00414D40" w:rsidRPr="005412B1">
          <w:rPr>
            <w:rFonts w:ascii="Times New Roman" w:hAnsi="Times New Roman" w:cs="Times New Roman"/>
            <w:sz w:val="28"/>
            <w:szCs w:val="28"/>
          </w:rPr>
          <w:t xml:space="preserve"> </w:t>
        </w:r>
      </w:ins>
      <w:r w:rsidRPr="005412B1">
        <w:rPr>
          <w:rFonts w:ascii="Times New Roman" w:hAnsi="Times New Roman" w:cs="Times New Roman"/>
          <w:sz w:val="28"/>
          <w:szCs w:val="28"/>
        </w:rPr>
        <w:t xml:space="preserve">aggressive extension of </w:t>
      </w:r>
      <w:r>
        <w:rPr>
          <w:rFonts w:ascii="Times New Roman" w:hAnsi="Times New Roman" w:cs="Times New Roman"/>
          <w:sz w:val="28"/>
          <w:szCs w:val="28"/>
        </w:rPr>
        <w:t xml:space="preserve">the </w:t>
      </w:r>
      <w:r w:rsidRPr="005412B1">
        <w:rPr>
          <w:rFonts w:ascii="Times New Roman" w:hAnsi="Times New Roman" w:cs="Times New Roman"/>
          <w:sz w:val="28"/>
          <w:szCs w:val="28"/>
        </w:rPr>
        <w:t>rapidly proliferating erythrocytes into intra- and extra-medullary areas</w:t>
      </w:r>
      <w:r>
        <w:rPr>
          <w:rFonts w:ascii="Times New Roman" w:hAnsi="Times New Roman" w:cs="Times New Roman"/>
          <w:sz w:val="28"/>
          <w:szCs w:val="28"/>
        </w:rPr>
        <w:t>,</w:t>
      </w:r>
      <w:r w:rsidRPr="005412B1">
        <w:rPr>
          <w:rFonts w:ascii="Times New Roman" w:hAnsi="Times New Roman" w:cs="Times New Roman"/>
          <w:sz w:val="28"/>
          <w:szCs w:val="28"/>
        </w:rPr>
        <w:t xml:space="preserve"> not </w:t>
      </w:r>
      <w:del w:id="424" w:author="Soheir Adam" w:date="2015-07-02T10:20:00Z">
        <w:r w:rsidRPr="005412B1" w:rsidDel="00087E9D">
          <w:rPr>
            <w:rFonts w:ascii="Times New Roman" w:hAnsi="Times New Roman" w:cs="Times New Roman"/>
            <w:sz w:val="28"/>
            <w:szCs w:val="28"/>
          </w:rPr>
          <w:delText xml:space="preserve">usually </w:delText>
        </w:r>
      </w:del>
      <w:ins w:id="425" w:author="Soheir Adam" w:date="2015-07-02T10:20:00Z">
        <w:r w:rsidR="00087E9D">
          <w:rPr>
            <w:rFonts w:ascii="Times New Roman" w:hAnsi="Times New Roman" w:cs="Times New Roman"/>
            <w:sz w:val="28"/>
            <w:szCs w:val="28"/>
          </w:rPr>
          <w:t>normally</w:t>
        </w:r>
        <w:r w:rsidR="00087E9D" w:rsidRPr="005412B1">
          <w:rPr>
            <w:rFonts w:ascii="Times New Roman" w:hAnsi="Times New Roman" w:cs="Times New Roman"/>
            <w:sz w:val="28"/>
            <w:szCs w:val="28"/>
          </w:rPr>
          <w:t xml:space="preserve"> </w:t>
        </w:r>
      </w:ins>
      <w:r w:rsidRPr="005412B1">
        <w:rPr>
          <w:rFonts w:ascii="Times New Roman" w:hAnsi="Times New Roman" w:cs="Times New Roman"/>
          <w:sz w:val="28"/>
          <w:szCs w:val="28"/>
        </w:rPr>
        <w:t xml:space="preserve">occupied by marrow. </w:t>
      </w:r>
      <w:ins w:id="426" w:author="Soheir Adam" w:date="2015-08-06T21:31:00Z">
        <w:r w:rsidR="00D41751" w:rsidRPr="00D41751">
          <w:rPr>
            <w:rFonts w:ascii="Times New Roman" w:hAnsi="Times New Roman" w:cs="Times New Roman"/>
            <w:sz w:val="28"/>
            <w:szCs w:val="28"/>
            <w:highlight w:val="yellow"/>
            <w:rPrChange w:id="427" w:author="Soheir Adam" w:date="2015-08-06T21:31:00Z">
              <w:rPr>
                <w:rFonts w:ascii="Times New Roman" w:hAnsi="Times New Roman" w:cs="Times New Roman"/>
                <w:sz w:val="28"/>
                <w:szCs w:val="28"/>
              </w:rPr>
            </w:rPrChange>
          </w:rPr>
          <w:t>(reference</w:t>
        </w:r>
        <w:r w:rsidR="00D41751">
          <w:rPr>
            <w:rFonts w:ascii="Times New Roman" w:hAnsi="Times New Roman" w:cs="Times New Roman"/>
            <w:sz w:val="28"/>
            <w:szCs w:val="28"/>
          </w:rPr>
          <w:t>)</w:t>
        </w:r>
      </w:ins>
      <w:del w:id="428" w:author="Soheir Adam" w:date="2015-07-02T10:19:00Z">
        <w:r w:rsidRPr="005412B1" w:rsidDel="00087E9D">
          <w:rPr>
            <w:rFonts w:ascii="Times New Roman" w:hAnsi="Times New Roman" w:cs="Times New Roman"/>
            <w:sz w:val="28"/>
            <w:szCs w:val="28"/>
          </w:rPr>
          <w:delText xml:space="preserve">This results in major bone remodeling together with marked hepatomegaly and splenomegaly. </w:delText>
        </w:r>
      </w:del>
      <w:moveFromRangeStart w:id="429" w:author="Soheir Adam" w:date="2015-07-02T10:21:00Z" w:name="move297451655"/>
      <w:moveFrom w:id="430" w:author="Soheir Adam" w:date="2015-07-02T10:21:00Z">
        <w:r w:rsidRPr="005412B1" w:rsidDel="00087E9D">
          <w:rPr>
            <w:rFonts w:ascii="Times New Roman" w:hAnsi="Times New Roman" w:cs="Times New Roman"/>
            <w:sz w:val="28"/>
            <w:szCs w:val="28"/>
          </w:rPr>
          <w:t>Thalassemia has a very wide clinical range of severity</w:t>
        </w:r>
        <w:r w:rsidDel="00087E9D">
          <w:rPr>
            <w:rFonts w:ascii="Times New Roman" w:hAnsi="Times New Roman" w:cs="Times New Roman"/>
            <w:sz w:val="28"/>
            <w:szCs w:val="28"/>
          </w:rPr>
          <w:t xml:space="preserve">. </w:t>
        </w:r>
      </w:moveFrom>
      <w:moveFromRangeStart w:id="431" w:author="Soheir Adam" w:date="2015-07-02T10:20:00Z" w:name="move297451774"/>
      <w:moveFromRangeEnd w:id="429"/>
      <w:moveFrom w:id="432" w:author="Soheir Adam" w:date="2015-07-02T10:20:00Z">
        <w:r w:rsidDel="00087E9D">
          <w:rPr>
            <w:rFonts w:ascii="Times New Roman" w:hAnsi="Times New Roman" w:cs="Times New Roman"/>
            <w:sz w:val="28"/>
            <w:szCs w:val="28"/>
          </w:rPr>
          <w:t xml:space="preserve">The </w:t>
        </w:r>
        <w:r w:rsidRPr="005412B1" w:rsidDel="00087E9D">
          <w:rPr>
            <w:rFonts w:ascii="Times New Roman" w:eastAsia="MinionPro-Regular" w:hAnsi="Times New Roman" w:cs="Times New Roman"/>
            <w:color w:val="000000"/>
            <w:sz w:val="28"/>
            <w:szCs w:val="28"/>
          </w:rPr>
          <w:t xml:space="preserve">degree of imbalance in the ratio of </w:t>
        </w:r>
        <w:r w:rsidRPr="005412B1" w:rsidDel="00087E9D">
          <w:rPr>
            <w:rFonts w:ascii="Times New Roman" w:hAnsi="Times New Roman" w:cs="Times New Roman"/>
            <w:iCs/>
            <w:color w:val="000000"/>
            <w:sz w:val="28"/>
            <w:szCs w:val="28"/>
          </w:rPr>
          <w:t>β</w:t>
        </w:r>
        <w:r w:rsidRPr="005412B1" w:rsidDel="00087E9D">
          <w:rPr>
            <w:rFonts w:ascii="Times New Roman" w:eastAsia="MinionPro-Regular" w:hAnsi="Times New Roman" w:cs="Times New Roman"/>
            <w:color w:val="000000"/>
            <w:sz w:val="28"/>
            <w:szCs w:val="28"/>
          </w:rPr>
          <w:t xml:space="preserve">-globin chain to </w:t>
        </w:r>
        <w:r w:rsidRPr="005412B1" w:rsidDel="00087E9D">
          <w:rPr>
            <w:rFonts w:ascii="Times New Roman" w:hAnsi="Times New Roman" w:cs="Times New Roman"/>
            <w:iCs/>
            <w:color w:val="000000"/>
            <w:sz w:val="28"/>
            <w:szCs w:val="28"/>
          </w:rPr>
          <w:t>α</w:t>
        </w:r>
        <w:r w:rsidRPr="005412B1" w:rsidDel="00087E9D">
          <w:rPr>
            <w:rFonts w:ascii="Times New Roman" w:eastAsia="MinionPro-Regular" w:hAnsi="Times New Roman" w:cs="Times New Roman"/>
            <w:color w:val="000000"/>
            <w:sz w:val="28"/>
            <w:szCs w:val="28"/>
          </w:rPr>
          <w:t xml:space="preserve">-globin chain in red blood cells (RBCs) appears to be directly linked to the severity of </w:t>
        </w:r>
        <w:r w:rsidRPr="005412B1" w:rsidDel="00087E9D">
          <w:rPr>
            <w:rFonts w:ascii="Times New Roman" w:hAnsi="Times New Roman" w:cs="Times New Roman"/>
            <w:iCs/>
            <w:color w:val="000000"/>
            <w:sz w:val="28"/>
            <w:szCs w:val="28"/>
          </w:rPr>
          <w:t>β</w:t>
        </w:r>
        <w:r w:rsidRPr="005412B1" w:rsidDel="00087E9D">
          <w:rPr>
            <w:rFonts w:ascii="Times New Roman" w:eastAsia="MinionPro-Regular" w:hAnsi="Times New Roman" w:cs="Times New Roman"/>
            <w:color w:val="000000"/>
            <w:sz w:val="28"/>
            <w:szCs w:val="28"/>
          </w:rPr>
          <w:t>-thalassemia.</w:t>
        </w:r>
      </w:moveFrom>
      <w:moveFromRangeEnd w:id="431"/>
      <w:r w:rsidRPr="005412B1">
        <w:rPr>
          <w:rFonts w:ascii="Times New Roman" w:hAnsi="Times New Roman" w:cs="Times New Roman"/>
          <w:sz w:val="28"/>
          <w:szCs w:val="28"/>
        </w:rPr>
        <w:t xml:space="preserve"> </w:t>
      </w:r>
      <w:del w:id="433" w:author="Soheir Adam" w:date="2015-07-02T09:55:00Z">
        <w:r w:rsidRPr="005412B1" w:rsidDel="0020155E">
          <w:rPr>
            <w:rFonts w:ascii="Times New Roman" w:hAnsi="Times New Roman" w:cs="Times New Roman"/>
            <w:sz w:val="28"/>
            <w:szCs w:val="28"/>
          </w:rPr>
          <w:delText>Thalassemia major (</w:delText>
        </w:r>
      </w:del>
      <w:del w:id="434" w:author="Soheir Adam" w:date="2015-07-02T10:22:00Z">
        <w:r w:rsidRPr="005412B1" w:rsidDel="00087E9D">
          <w:rPr>
            <w:rFonts w:ascii="Times New Roman" w:hAnsi="Times New Roman" w:cs="Times New Roman"/>
            <w:sz w:val="28"/>
            <w:szCs w:val="28"/>
          </w:rPr>
          <w:delText>TM</w:delText>
        </w:r>
      </w:del>
      <w:del w:id="435" w:author="Soheir Adam" w:date="2015-07-02T09:55:00Z">
        <w:r w:rsidRPr="005412B1" w:rsidDel="0020155E">
          <w:rPr>
            <w:rFonts w:ascii="Times New Roman" w:hAnsi="Times New Roman" w:cs="Times New Roman"/>
            <w:sz w:val="28"/>
            <w:szCs w:val="28"/>
          </w:rPr>
          <w:delText>)</w:delText>
        </w:r>
      </w:del>
      <w:del w:id="436" w:author="Soheir Adam" w:date="2015-07-02T10:21:00Z">
        <w:r w:rsidRPr="005412B1" w:rsidDel="00087E9D">
          <w:rPr>
            <w:rFonts w:ascii="Times New Roman" w:hAnsi="Times New Roman" w:cs="Times New Roman"/>
            <w:sz w:val="28"/>
            <w:szCs w:val="28"/>
          </w:rPr>
          <w:delText xml:space="preserve"> is the severe form of the disease</w:delText>
        </w:r>
      </w:del>
      <w:del w:id="437" w:author="Soheir Adam" w:date="2015-07-02T10:22:00Z">
        <w:r w:rsidRPr="005412B1" w:rsidDel="00087E9D">
          <w:rPr>
            <w:rFonts w:ascii="Times New Roman" w:hAnsi="Times New Roman" w:cs="Times New Roman"/>
            <w:sz w:val="28"/>
            <w:szCs w:val="28"/>
          </w:rPr>
          <w:delText>,</w:delText>
        </w:r>
      </w:del>
      <w:r w:rsidRPr="005412B1">
        <w:rPr>
          <w:rFonts w:ascii="Times New Roman" w:hAnsi="Times New Roman" w:cs="Times New Roman"/>
          <w:sz w:val="28"/>
          <w:szCs w:val="28"/>
        </w:rPr>
        <w:t xml:space="preserve"> </w:t>
      </w:r>
      <w:del w:id="438" w:author="Soheir Adam" w:date="2015-07-02T10:22:00Z">
        <w:r w:rsidRPr="005412B1" w:rsidDel="00087E9D">
          <w:rPr>
            <w:rFonts w:ascii="Times New Roman" w:hAnsi="Times New Roman" w:cs="Times New Roman"/>
            <w:sz w:val="28"/>
            <w:szCs w:val="28"/>
          </w:rPr>
          <w:delText xml:space="preserve">presenting with transfusion-dependent anemia, </w:delText>
        </w:r>
      </w:del>
      <w:del w:id="439" w:author="Soheir Adam" w:date="2015-07-02T09:56:00Z">
        <w:r w:rsidRPr="005412B1" w:rsidDel="0020155E">
          <w:rPr>
            <w:rFonts w:ascii="Times New Roman" w:hAnsi="Times New Roman" w:cs="Times New Roman"/>
            <w:sz w:val="28"/>
            <w:szCs w:val="28"/>
          </w:rPr>
          <w:delText>generally in</w:delText>
        </w:r>
      </w:del>
      <w:del w:id="440" w:author="Soheir Adam" w:date="2015-07-02T10:22:00Z">
        <w:r w:rsidRPr="005412B1" w:rsidDel="00087E9D">
          <w:rPr>
            <w:rFonts w:ascii="Times New Roman" w:hAnsi="Times New Roman" w:cs="Times New Roman"/>
            <w:sz w:val="28"/>
            <w:szCs w:val="28"/>
          </w:rPr>
          <w:delText xml:space="preserve"> the first year of life.  </w:delText>
        </w:r>
      </w:del>
    </w:p>
    <w:p w14:paraId="3A3903C2" w14:textId="3E03837B" w:rsidR="002862AE" w:rsidRPr="00CA411C" w:rsidDel="00F61496" w:rsidRDefault="002862AE" w:rsidP="002862AE">
      <w:pPr>
        <w:autoSpaceDE w:val="0"/>
        <w:autoSpaceDN w:val="0"/>
        <w:adjustRightInd w:val="0"/>
        <w:spacing w:after="0" w:line="360" w:lineRule="auto"/>
        <w:rPr>
          <w:del w:id="441" w:author="Soheir Adam" w:date="2015-07-02T17:20:00Z"/>
          <w:rFonts w:ascii="Times New Roman" w:hAnsi="Times New Roman" w:cs="Times New Roman"/>
          <w:b/>
          <w:sz w:val="28"/>
          <w:szCs w:val="28"/>
          <w:u w:val="single"/>
        </w:rPr>
      </w:pPr>
      <w:del w:id="442" w:author="Soheir Adam" w:date="2015-08-06T21:33:00Z">
        <w:r w:rsidRPr="005412B1" w:rsidDel="00D43B86">
          <w:rPr>
            <w:rFonts w:ascii="Times New Roman" w:hAnsi="Times New Roman" w:cs="Times New Roman"/>
            <w:sz w:val="28"/>
            <w:szCs w:val="28"/>
          </w:rPr>
          <w:delText xml:space="preserve">Due to migration, thalassemia </w:delText>
        </w:r>
      </w:del>
      <w:del w:id="443" w:author="Soheir Adam" w:date="2015-08-06T21:32:00Z">
        <w:r w:rsidRPr="005412B1" w:rsidDel="00D43B86">
          <w:rPr>
            <w:rFonts w:ascii="Times New Roman" w:hAnsi="Times New Roman" w:cs="Times New Roman"/>
            <w:sz w:val="28"/>
            <w:szCs w:val="28"/>
          </w:rPr>
          <w:delText>is no longer confined to the tropical areas</w:delText>
        </w:r>
        <w:r w:rsidDel="00D43B86">
          <w:rPr>
            <w:rFonts w:ascii="Times New Roman" w:hAnsi="Times New Roman" w:cs="Times New Roman"/>
            <w:sz w:val="28"/>
            <w:szCs w:val="28"/>
          </w:rPr>
          <w:delText xml:space="preserve"> of its origin ; rather, it </w:delText>
        </w:r>
      </w:del>
      <w:del w:id="444" w:author="Soheir Adam" w:date="2015-08-06T21:33:00Z">
        <w:r w:rsidDel="00D43B86">
          <w:rPr>
            <w:rFonts w:ascii="Times New Roman" w:hAnsi="Times New Roman" w:cs="Times New Roman"/>
            <w:sz w:val="28"/>
            <w:szCs w:val="28"/>
          </w:rPr>
          <w:delText xml:space="preserve">has </w:delText>
        </w:r>
        <w:r w:rsidRPr="005412B1" w:rsidDel="00D43B86">
          <w:rPr>
            <w:rFonts w:ascii="Times New Roman" w:hAnsi="Times New Roman" w:cs="Times New Roman"/>
            <w:color w:val="000000"/>
            <w:sz w:val="28"/>
            <w:szCs w:val="28"/>
          </w:rPr>
          <w:delText xml:space="preserve"> become an important part of clinical practice in Europe, </w:delText>
        </w:r>
        <w:r w:rsidDel="00D43B86">
          <w:rPr>
            <w:rFonts w:ascii="Times New Roman" w:hAnsi="Times New Roman" w:cs="Times New Roman"/>
            <w:color w:val="000000"/>
            <w:sz w:val="28"/>
            <w:szCs w:val="28"/>
          </w:rPr>
          <w:delText>United States (</w:delText>
        </w:r>
        <w:r w:rsidRPr="005412B1" w:rsidDel="00D43B86">
          <w:rPr>
            <w:rFonts w:ascii="Times New Roman" w:hAnsi="Times New Roman" w:cs="Times New Roman"/>
            <w:color w:val="000000"/>
            <w:sz w:val="28"/>
            <w:szCs w:val="28"/>
          </w:rPr>
          <w:delText>US</w:delText>
        </w:r>
        <w:r w:rsidDel="00D43B86">
          <w:rPr>
            <w:rFonts w:ascii="Times New Roman" w:hAnsi="Times New Roman" w:cs="Times New Roman"/>
            <w:color w:val="000000"/>
            <w:sz w:val="28"/>
            <w:szCs w:val="28"/>
          </w:rPr>
          <w:delText>)</w:delText>
        </w:r>
        <w:r w:rsidRPr="005412B1" w:rsidDel="00D43B86">
          <w:rPr>
            <w:rFonts w:ascii="Times New Roman" w:hAnsi="Times New Roman" w:cs="Times New Roman"/>
            <w:color w:val="000000"/>
            <w:sz w:val="28"/>
            <w:szCs w:val="28"/>
          </w:rPr>
          <w:delText xml:space="preserve"> and Australasia. </w:delText>
        </w:r>
        <w:r w:rsidDel="00D43B86">
          <w:rPr>
            <w:rFonts w:ascii="Times New Roman" w:hAnsi="Times New Roman" w:cs="Times New Roman"/>
            <w:color w:val="000000"/>
            <w:sz w:val="28"/>
            <w:szCs w:val="28"/>
          </w:rPr>
          <w:delText>In the US  there are</w:delText>
        </w:r>
        <w:r w:rsidRPr="005412B1" w:rsidDel="00D43B86">
          <w:rPr>
            <w:rFonts w:ascii="Times New Roman" w:hAnsi="Times New Roman" w:cs="Times New Roman"/>
            <w:color w:val="000000"/>
            <w:sz w:val="28"/>
            <w:szCs w:val="28"/>
          </w:rPr>
          <w:delText>more than</w:delText>
        </w:r>
        <w:r w:rsidDel="00D43B86">
          <w:rPr>
            <w:rFonts w:ascii="Times New Roman" w:hAnsi="Times New Roman" w:cs="Times New Roman"/>
            <w:color w:val="000000"/>
            <w:sz w:val="28"/>
            <w:szCs w:val="28"/>
          </w:rPr>
          <w:delText xml:space="preserve"> 1000</w:delText>
        </w:r>
        <w:r w:rsidRPr="005412B1" w:rsidDel="00D43B86">
          <w:rPr>
            <w:rFonts w:ascii="Times New Roman" w:hAnsi="Times New Roman" w:cs="Times New Roman"/>
            <w:color w:val="000000"/>
            <w:sz w:val="28"/>
            <w:szCs w:val="28"/>
          </w:rPr>
          <w:delText xml:space="preserve"> patients with diagnosis of Thalassemia major</w:delText>
        </w:r>
        <w:r w:rsidRPr="00B137F2" w:rsidDel="00D43B86">
          <w:rPr>
            <w:rFonts w:ascii="Times New Roman" w:hAnsi="Times New Roman" w:cs="Times New Roman"/>
            <w:color w:val="000000"/>
            <w:sz w:val="28"/>
            <w:szCs w:val="28"/>
            <w:highlight w:val="yellow"/>
          </w:rPr>
          <w:delText>.</w:delText>
        </w:r>
      </w:del>
      <w:del w:id="445" w:author="Soheir Adam" w:date="2015-08-06T21:36:00Z">
        <w:r w:rsidRPr="005412B1" w:rsidDel="00D43B86">
          <w:rPr>
            <w:rFonts w:ascii="Times New Roman" w:hAnsi="Times New Roman" w:cs="Times New Roman"/>
            <w:color w:val="000000"/>
            <w:sz w:val="28"/>
            <w:szCs w:val="28"/>
          </w:rPr>
          <w:delText xml:space="preserve"> </w:delText>
        </w:r>
      </w:del>
      <w:del w:id="446" w:author="Soheir Adam" w:date="2015-07-02T10:22:00Z">
        <w:r w:rsidDel="00087E9D">
          <w:rPr>
            <w:rFonts w:ascii="Times New Roman" w:hAnsi="Times New Roman" w:cs="Times New Roman"/>
            <w:color w:val="000000"/>
            <w:sz w:val="28"/>
            <w:szCs w:val="28"/>
          </w:rPr>
          <w:delText xml:space="preserve">Concurrently, </w:delText>
        </w:r>
      </w:del>
      <w:ins w:id="447" w:author="Soheir Adam" w:date="2015-07-02T10:22:00Z">
        <w:r w:rsidR="00087E9D">
          <w:rPr>
            <w:rFonts w:ascii="Times New Roman" w:hAnsi="Times New Roman" w:cs="Times New Roman"/>
            <w:color w:val="000000"/>
            <w:sz w:val="28"/>
            <w:szCs w:val="28"/>
          </w:rPr>
          <w:t>T</w:t>
        </w:r>
      </w:ins>
      <w:del w:id="448" w:author="Soheir Adam" w:date="2015-07-02T10:22:00Z">
        <w:r w:rsidDel="00087E9D">
          <w:rPr>
            <w:rFonts w:ascii="Times New Roman" w:hAnsi="Times New Roman" w:cs="Times New Roman"/>
            <w:color w:val="000000"/>
            <w:sz w:val="28"/>
            <w:szCs w:val="28"/>
          </w:rPr>
          <w:delText>t</w:delText>
        </w:r>
      </w:del>
      <w:r>
        <w:rPr>
          <w:rFonts w:ascii="Times New Roman" w:hAnsi="Times New Roman" w:cs="Times New Roman"/>
          <w:color w:val="000000"/>
          <w:sz w:val="28"/>
          <w:szCs w:val="28"/>
        </w:rPr>
        <w:t xml:space="preserve">here have been significant improvements in supportive care available for </w:t>
      </w:r>
      <w:ins w:id="449" w:author="Soheir Adam" w:date="2015-07-02T10:05:00Z">
        <w:r w:rsidR="004209ED">
          <w:rPr>
            <w:rFonts w:ascii="Times New Roman" w:hAnsi="Times New Roman" w:cs="Times New Roman"/>
            <w:color w:val="000000"/>
            <w:sz w:val="28"/>
            <w:szCs w:val="28"/>
          </w:rPr>
          <w:t>B</w:t>
        </w:r>
      </w:ins>
      <w:r>
        <w:rPr>
          <w:rFonts w:ascii="Times New Roman" w:hAnsi="Times New Roman" w:cs="Times New Roman"/>
          <w:color w:val="000000"/>
          <w:sz w:val="28"/>
          <w:szCs w:val="28"/>
        </w:rPr>
        <w:t xml:space="preserve">TM, thus extending the lifespan of affected patients and </w:t>
      </w:r>
      <w:del w:id="450" w:author="Soheir Adam" w:date="2015-07-02T10:24:00Z">
        <w:r w:rsidDel="00087E9D">
          <w:rPr>
            <w:rFonts w:ascii="Times New Roman" w:hAnsi="Times New Roman" w:cs="Times New Roman"/>
            <w:color w:val="000000"/>
            <w:sz w:val="28"/>
            <w:szCs w:val="28"/>
          </w:rPr>
          <w:delText xml:space="preserve">altering </w:delText>
        </w:r>
      </w:del>
      <w:ins w:id="451" w:author="Soheir Adam" w:date="2015-07-02T10:24:00Z">
        <w:r w:rsidR="00087E9D">
          <w:rPr>
            <w:rFonts w:ascii="Times New Roman" w:hAnsi="Times New Roman" w:cs="Times New Roman"/>
            <w:color w:val="000000"/>
            <w:sz w:val="28"/>
            <w:szCs w:val="28"/>
          </w:rPr>
          <w:t xml:space="preserve">allowing the </w:t>
        </w:r>
      </w:ins>
      <w:ins w:id="452" w:author="Soheir Adam" w:date="2015-07-02T10:25:00Z">
        <w:r w:rsidR="00FC180C">
          <w:rPr>
            <w:rFonts w:ascii="Times New Roman" w:hAnsi="Times New Roman" w:cs="Times New Roman"/>
            <w:color w:val="000000"/>
            <w:sz w:val="28"/>
            <w:szCs w:val="28"/>
          </w:rPr>
          <w:t>development</w:t>
        </w:r>
      </w:ins>
      <w:ins w:id="453" w:author="Soheir Adam" w:date="2015-07-02T10:24:00Z">
        <w:r w:rsidR="00087E9D">
          <w:rPr>
            <w:rFonts w:ascii="Times New Roman" w:hAnsi="Times New Roman" w:cs="Times New Roman"/>
            <w:color w:val="000000"/>
            <w:sz w:val="28"/>
            <w:szCs w:val="28"/>
          </w:rPr>
          <w:t xml:space="preserve"> of long-term complications of the disease </w:t>
        </w:r>
      </w:ins>
      <w:del w:id="454" w:author="Soheir Adam" w:date="2015-07-02T10:24:00Z">
        <w:r w:rsidDel="00087E9D">
          <w:rPr>
            <w:rFonts w:ascii="Times New Roman" w:hAnsi="Times New Roman" w:cs="Times New Roman"/>
            <w:color w:val="000000"/>
            <w:sz w:val="28"/>
            <w:szCs w:val="28"/>
          </w:rPr>
          <w:delText>the age distribution of this patient population</w:delText>
        </w:r>
        <w:r w:rsidRPr="005412B1" w:rsidDel="00087E9D">
          <w:rPr>
            <w:rFonts w:ascii="Times New Roman" w:hAnsi="Times New Roman" w:cs="Times New Roman"/>
            <w:sz w:val="28"/>
            <w:szCs w:val="28"/>
          </w:rPr>
          <w:delText xml:space="preserve"> </w:delText>
        </w:r>
      </w:del>
      <w:r w:rsidRPr="005412B1">
        <w:rPr>
          <w:rFonts w:ascii="Times New Roman" w:hAnsi="Times New Roman" w:cs="Times New Roman"/>
          <w:sz w:val="28"/>
          <w:szCs w:val="28"/>
        </w:rPr>
        <w:t xml:space="preserve">[3]. </w:t>
      </w:r>
      <w:r w:rsidRPr="005412B1">
        <w:rPr>
          <w:rFonts w:ascii="Times New Roman" w:eastAsia="Times-Roman" w:hAnsi="Times New Roman" w:cs="Times New Roman"/>
          <w:sz w:val="28"/>
          <w:szCs w:val="28"/>
        </w:rPr>
        <w:t xml:space="preserve">Patients </w:t>
      </w:r>
      <w:r>
        <w:rPr>
          <w:rFonts w:ascii="Times New Roman" w:eastAsia="Times-Roman" w:hAnsi="Times New Roman" w:cs="Times New Roman"/>
          <w:sz w:val="28"/>
          <w:szCs w:val="28"/>
        </w:rPr>
        <w:t>typically</w:t>
      </w:r>
      <w:ins w:id="455" w:author="Soheir Adam" w:date="2015-07-02T09:57:00Z">
        <w:r w:rsidR="00B137F2">
          <w:rPr>
            <w:rFonts w:ascii="Times New Roman" w:eastAsia="Times-Roman" w:hAnsi="Times New Roman" w:cs="Times New Roman"/>
            <w:sz w:val="28"/>
            <w:szCs w:val="28"/>
          </w:rPr>
          <w:t xml:space="preserve"> </w:t>
        </w:r>
      </w:ins>
      <w:r w:rsidRPr="005412B1">
        <w:rPr>
          <w:rFonts w:ascii="Times New Roman" w:eastAsia="Times-Roman" w:hAnsi="Times New Roman" w:cs="Times New Roman"/>
          <w:sz w:val="28"/>
          <w:szCs w:val="28"/>
        </w:rPr>
        <w:t xml:space="preserve">die from complications of iron overload if iron chelation is not provided [4]. </w:t>
      </w:r>
      <w:del w:id="456" w:author="Soheir Adam" w:date="2015-07-02T10:05:00Z">
        <w:r w:rsidRPr="005412B1" w:rsidDel="0056249D">
          <w:rPr>
            <w:rFonts w:ascii="Times New Roman" w:eastAsia="Times-Roman" w:hAnsi="Times New Roman" w:cs="Times New Roman"/>
            <w:sz w:val="28"/>
            <w:szCs w:val="28"/>
          </w:rPr>
          <w:delText>I</w:delText>
        </w:r>
      </w:del>
      <w:del w:id="457" w:author="Soheir Adam" w:date="2015-08-06T21:36:00Z">
        <w:r w:rsidRPr="005412B1" w:rsidDel="00666802">
          <w:rPr>
            <w:rFonts w:ascii="Times New Roman" w:eastAsia="Times-Roman" w:hAnsi="Times New Roman" w:cs="Times New Roman"/>
            <w:sz w:val="28"/>
            <w:szCs w:val="28"/>
          </w:rPr>
          <w:delText xml:space="preserve">ron chelation therapy is expensive and some patients may not be compliant. </w:delText>
        </w:r>
      </w:del>
      <w:r w:rsidRPr="005412B1">
        <w:rPr>
          <w:rFonts w:ascii="Times New Roman" w:eastAsia="Times-Roman" w:hAnsi="Times New Roman" w:cs="Times New Roman"/>
          <w:sz w:val="28"/>
          <w:szCs w:val="28"/>
        </w:rPr>
        <w:t xml:space="preserve">At present, hematopoietic stem cell transplantation (HSCT) is the only curative treatment for </w:t>
      </w:r>
      <w:ins w:id="458" w:author="Soheir Adam" w:date="2015-07-02T10:06:00Z">
        <w:r w:rsidR="0056249D">
          <w:rPr>
            <w:rFonts w:ascii="Times New Roman" w:eastAsia="Times-Roman" w:hAnsi="Times New Roman" w:cs="Times New Roman"/>
            <w:sz w:val="28"/>
            <w:szCs w:val="28"/>
          </w:rPr>
          <w:t>B</w:t>
        </w:r>
      </w:ins>
      <w:r w:rsidRPr="005412B1">
        <w:rPr>
          <w:rFonts w:ascii="Times New Roman" w:eastAsia="Times-Roman" w:hAnsi="Times New Roman" w:cs="Times New Roman"/>
          <w:sz w:val="28"/>
          <w:szCs w:val="28"/>
        </w:rPr>
        <w:t xml:space="preserve">TM </w:t>
      </w:r>
      <w:del w:id="459" w:author="Soheir Adam" w:date="2015-08-06T21:37:00Z">
        <w:r w:rsidRPr="005412B1" w:rsidDel="00666802">
          <w:rPr>
            <w:rFonts w:ascii="Times New Roman" w:eastAsia="Times-Roman" w:hAnsi="Times New Roman" w:cs="Times New Roman"/>
            <w:sz w:val="28"/>
            <w:szCs w:val="28"/>
          </w:rPr>
          <w:delText xml:space="preserve">by correcting the genetic defect </w:delText>
        </w:r>
      </w:del>
      <w:r w:rsidRPr="005412B1">
        <w:rPr>
          <w:rFonts w:ascii="Times New Roman" w:eastAsia="Times-Roman" w:hAnsi="Times New Roman" w:cs="Times New Roman"/>
          <w:sz w:val="28"/>
          <w:szCs w:val="28"/>
        </w:rPr>
        <w:t xml:space="preserve">and </w:t>
      </w:r>
      <w:ins w:id="460" w:author="Soheir Adam" w:date="2015-08-06T21:37:00Z">
        <w:r w:rsidR="00666802">
          <w:rPr>
            <w:rFonts w:ascii="Times New Roman" w:eastAsia="Times-Roman" w:hAnsi="Times New Roman" w:cs="Times New Roman"/>
            <w:sz w:val="28"/>
            <w:szCs w:val="28"/>
          </w:rPr>
          <w:t xml:space="preserve">results </w:t>
        </w:r>
      </w:ins>
      <w:del w:id="461" w:author="Soheir Adam" w:date="2015-08-06T21:37:00Z">
        <w:r w:rsidRPr="005412B1" w:rsidDel="00666802">
          <w:rPr>
            <w:rFonts w:ascii="Times New Roman" w:eastAsia="Times-Roman" w:hAnsi="Times New Roman" w:cs="Times New Roman"/>
            <w:sz w:val="28"/>
            <w:szCs w:val="28"/>
          </w:rPr>
          <w:delText xml:space="preserve">has </w:delText>
        </w:r>
      </w:del>
      <w:ins w:id="462" w:author="Soheir Adam" w:date="2015-08-06T21:37:00Z">
        <w:r w:rsidR="00666802" w:rsidRPr="005412B1">
          <w:rPr>
            <w:rFonts w:ascii="Times New Roman" w:eastAsia="Times-Roman" w:hAnsi="Times New Roman" w:cs="Times New Roman"/>
            <w:sz w:val="28"/>
            <w:szCs w:val="28"/>
          </w:rPr>
          <w:t>ha</w:t>
        </w:r>
        <w:r w:rsidR="00666802">
          <w:rPr>
            <w:rFonts w:ascii="Times New Roman" w:eastAsia="Times-Roman" w:hAnsi="Times New Roman" w:cs="Times New Roman"/>
            <w:sz w:val="28"/>
            <w:szCs w:val="28"/>
          </w:rPr>
          <w:t>ve</w:t>
        </w:r>
        <w:r w:rsidR="00666802" w:rsidRPr="005412B1">
          <w:rPr>
            <w:rFonts w:ascii="Times New Roman" w:eastAsia="Times-Roman" w:hAnsi="Times New Roman" w:cs="Times New Roman"/>
            <w:sz w:val="28"/>
            <w:szCs w:val="28"/>
          </w:rPr>
          <w:t xml:space="preserve"> </w:t>
        </w:r>
      </w:ins>
      <w:r w:rsidRPr="005412B1">
        <w:rPr>
          <w:rFonts w:ascii="Times New Roman" w:eastAsia="Times-Roman" w:hAnsi="Times New Roman" w:cs="Times New Roman"/>
          <w:sz w:val="28"/>
          <w:szCs w:val="28"/>
        </w:rPr>
        <w:t>been reported by various centers [5-7]</w:t>
      </w:r>
      <w:r w:rsidRPr="005412B1">
        <w:rPr>
          <w:rFonts w:ascii="Times New Roman" w:hAnsi="Times New Roman" w:cs="Times New Roman"/>
          <w:sz w:val="28"/>
          <w:szCs w:val="28"/>
        </w:rPr>
        <w:t xml:space="preserve">. </w:t>
      </w:r>
      <w:r w:rsidRPr="005412B1">
        <w:rPr>
          <w:rFonts w:ascii="Times New Roman" w:hAnsi="Times New Roman" w:cs="Times New Roman"/>
          <w:color w:val="000000"/>
          <w:sz w:val="28"/>
          <w:szCs w:val="28"/>
        </w:rPr>
        <w:t xml:space="preserve">The first two transplant procedures for the treatment of thalassemia with marrow from matched related donors were performed in December 1981, in Seattle, WA, and in Pesaro, Italy. </w:t>
      </w:r>
      <w:ins w:id="463" w:author="Soheir Adam" w:date="2015-07-02T10:07:00Z">
        <w:r w:rsidR="0056249D" w:rsidRPr="0056249D">
          <w:rPr>
            <w:rFonts w:ascii="Times New Roman" w:hAnsi="Times New Roman" w:cs="Times New Roman"/>
            <w:color w:val="000000"/>
            <w:sz w:val="28"/>
            <w:szCs w:val="28"/>
            <w:highlight w:val="yellow"/>
          </w:rPr>
          <w:t>(ref</w:t>
        </w:r>
      </w:ins>
      <w:ins w:id="464" w:author="Soheir Adam" w:date="2015-07-02T17:15:00Z">
        <w:r w:rsidR="00D3682A">
          <w:rPr>
            <w:rFonts w:ascii="Times New Roman" w:hAnsi="Times New Roman" w:cs="Times New Roman"/>
            <w:color w:val="000000"/>
            <w:sz w:val="28"/>
            <w:szCs w:val="28"/>
            <w:highlight w:val="yellow"/>
          </w:rPr>
          <w:t>erence</w:t>
        </w:r>
      </w:ins>
      <w:ins w:id="465" w:author="Soheir Adam" w:date="2015-07-02T10:07:00Z">
        <w:r w:rsidR="0056249D" w:rsidRPr="0056249D">
          <w:rPr>
            <w:rFonts w:ascii="Times New Roman" w:hAnsi="Times New Roman" w:cs="Times New Roman"/>
            <w:color w:val="000000"/>
            <w:sz w:val="28"/>
            <w:szCs w:val="28"/>
            <w:highlight w:val="yellow"/>
          </w:rPr>
          <w:t>, ref</w:t>
        </w:r>
      </w:ins>
      <w:ins w:id="466" w:author="Soheir Adam" w:date="2015-07-02T17:15:00Z">
        <w:r w:rsidR="00D3682A">
          <w:rPr>
            <w:rFonts w:ascii="Times New Roman" w:hAnsi="Times New Roman" w:cs="Times New Roman"/>
            <w:color w:val="000000"/>
            <w:sz w:val="28"/>
            <w:szCs w:val="28"/>
            <w:highlight w:val="yellow"/>
          </w:rPr>
          <w:t>erence</w:t>
        </w:r>
      </w:ins>
      <w:ins w:id="467" w:author="Soheir Adam" w:date="2015-07-02T10:07:00Z">
        <w:r w:rsidR="0056249D" w:rsidRPr="0056249D">
          <w:rPr>
            <w:rFonts w:ascii="Times New Roman" w:hAnsi="Times New Roman" w:cs="Times New Roman"/>
            <w:color w:val="000000"/>
            <w:sz w:val="28"/>
            <w:szCs w:val="28"/>
            <w:highlight w:val="yellow"/>
          </w:rPr>
          <w:t>)</w:t>
        </w:r>
      </w:ins>
      <w:r w:rsidRPr="005412B1">
        <w:rPr>
          <w:rFonts w:ascii="Times New Roman" w:hAnsi="Times New Roman" w:cs="Times New Roman"/>
          <w:color w:val="000000"/>
          <w:sz w:val="28"/>
          <w:szCs w:val="28"/>
        </w:rPr>
        <w:t xml:space="preserve">The Seattle approach </w:t>
      </w:r>
      <w:ins w:id="468" w:author="Soheir Adam" w:date="2015-07-02T17:16:00Z">
        <w:r w:rsidR="00D3682A">
          <w:rPr>
            <w:rFonts w:ascii="Times New Roman" w:hAnsi="Times New Roman" w:cs="Times New Roman"/>
            <w:color w:val="000000"/>
            <w:sz w:val="28"/>
            <w:szCs w:val="28"/>
          </w:rPr>
          <w:t>aimed at reducing the risk associated with repeated transfusions</w:t>
        </w:r>
        <w:r w:rsidR="00F61496">
          <w:rPr>
            <w:rFonts w:ascii="Times New Roman" w:hAnsi="Times New Roman" w:cs="Times New Roman"/>
            <w:color w:val="000000"/>
            <w:sz w:val="28"/>
            <w:szCs w:val="28"/>
          </w:rPr>
          <w:t xml:space="preserve"> </w:t>
        </w:r>
      </w:ins>
      <w:ins w:id="469" w:author="Soheir Adam" w:date="2015-07-02T17:17:00Z">
        <w:r w:rsidR="00F61496">
          <w:rPr>
            <w:rFonts w:ascii="Times New Roman" w:hAnsi="Times New Roman" w:cs="Times New Roman"/>
            <w:color w:val="000000"/>
            <w:sz w:val="28"/>
            <w:szCs w:val="28"/>
          </w:rPr>
          <w:t xml:space="preserve">including </w:t>
        </w:r>
      </w:ins>
      <w:del w:id="470" w:author="Soheir Adam" w:date="2015-07-02T17:17:00Z">
        <w:r w:rsidRPr="005412B1" w:rsidDel="00F61496">
          <w:rPr>
            <w:rFonts w:ascii="Times New Roman" w:hAnsi="Times New Roman" w:cs="Times New Roman"/>
            <w:color w:val="000000"/>
            <w:sz w:val="28"/>
            <w:szCs w:val="28"/>
          </w:rPr>
          <w:delText>was based on the assumption that the risks associated with BMT would be increased by</w:delText>
        </w:r>
      </w:del>
      <w:r w:rsidRPr="005412B1">
        <w:rPr>
          <w:rFonts w:ascii="Times New Roman" w:hAnsi="Times New Roman" w:cs="Times New Roman"/>
          <w:color w:val="000000"/>
          <w:sz w:val="28"/>
          <w:szCs w:val="28"/>
        </w:rPr>
        <w:t xml:space="preserve"> the iron overload</w:t>
      </w:r>
      <w:del w:id="471" w:author="Soheir Adam" w:date="2015-07-02T17:17:00Z">
        <w:r w:rsidDel="00F61496">
          <w:rPr>
            <w:rFonts w:ascii="Times New Roman" w:hAnsi="Times New Roman" w:cs="Times New Roman"/>
            <w:color w:val="000000"/>
            <w:sz w:val="28"/>
            <w:szCs w:val="28"/>
          </w:rPr>
          <w:delText>.</w:delText>
        </w:r>
      </w:del>
      <w:r>
        <w:rPr>
          <w:rFonts w:ascii="Times New Roman" w:hAnsi="Times New Roman" w:cs="Times New Roman"/>
          <w:color w:val="000000"/>
          <w:sz w:val="28"/>
          <w:szCs w:val="28"/>
        </w:rPr>
        <w:t xml:space="preserve"> </w:t>
      </w:r>
      <w:del w:id="472" w:author="Soheir Adam" w:date="2015-07-02T17:17:00Z">
        <w:r w:rsidDel="00F61496">
          <w:rPr>
            <w:rFonts w:ascii="Times New Roman" w:hAnsi="Times New Roman" w:cs="Times New Roman"/>
            <w:color w:val="000000"/>
            <w:sz w:val="28"/>
            <w:szCs w:val="28"/>
          </w:rPr>
          <w:delText>Therefore, the Seattle group attempted to reduce this of</w:delText>
        </w:r>
      </w:del>
      <w:ins w:id="473" w:author="Soheir Adam" w:date="2015-07-02T17:17:00Z">
        <w:r w:rsidR="00F61496">
          <w:rPr>
            <w:rFonts w:ascii="Times New Roman" w:hAnsi="Times New Roman" w:cs="Times New Roman"/>
            <w:color w:val="000000"/>
            <w:sz w:val="28"/>
            <w:szCs w:val="28"/>
          </w:rPr>
          <w:t>and</w:t>
        </w:r>
      </w:ins>
      <w:r>
        <w:rPr>
          <w:rFonts w:ascii="Times New Roman" w:hAnsi="Times New Roman" w:cs="Times New Roman"/>
          <w:color w:val="000000"/>
          <w:sz w:val="28"/>
          <w:szCs w:val="28"/>
        </w:rPr>
        <w:t xml:space="preserve"> </w:t>
      </w:r>
      <w:ins w:id="474" w:author="Soheir Adam" w:date="2015-07-02T17:17:00Z">
        <w:r w:rsidR="00F61496">
          <w:rPr>
            <w:rFonts w:ascii="Times New Roman" w:hAnsi="Times New Roman" w:cs="Times New Roman"/>
            <w:color w:val="000000"/>
            <w:sz w:val="28"/>
            <w:szCs w:val="28"/>
          </w:rPr>
          <w:t>alloimmunization</w:t>
        </w:r>
      </w:ins>
      <w:del w:id="475" w:author="Soheir Adam" w:date="2015-07-02T17:18:00Z">
        <w:r w:rsidRPr="005412B1" w:rsidDel="00F61496">
          <w:rPr>
            <w:rFonts w:ascii="Times New Roman" w:hAnsi="Times New Roman" w:cs="Times New Roman"/>
            <w:color w:val="000000"/>
            <w:sz w:val="28"/>
            <w:szCs w:val="28"/>
          </w:rPr>
          <w:delText>sensitization</w:delText>
        </w:r>
      </w:del>
      <w:r w:rsidRPr="005412B1">
        <w:rPr>
          <w:rFonts w:ascii="Times New Roman" w:hAnsi="Times New Roman" w:cs="Times New Roman"/>
          <w:color w:val="000000"/>
          <w:sz w:val="28"/>
          <w:szCs w:val="28"/>
        </w:rPr>
        <w:t xml:space="preserve"> to human leukocyte antigens (HLAs)</w:t>
      </w:r>
      <w:ins w:id="476" w:author="Soheir Adam" w:date="2015-07-02T17:18:00Z">
        <w:r w:rsidR="00F755B5">
          <w:rPr>
            <w:rFonts w:ascii="Times New Roman" w:hAnsi="Times New Roman" w:cs="Times New Roman"/>
            <w:color w:val="000000"/>
            <w:sz w:val="28"/>
            <w:szCs w:val="28"/>
          </w:rPr>
          <w:t>. Thus the transplant reci</w:t>
        </w:r>
        <w:r w:rsidR="00F61496">
          <w:rPr>
            <w:rFonts w:ascii="Times New Roman" w:hAnsi="Times New Roman" w:cs="Times New Roman"/>
            <w:color w:val="000000"/>
            <w:sz w:val="28"/>
            <w:szCs w:val="28"/>
          </w:rPr>
          <w:t xml:space="preserve">pients were </w:t>
        </w:r>
      </w:ins>
      <w:del w:id="477" w:author="Soheir Adam" w:date="2015-07-02T17:18:00Z">
        <w:r w:rsidRPr="005412B1" w:rsidDel="00F61496">
          <w:rPr>
            <w:rFonts w:ascii="Times New Roman" w:hAnsi="Times New Roman" w:cs="Times New Roman"/>
            <w:color w:val="000000"/>
            <w:sz w:val="28"/>
            <w:szCs w:val="28"/>
          </w:rPr>
          <w:delText xml:space="preserve"> induced by hypertransfusion</w:delText>
        </w:r>
        <w:r w:rsidDel="00F61496">
          <w:rPr>
            <w:rFonts w:ascii="Times New Roman" w:hAnsi="Times New Roman" w:cs="Times New Roman"/>
            <w:color w:val="000000"/>
            <w:sz w:val="28"/>
            <w:szCs w:val="28"/>
          </w:rPr>
          <w:delText>by using</w:delText>
        </w:r>
      </w:del>
      <w:r>
        <w:rPr>
          <w:rFonts w:ascii="Times New Roman" w:hAnsi="Times New Roman" w:cs="Times New Roman"/>
          <w:color w:val="000000"/>
          <w:sz w:val="28"/>
          <w:szCs w:val="28"/>
        </w:rPr>
        <w:t xml:space="preserve">a </w:t>
      </w:r>
      <w:r w:rsidRPr="005412B1">
        <w:rPr>
          <w:rFonts w:ascii="Times New Roman" w:hAnsi="Times New Roman" w:cs="Times New Roman"/>
          <w:color w:val="000000"/>
          <w:sz w:val="28"/>
          <w:szCs w:val="28"/>
        </w:rPr>
        <w:t xml:space="preserve">cohort of </w:t>
      </w:r>
      <w:r>
        <w:rPr>
          <w:rFonts w:ascii="Times New Roman" w:hAnsi="Times New Roman" w:cs="Times New Roman"/>
          <w:color w:val="000000"/>
          <w:sz w:val="28"/>
          <w:szCs w:val="28"/>
        </w:rPr>
        <w:t xml:space="preserve"> young</w:t>
      </w:r>
      <w:ins w:id="478" w:author="Soheir Adam" w:date="2015-07-02T10:07:00Z">
        <w:r w:rsidR="0056249D">
          <w:rPr>
            <w:rFonts w:ascii="Times New Roman" w:hAnsi="Times New Roman" w:cs="Times New Roman"/>
            <w:color w:val="000000"/>
            <w:sz w:val="28"/>
            <w:szCs w:val="28"/>
          </w:rPr>
          <w:t>, previously-untransfused</w:t>
        </w:r>
      </w:ins>
      <w:r>
        <w:rPr>
          <w:rFonts w:ascii="Times New Roman" w:hAnsi="Times New Roman" w:cs="Times New Roman"/>
          <w:color w:val="000000"/>
          <w:sz w:val="28"/>
          <w:szCs w:val="28"/>
        </w:rPr>
        <w:t xml:space="preserve"> </w:t>
      </w:r>
      <w:ins w:id="479" w:author="Soheir Adam" w:date="2015-07-02T17:18:00Z">
        <w:r w:rsidR="00F61496">
          <w:rPr>
            <w:rFonts w:ascii="Times New Roman" w:hAnsi="Times New Roman" w:cs="Times New Roman"/>
            <w:color w:val="000000"/>
            <w:sz w:val="28"/>
            <w:szCs w:val="28"/>
          </w:rPr>
          <w:t xml:space="preserve">BTM </w:t>
        </w:r>
      </w:ins>
      <w:r>
        <w:rPr>
          <w:rFonts w:ascii="Times New Roman" w:hAnsi="Times New Roman" w:cs="Times New Roman"/>
          <w:color w:val="000000"/>
          <w:sz w:val="28"/>
          <w:szCs w:val="28"/>
        </w:rPr>
        <w:t>patients</w:t>
      </w:r>
      <w:r w:rsidRPr="005412B1">
        <w:rPr>
          <w:rFonts w:ascii="Times New Roman" w:hAnsi="Times New Roman" w:cs="Times New Roman"/>
          <w:color w:val="000000"/>
          <w:sz w:val="28"/>
          <w:szCs w:val="28"/>
        </w:rPr>
        <w:t xml:space="preserve">. The Pesaro </w:t>
      </w:r>
      <w:del w:id="480" w:author="Soheir Adam" w:date="2015-07-02T10:26:00Z">
        <w:r w:rsidRPr="005412B1" w:rsidDel="00FC180C">
          <w:rPr>
            <w:rFonts w:ascii="Times New Roman" w:hAnsi="Times New Roman" w:cs="Times New Roman"/>
            <w:color w:val="000000"/>
            <w:sz w:val="28"/>
            <w:szCs w:val="28"/>
          </w:rPr>
          <w:delText xml:space="preserve">approach </w:delText>
        </w:r>
      </w:del>
      <w:ins w:id="481" w:author="Soheir Adam" w:date="2015-07-02T10:26:00Z">
        <w:r w:rsidR="00FC180C">
          <w:rPr>
            <w:rFonts w:ascii="Times New Roman" w:hAnsi="Times New Roman" w:cs="Times New Roman"/>
            <w:color w:val="000000"/>
            <w:sz w:val="28"/>
            <w:szCs w:val="28"/>
          </w:rPr>
          <w:t>protocol</w:t>
        </w:r>
        <w:r w:rsidR="00FC180C" w:rsidRPr="005412B1">
          <w:rPr>
            <w:rFonts w:ascii="Times New Roman" w:hAnsi="Times New Roman" w:cs="Times New Roman"/>
            <w:color w:val="000000"/>
            <w:sz w:val="28"/>
            <w:szCs w:val="28"/>
          </w:rPr>
          <w:t xml:space="preserve"> </w:t>
        </w:r>
      </w:ins>
      <w:del w:id="482" w:author="Soheir Adam" w:date="2015-07-02T10:27:00Z">
        <w:r w:rsidRPr="005412B1" w:rsidDel="00FC180C">
          <w:rPr>
            <w:rFonts w:ascii="Times New Roman" w:hAnsi="Times New Roman" w:cs="Times New Roman"/>
            <w:color w:val="000000"/>
            <w:sz w:val="28"/>
            <w:szCs w:val="28"/>
          </w:rPr>
          <w:delText>was based on</w:delText>
        </w:r>
      </w:del>
      <w:ins w:id="483" w:author="Soheir Adam" w:date="2015-07-02T10:27:00Z">
        <w:r w:rsidR="00FC180C">
          <w:rPr>
            <w:rFonts w:ascii="Times New Roman" w:hAnsi="Times New Roman" w:cs="Times New Roman"/>
            <w:color w:val="000000"/>
            <w:sz w:val="28"/>
            <w:szCs w:val="28"/>
          </w:rPr>
          <w:t>did not</w:t>
        </w:r>
      </w:ins>
      <w:r w:rsidRPr="005412B1">
        <w:rPr>
          <w:rFonts w:ascii="Times New Roman" w:hAnsi="Times New Roman" w:cs="Times New Roman"/>
          <w:color w:val="000000"/>
          <w:sz w:val="28"/>
          <w:szCs w:val="28"/>
        </w:rPr>
        <w:t xml:space="preserve"> </w:t>
      </w:r>
      <w:del w:id="484" w:author="Soheir Adam" w:date="2015-07-02T10:27:00Z">
        <w:r w:rsidRPr="005412B1" w:rsidDel="00FC180C">
          <w:rPr>
            <w:rFonts w:ascii="Times New Roman" w:hAnsi="Times New Roman" w:cs="Times New Roman"/>
            <w:color w:val="000000"/>
            <w:sz w:val="28"/>
            <w:szCs w:val="28"/>
          </w:rPr>
          <w:delText xml:space="preserve">an assessment that </w:delText>
        </w:r>
      </w:del>
      <w:r w:rsidRPr="005412B1">
        <w:rPr>
          <w:rFonts w:ascii="Times New Roman" w:hAnsi="Times New Roman" w:cs="Times New Roman"/>
          <w:color w:val="000000"/>
          <w:sz w:val="28"/>
          <w:szCs w:val="28"/>
        </w:rPr>
        <w:t>restrict</w:t>
      </w:r>
      <w:del w:id="485" w:author="Soheir Adam" w:date="2015-07-02T10:27:00Z">
        <w:r w:rsidRPr="005412B1" w:rsidDel="00FC180C">
          <w:rPr>
            <w:rFonts w:ascii="Times New Roman" w:hAnsi="Times New Roman" w:cs="Times New Roman"/>
            <w:color w:val="000000"/>
            <w:sz w:val="28"/>
            <w:szCs w:val="28"/>
          </w:rPr>
          <w:delText>ing</w:delText>
        </w:r>
      </w:del>
      <w:r w:rsidRPr="005412B1">
        <w:rPr>
          <w:rFonts w:ascii="Times New Roman" w:hAnsi="Times New Roman" w:cs="Times New Roman"/>
          <w:color w:val="000000"/>
          <w:sz w:val="28"/>
          <w:szCs w:val="28"/>
        </w:rPr>
        <w:t xml:space="preserve"> transplants to untransfused patients </w:t>
      </w:r>
      <w:del w:id="486" w:author="Soheir Adam" w:date="2015-07-02T10:27:00Z">
        <w:r w:rsidRPr="005412B1" w:rsidDel="00FC180C">
          <w:rPr>
            <w:rFonts w:ascii="Times New Roman" w:hAnsi="Times New Roman" w:cs="Times New Roman"/>
            <w:color w:val="000000"/>
            <w:sz w:val="28"/>
            <w:szCs w:val="28"/>
          </w:rPr>
          <w:delText xml:space="preserve">was impracticable </w:delText>
        </w:r>
      </w:del>
      <w:r w:rsidRPr="005412B1">
        <w:rPr>
          <w:rFonts w:ascii="Times New Roman" w:hAnsi="Times New Roman" w:cs="Times New Roman"/>
          <w:color w:val="000000"/>
          <w:sz w:val="28"/>
          <w:szCs w:val="28"/>
        </w:rPr>
        <w:t xml:space="preserve">and </w:t>
      </w:r>
      <w:del w:id="487" w:author="Soheir Adam" w:date="2015-07-02T10:28:00Z">
        <w:r w:rsidRPr="005412B1" w:rsidDel="00FC180C">
          <w:rPr>
            <w:rFonts w:ascii="Times New Roman" w:hAnsi="Times New Roman" w:cs="Times New Roman"/>
            <w:color w:val="000000"/>
            <w:sz w:val="28"/>
            <w:szCs w:val="28"/>
          </w:rPr>
          <w:delText xml:space="preserve">so </w:delText>
        </w:r>
      </w:del>
      <w:r w:rsidRPr="005412B1">
        <w:rPr>
          <w:rFonts w:ascii="Times New Roman" w:hAnsi="Times New Roman" w:cs="Times New Roman"/>
          <w:color w:val="000000"/>
          <w:sz w:val="28"/>
          <w:szCs w:val="28"/>
        </w:rPr>
        <w:t xml:space="preserve">the cohort </w:t>
      </w:r>
      <w:del w:id="488" w:author="Soheir Adam" w:date="2015-07-02T10:28:00Z">
        <w:r w:rsidRPr="005412B1" w:rsidDel="00FC180C">
          <w:rPr>
            <w:rFonts w:ascii="Times New Roman" w:hAnsi="Times New Roman" w:cs="Times New Roman"/>
            <w:color w:val="000000"/>
            <w:sz w:val="28"/>
            <w:szCs w:val="28"/>
          </w:rPr>
          <w:delText xml:space="preserve">of patients </w:delText>
        </w:r>
      </w:del>
      <w:r w:rsidRPr="005412B1">
        <w:rPr>
          <w:rFonts w:ascii="Times New Roman" w:hAnsi="Times New Roman" w:cs="Times New Roman"/>
          <w:color w:val="000000"/>
          <w:sz w:val="28"/>
          <w:szCs w:val="28"/>
        </w:rPr>
        <w:t xml:space="preserve">consisted </w:t>
      </w:r>
      <w:del w:id="489" w:author="Soheir Adam" w:date="2015-07-02T10:28:00Z">
        <w:r w:rsidRPr="005412B1" w:rsidDel="00FC180C">
          <w:rPr>
            <w:rFonts w:ascii="Times New Roman" w:hAnsi="Times New Roman" w:cs="Times New Roman"/>
            <w:color w:val="000000"/>
            <w:sz w:val="28"/>
            <w:szCs w:val="28"/>
          </w:rPr>
          <w:delText xml:space="preserve">of </w:delText>
        </w:r>
      </w:del>
      <w:r w:rsidRPr="005412B1">
        <w:rPr>
          <w:rFonts w:ascii="Times New Roman" w:hAnsi="Times New Roman" w:cs="Times New Roman"/>
          <w:color w:val="000000"/>
          <w:sz w:val="28"/>
          <w:szCs w:val="28"/>
        </w:rPr>
        <w:t xml:space="preserve">mainly </w:t>
      </w:r>
      <w:ins w:id="490" w:author="Soheir Adam" w:date="2015-07-02T10:28:00Z">
        <w:r w:rsidR="00FC180C">
          <w:rPr>
            <w:rFonts w:ascii="Times New Roman" w:hAnsi="Times New Roman" w:cs="Times New Roman"/>
            <w:color w:val="000000"/>
            <w:sz w:val="28"/>
            <w:szCs w:val="28"/>
          </w:rPr>
          <w:t xml:space="preserve">of </w:t>
        </w:r>
      </w:ins>
      <w:ins w:id="491" w:author="Soheir Adam" w:date="2015-07-02T10:29:00Z">
        <w:r w:rsidR="00FC180C">
          <w:rPr>
            <w:rFonts w:ascii="Times New Roman" w:hAnsi="Times New Roman" w:cs="Times New Roman"/>
            <w:color w:val="000000"/>
            <w:sz w:val="28"/>
            <w:szCs w:val="28"/>
          </w:rPr>
          <w:t xml:space="preserve">previously transfused </w:t>
        </w:r>
      </w:ins>
      <w:r w:rsidRPr="005412B1">
        <w:rPr>
          <w:rFonts w:ascii="Times New Roman" w:hAnsi="Times New Roman" w:cs="Times New Roman"/>
          <w:color w:val="000000"/>
          <w:sz w:val="28"/>
          <w:szCs w:val="28"/>
        </w:rPr>
        <w:t xml:space="preserve">adults </w:t>
      </w:r>
      <w:del w:id="492" w:author="Soheir Adam" w:date="2015-07-02T10:28:00Z">
        <w:r w:rsidRPr="005412B1" w:rsidDel="00FC180C">
          <w:rPr>
            <w:rFonts w:ascii="Times New Roman" w:hAnsi="Times New Roman" w:cs="Times New Roman"/>
            <w:color w:val="000000"/>
            <w:sz w:val="28"/>
            <w:szCs w:val="28"/>
          </w:rPr>
          <w:delText>and had</w:delText>
        </w:r>
      </w:del>
      <w:del w:id="493" w:author="Soheir Adam" w:date="2015-07-02T10:29:00Z">
        <w:r w:rsidRPr="005412B1" w:rsidDel="00FC180C">
          <w:rPr>
            <w:rFonts w:ascii="Times New Roman" w:hAnsi="Times New Roman" w:cs="Times New Roman"/>
            <w:color w:val="000000"/>
            <w:sz w:val="28"/>
            <w:szCs w:val="28"/>
          </w:rPr>
          <w:delText xml:space="preserve"> received transfusion in the past</w:delText>
        </w:r>
      </w:del>
      <w:r w:rsidRPr="005412B1">
        <w:rPr>
          <w:rFonts w:ascii="Times New Roman" w:hAnsi="Times New Roman" w:cs="Times New Roman"/>
          <w:color w:val="000000"/>
          <w:sz w:val="28"/>
          <w:szCs w:val="28"/>
        </w:rPr>
        <w:t xml:space="preserve">. The Pesaro approach </w:t>
      </w:r>
      <w:del w:id="494" w:author="Soheir Adam" w:date="2015-07-02T10:29:00Z">
        <w:r w:rsidRPr="005412B1" w:rsidDel="00FC180C">
          <w:rPr>
            <w:rFonts w:ascii="Times New Roman" w:hAnsi="Times New Roman" w:cs="Times New Roman"/>
            <w:color w:val="000000"/>
            <w:sz w:val="28"/>
            <w:szCs w:val="28"/>
          </w:rPr>
          <w:delText>see</w:delText>
        </w:r>
        <w:r w:rsidDel="00FC180C">
          <w:rPr>
            <w:rFonts w:ascii="Times New Roman" w:hAnsi="Times New Roman" w:cs="Times New Roman"/>
            <w:color w:val="000000"/>
            <w:sz w:val="28"/>
            <w:szCs w:val="28"/>
          </w:rPr>
          <w:delText xml:space="preserve">ms </w:delText>
        </w:r>
      </w:del>
      <w:ins w:id="495" w:author="Soheir Adam" w:date="2015-07-02T10:29:00Z">
        <w:r w:rsidR="00FC180C">
          <w:rPr>
            <w:rFonts w:ascii="Times New Roman" w:hAnsi="Times New Roman" w:cs="Times New Roman"/>
            <w:color w:val="000000"/>
            <w:sz w:val="28"/>
            <w:szCs w:val="28"/>
          </w:rPr>
          <w:t xml:space="preserve">is </w:t>
        </w:r>
      </w:ins>
      <w:r>
        <w:rPr>
          <w:rFonts w:ascii="Times New Roman" w:hAnsi="Times New Roman" w:cs="Times New Roman"/>
          <w:color w:val="000000"/>
          <w:sz w:val="28"/>
          <w:szCs w:val="28"/>
        </w:rPr>
        <w:t xml:space="preserve">more clinically </w:t>
      </w:r>
      <w:del w:id="496" w:author="Soheir Adam" w:date="2015-07-02T10:11:00Z">
        <w:r w:rsidDel="00E803D7">
          <w:rPr>
            <w:rFonts w:ascii="Times New Roman" w:hAnsi="Times New Roman" w:cs="Times New Roman"/>
            <w:color w:val="000000"/>
            <w:sz w:val="28"/>
            <w:szCs w:val="28"/>
          </w:rPr>
          <w:delText>relevant</w:delText>
        </w:r>
      </w:del>
      <w:ins w:id="497" w:author="Soheir Adam" w:date="2015-07-02T10:11:00Z">
        <w:r w:rsidR="00E803D7">
          <w:rPr>
            <w:rFonts w:ascii="Times New Roman" w:hAnsi="Times New Roman" w:cs="Times New Roman"/>
            <w:color w:val="000000"/>
            <w:sz w:val="28"/>
            <w:szCs w:val="28"/>
          </w:rPr>
          <w:t>applicable</w:t>
        </w:r>
      </w:ins>
      <w:r>
        <w:rPr>
          <w:rFonts w:ascii="Times New Roman" w:hAnsi="Times New Roman" w:cs="Times New Roman"/>
          <w:color w:val="000000"/>
          <w:sz w:val="28"/>
          <w:szCs w:val="28"/>
        </w:rPr>
        <w:t>,</w:t>
      </w:r>
      <w:r w:rsidRPr="005412B1">
        <w:rPr>
          <w:rFonts w:ascii="Times New Roman" w:hAnsi="Times New Roman" w:cs="Times New Roman"/>
          <w:color w:val="000000"/>
          <w:sz w:val="28"/>
          <w:szCs w:val="28"/>
        </w:rPr>
        <w:t xml:space="preserve">as </w:t>
      </w:r>
      <w:del w:id="498" w:author="Soheir Adam" w:date="2015-07-02T10:10:00Z">
        <w:r w:rsidRPr="005412B1" w:rsidDel="00E803D7">
          <w:rPr>
            <w:rFonts w:ascii="Times New Roman" w:hAnsi="Times New Roman" w:cs="Times New Roman"/>
            <w:color w:val="000000"/>
            <w:sz w:val="28"/>
            <w:szCs w:val="28"/>
          </w:rPr>
          <w:delText>the</w:delText>
        </w:r>
      </w:del>
      <w:ins w:id="499" w:author="Soheir Adam" w:date="2015-07-02T10:09:00Z">
        <w:r w:rsidR="00E803D7">
          <w:rPr>
            <w:rFonts w:ascii="Times New Roman" w:hAnsi="Times New Roman" w:cs="Times New Roman"/>
            <w:color w:val="000000"/>
            <w:sz w:val="28"/>
            <w:szCs w:val="28"/>
          </w:rPr>
          <w:t xml:space="preserve"> BTM</w:t>
        </w:r>
      </w:ins>
      <w:r w:rsidRPr="005412B1">
        <w:rPr>
          <w:rFonts w:ascii="Times New Roman" w:hAnsi="Times New Roman" w:cs="Times New Roman"/>
          <w:color w:val="000000"/>
          <w:sz w:val="28"/>
          <w:szCs w:val="28"/>
        </w:rPr>
        <w:t xml:space="preserve"> patients </w:t>
      </w:r>
      <w:ins w:id="500" w:author="Soheir Adam" w:date="2015-07-02T10:10:00Z">
        <w:r w:rsidR="00E803D7">
          <w:rPr>
            <w:rFonts w:ascii="Times New Roman" w:hAnsi="Times New Roman" w:cs="Times New Roman"/>
            <w:color w:val="000000"/>
            <w:sz w:val="28"/>
            <w:szCs w:val="28"/>
          </w:rPr>
          <w:t xml:space="preserve">would have </w:t>
        </w:r>
        <w:r w:rsidR="00E803D7" w:rsidRPr="005412B1">
          <w:rPr>
            <w:rFonts w:ascii="Times New Roman" w:hAnsi="Times New Roman" w:cs="Times New Roman"/>
            <w:color w:val="000000"/>
            <w:sz w:val="28"/>
            <w:szCs w:val="28"/>
          </w:rPr>
          <w:t xml:space="preserve"> received many transfusion</w:t>
        </w:r>
        <w:r w:rsidR="00FC180C">
          <w:rPr>
            <w:rFonts w:ascii="Times New Roman" w:hAnsi="Times New Roman" w:cs="Times New Roman"/>
            <w:color w:val="000000"/>
            <w:sz w:val="28"/>
            <w:szCs w:val="28"/>
          </w:rPr>
          <w:t>s</w:t>
        </w:r>
        <w:r w:rsidR="00E803D7" w:rsidRPr="005412B1">
          <w:rPr>
            <w:rFonts w:ascii="Times New Roman" w:hAnsi="Times New Roman" w:cs="Times New Roman"/>
            <w:color w:val="000000"/>
            <w:sz w:val="28"/>
            <w:szCs w:val="28"/>
          </w:rPr>
          <w:t xml:space="preserve"> </w:t>
        </w:r>
      </w:ins>
      <w:ins w:id="501" w:author="Soheir Adam" w:date="2015-07-02T10:09:00Z">
        <w:r w:rsidR="00E803D7">
          <w:rPr>
            <w:rFonts w:ascii="Times New Roman" w:hAnsi="Times New Roman" w:cs="Times New Roman"/>
            <w:color w:val="000000"/>
            <w:sz w:val="28"/>
            <w:szCs w:val="28"/>
          </w:rPr>
          <w:t>by the time they are referred for HSCT</w:t>
        </w:r>
      </w:ins>
      <w:ins w:id="502" w:author="Soheir Adam" w:date="2015-07-02T10:10:00Z">
        <w:r w:rsidR="00E803D7">
          <w:rPr>
            <w:rFonts w:ascii="Times New Roman" w:hAnsi="Times New Roman" w:cs="Times New Roman"/>
            <w:color w:val="000000"/>
            <w:sz w:val="28"/>
            <w:szCs w:val="28"/>
          </w:rPr>
          <w:t>.</w:t>
        </w:r>
      </w:ins>
      <w:ins w:id="503" w:author="Soheir Adam" w:date="2015-07-02T10:09:00Z">
        <w:r w:rsidR="00E803D7">
          <w:rPr>
            <w:rFonts w:ascii="Times New Roman" w:hAnsi="Times New Roman" w:cs="Times New Roman"/>
            <w:color w:val="000000"/>
            <w:sz w:val="28"/>
            <w:szCs w:val="28"/>
          </w:rPr>
          <w:t xml:space="preserve"> </w:t>
        </w:r>
      </w:ins>
      <w:r w:rsidRPr="005412B1">
        <w:rPr>
          <w:rFonts w:ascii="Times New Roman" w:hAnsi="Times New Roman" w:cs="Times New Roman"/>
          <w:sz w:val="28"/>
          <w:szCs w:val="28"/>
        </w:rPr>
        <w:t>Certainly</w:t>
      </w:r>
      <w:ins w:id="504" w:author="Soheir Adam" w:date="2015-07-02T10:12:00Z">
        <w:r w:rsidR="00E803D7">
          <w:rPr>
            <w:rFonts w:ascii="Times New Roman" w:hAnsi="Times New Roman" w:cs="Times New Roman"/>
            <w:sz w:val="28"/>
            <w:szCs w:val="28"/>
          </w:rPr>
          <w:t xml:space="preserve">, </w:t>
        </w:r>
      </w:ins>
      <w:r w:rsidRPr="005412B1">
        <w:rPr>
          <w:rFonts w:ascii="Times New Roman" w:hAnsi="Times New Roman" w:cs="Times New Roman"/>
          <w:sz w:val="28"/>
          <w:szCs w:val="28"/>
        </w:rPr>
        <w:t xml:space="preserve">freedom </w:t>
      </w:r>
      <w:r w:rsidRPr="005412B1">
        <w:rPr>
          <w:rFonts w:ascii="Times New Roman" w:hAnsi="Times New Roman" w:cs="Times New Roman"/>
          <w:sz w:val="28"/>
          <w:szCs w:val="28"/>
        </w:rPr>
        <w:lastRenderedPageBreak/>
        <w:t xml:space="preserve">from transfusion and its related complications is a distinct advantage </w:t>
      </w:r>
      <w:ins w:id="505" w:author="Soheir Adam" w:date="2015-07-02T10:12:00Z">
        <w:r w:rsidR="00E803D7">
          <w:rPr>
            <w:rFonts w:ascii="Times New Roman" w:hAnsi="Times New Roman" w:cs="Times New Roman"/>
            <w:sz w:val="28"/>
            <w:szCs w:val="28"/>
          </w:rPr>
          <w:t>in</w:t>
        </w:r>
        <w:r w:rsidR="00E803D7" w:rsidRPr="005412B1">
          <w:rPr>
            <w:rFonts w:ascii="Times New Roman" w:hAnsi="Times New Roman" w:cs="Times New Roman"/>
            <w:sz w:val="28"/>
            <w:szCs w:val="28"/>
          </w:rPr>
          <w:t xml:space="preserve"> </w:t>
        </w:r>
      </w:ins>
      <w:ins w:id="506" w:author="Soheir Adam" w:date="2015-07-02T10:11:00Z">
        <w:r w:rsidR="00E803D7">
          <w:rPr>
            <w:rFonts w:ascii="Times New Roman" w:hAnsi="Times New Roman" w:cs="Times New Roman"/>
            <w:sz w:val="28"/>
            <w:szCs w:val="28"/>
          </w:rPr>
          <w:t>HSCT</w:t>
        </w:r>
      </w:ins>
      <w:r w:rsidRPr="005412B1">
        <w:rPr>
          <w:rFonts w:ascii="Times New Roman" w:hAnsi="Times New Roman" w:cs="Times New Roman"/>
          <w:sz w:val="28"/>
          <w:szCs w:val="28"/>
        </w:rPr>
        <w:t xml:space="preserve"> and in many cases, results in significant improvement of the quality of life.</w:t>
      </w:r>
    </w:p>
    <w:p w14:paraId="3852021E" w14:textId="77777777" w:rsidR="002862AE" w:rsidRPr="00CA411C" w:rsidRDefault="002862AE">
      <w:pPr>
        <w:autoSpaceDE w:val="0"/>
        <w:autoSpaceDN w:val="0"/>
        <w:adjustRightInd w:val="0"/>
        <w:spacing w:after="0" w:line="360" w:lineRule="auto"/>
        <w:rPr>
          <w:rFonts w:ascii="Times New Roman" w:hAnsi="Times New Roman" w:cs="Times New Roman"/>
          <w:b/>
          <w:sz w:val="28"/>
          <w:szCs w:val="28"/>
          <w:u w:val="single"/>
        </w:rPr>
        <w:pPrChange w:id="507" w:author="Soheir Adam" w:date="2015-07-02T17:20:00Z">
          <w:pPr>
            <w:spacing w:line="360" w:lineRule="auto"/>
          </w:pPr>
        </w:pPrChange>
      </w:pPr>
    </w:p>
    <w:p w14:paraId="3D280E2B" w14:textId="77777777" w:rsidR="002862AE" w:rsidRPr="00366F49" w:rsidRDefault="002862AE" w:rsidP="002862AE">
      <w:pPr>
        <w:widowControl w:val="0"/>
        <w:autoSpaceDE w:val="0"/>
        <w:autoSpaceDN w:val="0"/>
        <w:adjustRightInd w:val="0"/>
        <w:spacing w:after="0" w:line="240" w:lineRule="auto"/>
        <w:rPr>
          <w:rFonts w:ascii="Times New Roman" w:hAnsi="Times New Roman" w:cs="Times New Roman"/>
          <w:sz w:val="28"/>
          <w:szCs w:val="28"/>
          <w:u w:val="single"/>
        </w:rPr>
      </w:pPr>
      <w:r w:rsidRPr="00366F49">
        <w:rPr>
          <w:rFonts w:ascii="Times New Roman" w:hAnsi="Times New Roman" w:cs="Times New Roman"/>
          <w:b/>
          <w:bCs/>
          <w:sz w:val="28"/>
          <w:szCs w:val="28"/>
          <w:u w:val="single"/>
        </w:rPr>
        <w:t>O</w:t>
      </w:r>
      <w:r>
        <w:rPr>
          <w:rFonts w:ascii="Times New Roman" w:hAnsi="Times New Roman" w:cs="Times New Roman"/>
          <w:b/>
          <w:bCs/>
          <w:sz w:val="28"/>
          <w:szCs w:val="28"/>
          <w:u w:val="single"/>
        </w:rPr>
        <w:t>BJECTIVES:</w:t>
      </w:r>
    </w:p>
    <w:p w14:paraId="44B45639" w14:textId="77777777" w:rsidR="002862AE" w:rsidRPr="00366F49" w:rsidRDefault="002862AE" w:rsidP="002862AE">
      <w:pPr>
        <w:widowControl w:val="0"/>
        <w:autoSpaceDE w:val="0"/>
        <w:autoSpaceDN w:val="0"/>
        <w:adjustRightInd w:val="0"/>
        <w:spacing w:after="0" w:line="174" w:lineRule="exact"/>
        <w:rPr>
          <w:rFonts w:cs="Times New Roman"/>
          <w:sz w:val="28"/>
          <w:szCs w:val="28"/>
        </w:rPr>
      </w:pPr>
    </w:p>
    <w:p w14:paraId="555C90F0" w14:textId="1CB420A1" w:rsidR="002862AE" w:rsidDel="00F61496" w:rsidRDefault="002862AE" w:rsidP="002862AE">
      <w:pPr>
        <w:spacing w:line="360" w:lineRule="auto"/>
        <w:rPr>
          <w:del w:id="508" w:author="Soheir Adam" w:date="2015-07-02T17:20:00Z"/>
          <w:rFonts w:ascii="Times New Roman" w:hAnsi="Times New Roman" w:cs="Times New Roman"/>
          <w:sz w:val="28"/>
          <w:szCs w:val="28"/>
        </w:rPr>
      </w:pPr>
      <w:r w:rsidRPr="00366F49">
        <w:rPr>
          <w:rFonts w:ascii="Times New Roman" w:hAnsi="Times New Roman" w:cs="Times New Roman"/>
          <w:sz w:val="28"/>
          <w:szCs w:val="28"/>
        </w:rPr>
        <w:t>To evaluate the eff</w:t>
      </w:r>
      <w:ins w:id="509" w:author="Soheir Adam" w:date="2015-07-02T10:33:00Z">
        <w:r w:rsidR="007F392D">
          <w:rPr>
            <w:rFonts w:ascii="Times New Roman" w:hAnsi="Times New Roman" w:cs="Times New Roman"/>
            <w:sz w:val="28"/>
            <w:szCs w:val="28"/>
          </w:rPr>
          <w:t>icacy</w:t>
        </w:r>
      </w:ins>
      <w:r w:rsidRPr="00366F49">
        <w:rPr>
          <w:rFonts w:ascii="Times New Roman" w:hAnsi="Times New Roman" w:cs="Times New Roman"/>
          <w:sz w:val="28"/>
          <w:szCs w:val="28"/>
        </w:rPr>
        <w:t xml:space="preserve"> and safety o</w:t>
      </w:r>
      <w:r>
        <w:rPr>
          <w:rFonts w:ascii="Times New Roman" w:hAnsi="Times New Roman" w:cs="Times New Roman"/>
          <w:sz w:val="28"/>
          <w:szCs w:val="28"/>
        </w:rPr>
        <w:t xml:space="preserve">f different </w:t>
      </w:r>
      <w:ins w:id="510" w:author="Soheir Adam" w:date="2015-07-02T10:33:00Z">
        <w:r w:rsidR="007F392D">
          <w:rPr>
            <w:rFonts w:ascii="Times New Roman" w:hAnsi="Times New Roman" w:cs="Times New Roman"/>
            <w:sz w:val="28"/>
            <w:szCs w:val="28"/>
          </w:rPr>
          <w:t>approaches to  HSCT</w:t>
        </w:r>
      </w:ins>
      <w:r w:rsidRPr="00366F49">
        <w:rPr>
          <w:rFonts w:ascii="Times New Roman" w:hAnsi="Times New Roman" w:cs="Times New Roman"/>
          <w:sz w:val="28"/>
          <w:szCs w:val="28"/>
        </w:rPr>
        <w:t xml:space="preserve"> in </w:t>
      </w:r>
      <w:ins w:id="511" w:author="Soheir Adam" w:date="2015-07-02T10:32:00Z">
        <w:r w:rsidR="007F392D">
          <w:rPr>
            <w:rFonts w:ascii="Times New Roman" w:hAnsi="Times New Roman" w:cs="Times New Roman"/>
            <w:sz w:val="28"/>
            <w:szCs w:val="28"/>
          </w:rPr>
          <w:t xml:space="preserve">BTM </w:t>
        </w:r>
        <w:r w:rsidR="007F392D" w:rsidRPr="00366F49">
          <w:rPr>
            <w:rFonts w:ascii="Times New Roman" w:hAnsi="Times New Roman" w:cs="Times New Roman"/>
            <w:sz w:val="28"/>
            <w:szCs w:val="28"/>
          </w:rPr>
          <w:t>p</w:t>
        </w:r>
        <w:r w:rsidR="007F392D">
          <w:rPr>
            <w:rFonts w:ascii="Times New Roman" w:hAnsi="Times New Roman" w:cs="Times New Roman"/>
            <w:sz w:val="28"/>
            <w:szCs w:val="28"/>
          </w:rPr>
          <w:t>atients</w:t>
        </w:r>
      </w:ins>
      <w:r>
        <w:rPr>
          <w:rFonts w:ascii="Times New Roman" w:hAnsi="Times New Roman" w:cs="Times New Roman"/>
          <w:sz w:val="28"/>
          <w:szCs w:val="28"/>
        </w:rPr>
        <w:t>.</w:t>
      </w:r>
    </w:p>
    <w:p w14:paraId="5B3124EC" w14:textId="77777777" w:rsidR="002862AE" w:rsidRDefault="002862AE" w:rsidP="002862AE">
      <w:pPr>
        <w:spacing w:line="360" w:lineRule="auto"/>
        <w:rPr>
          <w:rFonts w:ascii="Times New Roman" w:hAnsi="Times New Roman" w:cs="Times New Roman"/>
          <w:b/>
          <w:bCs/>
          <w:sz w:val="28"/>
          <w:szCs w:val="28"/>
          <w:u w:val="single"/>
        </w:rPr>
      </w:pPr>
    </w:p>
    <w:p w14:paraId="0762547E" w14:textId="19D84F16" w:rsidR="002862AE" w:rsidRDefault="002862AE" w:rsidP="002862AE">
      <w:pPr>
        <w:spacing w:line="360" w:lineRule="auto"/>
        <w:rPr>
          <w:rFonts w:ascii="Times New Roman" w:hAnsi="Times New Roman" w:cs="Times New Roman"/>
          <w:b/>
          <w:bCs/>
          <w:sz w:val="28"/>
          <w:szCs w:val="28"/>
          <w:u w:val="single"/>
        </w:rPr>
      </w:pPr>
      <w:del w:id="512" w:author="Soheir Adam" w:date="2015-07-02T17:20:00Z">
        <w:r w:rsidDel="00F61496">
          <w:rPr>
            <w:rFonts w:ascii="Times New Roman" w:hAnsi="Times New Roman" w:cs="Times New Roman"/>
            <w:b/>
            <w:bCs/>
            <w:sz w:val="28"/>
            <w:szCs w:val="28"/>
            <w:u w:val="single"/>
          </w:rPr>
          <w:delText xml:space="preserve">MATERIALS AND </w:delText>
        </w:r>
      </w:del>
      <w:r>
        <w:rPr>
          <w:rFonts w:ascii="Times New Roman" w:hAnsi="Times New Roman" w:cs="Times New Roman"/>
          <w:b/>
          <w:bCs/>
          <w:sz w:val="28"/>
          <w:szCs w:val="28"/>
          <w:u w:val="single"/>
        </w:rPr>
        <w:t>M</w:t>
      </w:r>
      <w:del w:id="513" w:author="Soheir Adam" w:date="2015-07-02T17:20:00Z">
        <w:r w:rsidDel="00F61496">
          <w:rPr>
            <w:rFonts w:ascii="Times New Roman" w:hAnsi="Times New Roman" w:cs="Times New Roman"/>
            <w:b/>
            <w:bCs/>
            <w:sz w:val="28"/>
            <w:szCs w:val="28"/>
            <w:u w:val="single"/>
          </w:rPr>
          <w:delText>ETHOD</w:delText>
        </w:r>
      </w:del>
      <w:ins w:id="514" w:author="Soheir Adam" w:date="2015-07-02T17:20:00Z">
        <w:r w:rsidR="00F61496">
          <w:rPr>
            <w:rFonts w:ascii="Times New Roman" w:hAnsi="Times New Roman" w:cs="Times New Roman"/>
            <w:b/>
            <w:bCs/>
            <w:sz w:val="28"/>
            <w:szCs w:val="28"/>
            <w:u w:val="single"/>
          </w:rPr>
          <w:t>ethodology</w:t>
        </w:r>
      </w:ins>
      <w:del w:id="515" w:author="Soheir Adam" w:date="2015-07-02T17:20:00Z">
        <w:r w:rsidDel="00F61496">
          <w:rPr>
            <w:rFonts w:ascii="Times New Roman" w:hAnsi="Times New Roman" w:cs="Times New Roman"/>
            <w:b/>
            <w:bCs/>
            <w:sz w:val="28"/>
            <w:szCs w:val="28"/>
            <w:u w:val="single"/>
          </w:rPr>
          <w:delText>S</w:delText>
        </w:r>
      </w:del>
      <w:r>
        <w:rPr>
          <w:rFonts w:ascii="Times New Roman" w:hAnsi="Times New Roman" w:cs="Times New Roman"/>
          <w:b/>
          <w:bCs/>
          <w:sz w:val="28"/>
          <w:szCs w:val="28"/>
          <w:u w:val="single"/>
        </w:rPr>
        <w:t>:</w:t>
      </w:r>
    </w:p>
    <w:p w14:paraId="625028AF" w14:textId="77777777" w:rsidR="002862AE" w:rsidRPr="002C23A0" w:rsidRDefault="002862AE" w:rsidP="002862AE">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Data source</w:t>
      </w:r>
    </w:p>
    <w:p w14:paraId="3835A348" w14:textId="3779E8CA" w:rsidR="002862AE" w:rsidRPr="005861F6" w:rsidRDefault="005F0159" w:rsidP="002862AE">
      <w:pPr>
        <w:autoSpaceDE w:val="0"/>
        <w:autoSpaceDN w:val="0"/>
        <w:adjustRightInd w:val="0"/>
        <w:spacing w:after="0" w:line="360" w:lineRule="auto"/>
        <w:rPr>
          <w:rFonts w:ascii="Times New Roman" w:hAnsi="Times New Roman" w:cs="Times New Roman"/>
          <w:sz w:val="24"/>
          <w:szCs w:val="24"/>
          <w:rPrChange w:id="516" w:author="Soheir Adam" w:date="2015-07-02T10:58:00Z">
            <w:rPr>
              <w:rFonts w:ascii="Times New Roman" w:hAnsi="Times New Roman" w:cs="Times New Roman"/>
              <w:sz w:val="28"/>
              <w:szCs w:val="28"/>
            </w:rPr>
          </w:rPrChange>
        </w:rPr>
      </w:pPr>
      <w:ins w:id="517" w:author="Soheir Adam" w:date="2015-07-02T10:36:00Z">
        <w:r w:rsidRPr="00740FD5">
          <w:rPr>
            <w:rFonts w:ascii="Times New Roman" w:hAnsi="Times New Roman" w:cs="Times New Roman"/>
            <w:sz w:val="24"/>
            <w:szCs w:val="24"/>
          </w:rPr>
          <w:t xml:space="preserve">In collaboration with a master librarian, we developed a search strategy of the databases </w:t>
        </w:r>
        <w:r w:rsidRPr="00740FD5">
          <w:rPr>
            <w:rFonts w:ascii="Times New Roman" w:eastAsia="Calibri" w:hAnsi="Times New Roman" w:cs="Times New Roman"/>
            <w:sz w:val="24"/>
            <w:szCs w:val="24"/>
          </w:rPr>
          <w:t>MEDLINE</w:t>
        </w:r>
        <w:r w:rsidRPr="00740FD5">
          <w:rPr>
            <w:rFonts w:ascii="Times New Roman" w:eastAsia="Calibri" w:hAnsi="Times New Roman" w:cs="Times New Roman"/>
            <w:sz w:val="24"/>
            <w:szCs w:val="24"/>
            <w:vertAlign w:val="superscript"/>
          </w:rPr>
          <w:t>®</w:t>
        </w:r>
        <w:r w:rsidRPr="00740FD5">
          <w:rPr>
            <w:rFonts w:ascii="Times New Roman" w:eastAsia="Calibri" w:hAnsi="Times New Roman" w:cs="Times New Roman"/>
            <w:sz w:val="24"/>
            <w:szCs w:val="24"/>
          </w:rPr>
          <w:t xml:space="preserve"> (via PubMed</w:t>
        </w:r>
        <w:r w:rsidRPr="00740FD5">
          <w:rPr>
            <w:rFonts w:ascii="Times New Roman" w:eastAsia="Calibri" w:hAnsi="Times New Roman" w:cs="Times New Roman"/>
            <w:sz w:val="24"/>
            <w:szCs w:val="24"/>
            <w:vertAlign w:val="superscript"/>
          </w:rPr>
          <w:t>®</w:t>
        </w:r>
        <w:r w:rsidRPr="00740FD5">
          <w:rPr>
            <w:rFonts w:ascii="Times New Roman" w:eastAsia="Calibri" w:hAnsi="Times New Roman" w:cs="Times New Roman"/>
            <w:sz w:val="24"/>
            <w:szCs w:val="24"/>
          </w:rPr>
          <w:t>), Embase</w:t>
        </w:r>
        <w:r w:rsidRPr="00740FD5">
          <w:rPr>
            <w:rFonts w:ascii="Times New Roman" w:eastAsia="Calibri" w:hAnsi="Times New Roman" w:cs="Times New Roman"/>
            <w:sz w:val="24"/>
            <w:szCs w:val="24"/>
            <w:vertAlign w:val="superscript"/>
          </w:rPr>
          <w:t>®</w:t>
        </w:r>
        <w:r w:rsidRPr="00740FD5">
          <w:rPr>
            <w:rFonts w:ascii="Times New Roman" w:eastAsia="Calibri" w:hAnsi="Times New Roman" w:cs="Times New Roman"/>
            <w:sz w:val="24"/>
            <w:szCs w:val="24"/>
          </w:rPr>
          <w:t xml:space="preserve">, </w:t>
        </w:r>
      </w:ins>
      <w:r w:rsidR="002862AE" w:rsidRPr="002C23A0">
        <w:rPr>
          <w:rFonts w:ascii="Times New Roman" w:hAnsi="Times New Roman" w:cs="Times New Roman"/>
          <w:sz w:val="28"/>
          <w:szCs w:val="28"/>
        </w:rPr>
        <w:t xml:space="preserve">Cochrane Library, </w:t>
      </w:r>
      <w:r w:rsidR="002862AE">
        <w:rPr>
          <w:rFonts w:ascii="Times New Roman" w:hAnsi="Times New Roman" w:cs="Times New Roman"/>
          <w:sz w:val="28"/>
          <w:szCs w:val="28"/>
        </w:rPr>
        <w:t xml:space="preserve">and GOVERNMENT CLINICAL TRIAL REGISTRY </w:t>
      </w:r>
      <w:ins w:id="518" w:author="Soheir Adam" w:date="2015-07-02T10:40:00Z">
        <w:r w:rsidRPr="00740FD5">
          <w:rPr>
            <w:rFonts w:ascii="Times New Roman" w:hAnsi="Times New Roman" w:cs="Times New Roman"/>
            <w:sz w:val="24"/>
            <w:szCs w:val="24"/>
          </w:rPr>
          <w:t xml:space="preserve">for peer-reviewed publications comparing </w:t>
        </w:r>
      </w:ins>
      <w:ins w:id="519" w:author="Soheir Adam" w:date="2015-07-02T10:41:00Z">
        <w:r>
          <w:rPr>
            <w:rFonts w:ascii="Times New Roman" w:hAnsi="Times New Roman" w:cs="Times New Roman"/>
            <w:sz w:val="24"/>
            <w:szCs w:val="24"/>
          </w:rPr>
          <w:t>different approaches to HSCT in BTM</w:t>
        </w:r>
      </w:ins>
      <w:ins w:id="520" w:author="Soheir Adam" w:date="2015-07-02T10:40:00Z">
        <w:r w:rsidRPr="00740FD5">
          <w:rPr>
            <w:rFonts w:ascii="Times New Roman" w:hAnsi="Times New Roman" w:cs="Times New Roman"/>
            <w:sz w:val="24"/>
            <w:szCs w:val="24"/>
          </w:rPr>
          <w:t xml:space="preserve"> </w:t>
        </w:r>
      </w:ins>
      <w:ins w:id="521" w:author="Soheir Adam" w:date="2015-07-02T10:42:00Z">
        <w:r>
          <w:rPr>
            <w:rFonts w:ascii="Times New Roman" w:hAnsi="Times New Roman" w:cs="Times New Roman"/>
            <w:sz w:val="24"/>
            <w:szCs w:val="24"/>
          </w:rPr>
          <w:t xml:space="preserve">from January 1981 (the year HSCT for BTM was first reported) </w:t>
        </w:r>
      </w:ins>
      <w:ins w:id="522" w:author="Soheir Adam" w:date="2015-07-02T10:41:00Z">
        <w:r>
          <w:rPr>
            <w:rFonts w:ascii="Times New Roman" w:hAnsi="Times New Roman" w:cs="Times New Roman"/>
            <w:sz w:val="24"/>
            <w:szCs w:val="24"/>
          </w:rPr>
          <w:t>to</w:t>
        </w:r>
      </w:ins>
      <w:del w:id="523" w:author="Soheir Adam" w:date="2015-07-02T10:41:00Z">
        <w:r w:rsidR="002862AE" w:rsidDel="005F0159">
          <w:rPr>
            <w:rFonts w:ascii="Times New Roman" w:hAnsi="Times New Roman" w:cs="Times New Roman"/>
            <w:sz w:val="28"/>
            <w:szCs w:val="28"/>
          </w:rPr>
          <w:delText xml:space="preserve"> till</w:delText>
        </w:r>
      </w:del>
      <w:r w:rsidR="002862AE">
        <w:rPr>
          <w:rFonts w:ascii="Times New Roman" w:hAnsi="Times New Roman" w:cs="Times New Roman"/>
          <w:sz w:val="28"/>
          <w:szCs w:val="28"/>
        </w:rPr>
        <w:t xml:space="preserve"> </w:t>
      </w:r>
      <w:commentRangeStart w:id="524"/>
      <w:del w:id="525" w:author="Soheir Adam" w:date="2015-07-18T04:48:00Z">
        <w:r w:rsidR="002862AE" w:rsidRPr="005F0159" w:rsidDel="00C96D67">
          <w:rPr>
            <w:rFonts w:ascii="Times New Roman" w:hAnsi="Times New Roman" w:cs="Times New Roman"/>
            <w:sz w:val="28"/>
            <w:szCs w:val="28"/>
            <w:highlight w:val="yellow"/>
          </w:rPr>
          <w:delText>May</w:delText>
        </w:r>
        <w:commentRangeEnd w:id="524"/>
        <w:r w:rsidDel="00C96D67">
          <w:rPr>
            <w:rStyle w:val="CommentReference"/>
          </w:rPr>
          <w:commentReference w:id="524"/>
        </w:r>
        <w:r w:rsidR="002862AE" w:rsidRPr="005F0159" w:rsidDel="00C96D67">
          <w:rPr>
            <w:rFonts w:ascii="Times New Roman" w:hAnsi="Times New Roman" w:cs="Times New Roman"/>
            <w:sz w:val="28"/>
            <w:szCs w:val="28"/>
            <w:highlight w:val="yellow"/>
          </w:rPr>
          <w:delText xml:space="preserve"> 2014</w:delText>
        </w:r>
      </w:del>
      <w:ins w:id="526" w:author="Soheir Adam" w:date="2015-07-18T04:48:00Z">
        <w:r w:rsidR="00C96D67">
          <w:rPr>
            <w:rFonts w:ascii="Times New Roman" w:hAnsi="Times New Roman" w:cs="Times New Roman"/>
            <w:sz w:val="28"/>
            <w:szCs w:val="28"/>
          </w:rPr>
          <w:t>July 2015</w:t>
        </w:r>
      </w:ins>
      <w:r w:rsidR="002862AE">
        <w:rPr>
          <w:rFonts w:ascii="Times New Roman" w:hAnsi="Times New Roman" w:cs="Times New Roman"/>
          <w:sz w:val="28"/>
          <w:szCs w:val="28"/>
        </w:rPr>
        <w:t xml:space="preserve"> </w:t>
      </w:r>
      <w:ins w:id="527" w:author="Soheir Adam" w:date="2015-07-02T10:39:00Z">
        <w:r>
          <w:rPr>
            <w:rFonts w:ascii="Times New Roman" w:hAnsi="Times New Roman" w:cs="Times New Roman"/>
            <w:sz w:val="28"/>
            <w:szCs w:val="28"/>
          </w:rPr>
          <w:t xml:space="preserve">. </w:t>
        </w:r>
      </w:ins>
      <w:ins w:id="528" w:author="Soheir Adam" w:date="2015-07-02T10:43:00Z">
        <w:r w:rsidR="00A31DF8" w:rsidRPr="00740FD5">
          <w:rPr>
            <w:rFonts w:ascii="Times New Roman" w:hAnsi="Times New Roman" w:cs="Times New Roman"/>
            <w:sz w:val="24"/>
            <w:szCs w:val="24"/>
          </w:rPr>
          <w:t xml:space="preserve">Our search strategy used the National Library of Medicine’s medical subject headings (MeSH) keyword nomenclature and text words for </w:t>
        </w:r>
        <w:r w:rsidR="00A31DF8">
          <w:rPr>
            <w:rFonts w:ascii="Times New Roman" w:hAnsi="Times New Roman" w:cs="Times New Roman"/>
            <w:sz w:val="24"/>
            <w:szCs w:val="24"/>
          </w:rPr>
          <w:t>HSCT</w:t>
        </w:r>
        <w:r w:rsidR="00A31DF8" w:rsidRPr="00740FD5">
          <w:rPr>
            <w:rFonts w:ascii="Times New Roman" w:hAnsi="Times New Roman" w:cs="Times New Roman"/>
            <w:sz w:val="24"/>
            <w:szCs w:val="24"/>
          </w:rPr>
          <w:t xml:space="preserve">, </w:t>
        </w:r>
        <w:r w:rsidR="00A31DF8">
          <w:rPr>
            <w:rFonts w:ascii="Times New Roman" w:hAnsi="Times New Roman" w:cs="Times New Roman"/>
            <w:sz w:val="24"/>
            <w:szCs w:val="24"/>
          </w:rPr>
          <w:t>BTM</w:t>
        </w:r>
        <w:r w:rsidR="00A31DF8" w:rsidRPr="00740FD5">
          <w:rPr>
            <w:rFonts w:ascii="Times New Roman" w:hAnsi="Times New Roman" w:cs="Times New Roman"/>
            <w:sz w:val="24"/>
            <w:szCs w:val="24"/>
          </w:rPr>
          <w:t>, and validated search terms for randomized controlled trials</w:t>
        </w:r>
      </w:ins>
      <w:ins w:id="529" w:author="Soheir Adam" w:date="2015-07-02T10:51:00Z">
        <w:r w:rsidR="00CE78B1">
          <w:rPr>
            <w:rFonts w:ascii="Times New Roman" w:hAnsi="Times New Roman" w:cs="Times New Roman"/>
            <w:sz w:val="24"/>
            <w:szCs w:val="24"/>
          </w:rPr>
          <w:t xml:space="preserve"> </w:t>
        </w:r>
      </w:ins>
      <w:ins w:id="530" w:author="Soheir Adam" w:date="2015-07-02T10:43:00Z">
        <w:r w:rsidR="00A31DF8" w:rsidRPr="00740FD5">
          <w:rPr>
            <w:rFonts w:ascii="Times New Roman" w:hAnsi="Times New Roman" w:cs="Times New Roman"/>
            <w:sz w:val="24"/>
            <w:szCs w:val="24"/>
          </w:rPr>
          <w:fldChar w:fldCharType="begin">
            <w:fldData xml:space="preserve">PEVuZE5vdGU+PENpdGU+PEF1dGhvcj5XaWxjenluc2tpPC9BdXRob3I+PFllYXI+MjAwNzwvWWVh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</w:fldData>
          </w:fldChar>
        </w:r>
      </w:ins>
      <w:r w:rsidR="005861F6">
        <w:rPr>
          <w:rFonts w:ascii="Times New Roman" w:hAnsi="Times New Roman" w:cs="Times New Roman"/>
          <w:sz w:val="24"/>
          <w:szCs w:val="24"/>
        </w:rPr>
        <w:instrText xml:space="preserve"> ADDIN EN.CITE </w:instrText>
      </w:r>
      <w:r w:rsidR="005861F6">
        <w:rPr>
          <w:rFonts w:ascii="Times New Roman" w:hAnsi="Times New Roman" w:cs="Times New Roman"/>
          <w:sz w:val="24"/>
          <w:szCs w:val="24"/>
        </w:rPr>
        <w:fldChar w:fldCharType="begin">
          <w:fldData xml:space="preserve">PEVuZE5vdGU+PENpdGU+PEF1dGhvcj5XaWxjenluc2tpPC9BdXRob3I+PFllYXI+MjAwNzwvWWVh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</w:fldData>
        </w:fldChar>
      </w:r>
      <w:r w:rsidR="005861F6">
        <w:rPr>
          <w:rFonts w:ascii="Times New Roman" w:hAnsi="Times New Roman" w:cs="Times New Roman"/>
          <w:sz w:val="24"/>
          <w:szCs w:val="24"/>
        </w:rPr>
        <w:instrText xml:space="preserve"> ADDIN EN.CITE.DATA </w:instrText>
      </w:r>
      <w:r w:rsidR="005861F6">
        <w:rPr>
          <w:rFonts w:ascii="Times New Roman" w:hAnsi="Times New Roman" w:cs="Times New Roman"/>
          <w:sz w:val="24"/>
          <w:szCs w:val="24"/>
        </w:rPr>
      </w:r>
      <w:r w:rsidR="005861F6">
        <w:rPr>
          <w:rFonts w:ascii="Times New Roman" w:hAnsi="Times New Roman" w:cs="Times New Roman"/>
          <w:sz w:val="24"/>
          <w:szCs w:val="24"/>
        </w:rPr>
        <w:fldChar w:fldCharType="end"/>
      </w:r>
      <w:ins w:id="531" w:author="Soheir Adam" w:date="2015-07-02T10:43:00Z">
        <w:r w:rsidR="00A31DF8" w:rsidRPr="00740FD5">
          <w:rPr>
            <w:rFonts w:ascii="Times New Roman" w:hAnsi="Times New Roman" w:cs="Times New Roman"/>
            <w:sz w:val="24"/>
            <w:szCs w:val="24"/>
          </w:rPr>
        </w:r>
        <w:r w:rsidR="00A31DF8" w:rsidRPr="00740FD5">
          <w:rPr>
            <w:rFonts w:ascii="Times New Roman" w:hAnsi="Times New Roman" w:cs="Times New Roman"/>
            <w:sz w:val="24"/>
            <w:szCs w:val="24"/>
          </w:rPr>
          <w:fldChar w:fldCharType="separate"/>
        </w:r>
      </w:ins>
      <w:r w:rsidR="005861F6">
        <w:rPr>
          <w:rFonts w:ascii="Times New Roman" w:hAnsi="Times New Roman" w:cs="Times New Roman"/>
          <w:noProof/>
          <w:sz w:val="24"/>
          <w:szCs w:val="24"/>
        </w:rPr>
        <w:t>{</w:t>
      </w:r>
      <w:del w:id="532" w:author="Soheir Adam" w:date="2015-07-02T10:57:00Z">
        <w:r w:rsidR="005861F6" w:rsidDel="005861F6">
          <w:rPr>
            <w:rFonts w:ascii="Times New Roman" w:hAnsi="Times New Roman" w:cs="Times New Roman"/>
            <w:noProof/>
            <w:sz w:val="24"/>
            <w:szCs w:val="24"/>
          </w:rPr>
          <w:delText>Wilczynski, 2007 #761;</w:delText>
        </w:r>
      </w:del>
      <w:r w:rsidR="005861F6">
        <w:rPr>
          <w:rFonts w:ascii="Times New Roman" w:hAnsi="Times New Roman" w:cs="Times New Roman"/>
          <w:noProof/>
          <w:sz w:val="24"/>
          <w:szCs w:val="24"/>
        </w:rPr>
        <w:t>Wilczynski, 2007 #2}</w:t>
      </w:r>
      <w:ins w:id="533" w:author="Soheir Adam" w:date="2015-07-02T10:43:00Z">
        <w:r w:rsidR="00A31DF8" w:rsidRPr="00740FD5">
          <w:rPr>
            <w:rFonts w:ascii="Times New Roman" w:hAnsi="Times New Roman" w:cs="Times New Roman"/>
            <w:sz w:val="24"/>
            <w:szCs w:val="24"/>
          </w:rPr>
          <w:fldChar w:fldCharType="end"/>
        </w:r>
      </w:ins>
      <w:del w:id="534" w:author="Soheir Adam" w:date="2015-07-02T11:06:00Z">
        <w:r w:rsidR="002862AE" w:rsidRPr="005861F6" w:rsidDel="00673DB6">
          <w:rPr>
            <w:rFonts w:ascii="Times New Roman" w:hAnsi="Times New Roman" w:cs="Times New Roman"/>
            <w:sz w:val="24"/>
            <w:szCs w:val="24"/>
            <w:rPrChange w:id="535" w:author="Soheir Adam" w:date="2015-07-02T10:58:00Z">
              <w:rPr>
                <w:rFonts w:ascii="Times New Roman" w:hAnsi="Times New Roman" w:cs="Times New Roman"/>
                <w:sz w:val="28"/>
                <w:szCs w:val="28"/>
              </w:rPr>
            </w:rPrChange>
          </w:rPr>
          <w:delText>‘HEMATOPOIETIC STEM CELL TRANSPLANTATION IN THALASSEMIA’, ‘BONE MARROW STEM CELL IN THALASSEMIA’, ‘PERIPHERAL BLOOD STEM CELL TRANSPLANTATION IN THALASSEMIA’, ‘UMBILICAL CORD BLOOD TRANSPLANTATION IN THALASSEMIA’, INTRAUTERINE BONE MARROW TRANSPLANTATION IN THALASSEMIA’, ‘TREATMENT IN THALASSEMIA’.</w:delText>
        </w:r>
        <w:r w:rsidR="002862AE" w:rsidRPr="005861F6" w:rsidDel="00673DB6">
          <w:rPr>
            <w:rFonts w:ascii="Times New Roman" w:hAnsi="Times New Roman" w:cs="Times New Roman"/>
            <w:bCs/>
            <w:sz w:val="24"/>
            <w:szCs w:val="24"/>
            <w:rPrChange w:id="536" w:author="Soheir Adam" w:date="2015-07-02T10:58:00Z">
              <w:rPr>
                <w:rFonts w:ascii="Times New Roman" w:hAnsi="Times New Roman" w:cs="Times New Roman"/>
                <w:bCs/>
                <w:sz w:val="28"/>
                <w:szCs w:val="28"/>
              </w:rPr>
            </w:rPrChange>
          </w:rPr>
          <w:tab/>
        </w:r>
      </w:del>
    </w:p>
    <w:p w14:paraId="7CC5D599" w14:textId="77777777" w:rsidR="002862AE" w:rsidRDefault="002862AE" w:rsidP="002862AE">
      <w:pPr>
        <w:widowControl w:val="0"/>
        <w:autoSpaceDE w:val="0"/>
        <w:autoSpaceDN w:val="0"/>
        <w:adjustRightInd w:val="0"/>
        <w:spacing w:after="0" w:line="240" w:lineRule="auto"/>
        <w:rPr>
          <w:rFonts w:ascii="Times New Roman" w:hAnsi="Times New Roman" w:cs="Times New Roman"/>
          <w:bCs/>
          <w:sz w:val="28"/>
          <w:szCs w:val="28"/>
        </w:rPr>
      </w:pPr>
    </w:p>
    <w:p w14:paraId="4CA0439F" w14:textId="77777777" w:rsidR="002862AE" w:rsidRDefault="002862AE" w:rsidP="002862AE">
      <w:pPr>
        <w:widowControl w:val="0"/>
        <w:autoSpaceDE w:val="0"/>
        <w:autoSpaceDN w:val="0"/>
        <w:adjustRightInd w:val="0"/>
        <w:spacing w:after="0" w:line="240" w:lineRule="auto"/>
        <w:rPr>
          <w:rFonts w:ascii="Times New Roman" w:hAnsi="Times New Roman" w:cs="Times New Roman"/>
          <w:bCs/>
          <w:sz w:val="28"/>
          <w:szCs w:val="28"/>
        </w:rPr>
      </w:pPr>
    </w:p>
    <w:p w14:paraId="3B4EFA1D" w14:textId="77777777" w:rsidR="002862AE" w:rsidRPr="00CF0BAD" w:rsidRDefault="002862AE" w:rsidP="002862AE">
      <w:pPr>
        <w:widowControl w:val="0"/>
        <w:autoSpaceDE w:val="0"/>
        <w:autoSpaceDN w:val="0"/>
        <w:adjustRightInd w:val="0"/>
        <w:spacing w:after="0" w:line="240" w:lineRule="auto"/>
        <w:rPr>
          <w:rFonts w:ascii="Times New Roman" w:hAnsi="Times New Roman" w:cs="Times New Roman"/>
          <w:sz w:val="28"/>
          <w:szCs w:val="28"/>
          <w:u w:val="single"/>
        </w:rPr>
      </w:pPr>
      <w:r w:rsidRPr="00CF0BAD">
        <w:rPr>
          <w:rFonts w:ascii="Times New Roman" w:hAnsi="Times New Roman" w:cs="Times New Roman"/>
          <w:b/>
          <w:bCs/>
          <w:sz w:val="28"/>
          <w:szCs w:val="28"/>
          <w:u w:val="single"/>
        </w:rPr>
        <w:t>Selection criteria</w:t>
      </w:r>
    </w:p>
    <w:p w14:paraId="5FDDEBB9" w14:textId="77777777" w:rsidR="002862AE" w:rsidRPr="00CF0BAD" w:rsidRDefault="002862AE" w:rsidP="002862AE">
      <w:pPr>
        <w:widowControl w:val="0"/>
        <w:autoSpaceDE w:val="0"/>
        <w:autoSpaceDN w:val="0"/>
        <w:adjustRightInd w:val="0"/>
        <w:spacing w:after="0" w:line="174" w:lineRule="exact"/>
        <w:rPr>
          <w:rFonts w:ascii="Times New Roman" w:hAnsi="Times New Roman" w:cs="Times New Roman"/>
          <w:sz w:val="28"/>
          <w:szCs w:val="28"/>
        </w:rPr>
      </w:pPr>
    </w:p>
    <w:p w14:paraId="5FA8F318" w14:textId="3557F1CF" w:rsidR="002862AE" w:rsidRDefault="002862AE" w:rsidP="002862AE">
      <w:pPr>
        <w:widowControl w:val="0"/>
        <w:overflowPunct w:val="0"/>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Prospective </w:t>
      </w:r>
      <w:r w:rsidRPr="00CF0BAD">
        <w:rPr>
          <w:rFonts w:ascii="Times New Roman" w:hAnsi="Times New Roman" w:cs="Times New Roman"/>
          <w:sz w:val="28"/>
          <w:szCs w:val="28"/>
        </w:rPr>
        <w:t xml:space="preserve">controlled trials comparing </w:t>
      </w:r>
      <w:del w:id="537" w:author="Soheir Adam" w:date="2015-07-02T17:21:00Z">
        <w:r w:rsidRPr="00CF0BAD" w:rsidDel="00F61496">
          <w:rPr>
            <w:rFonts w:ascii="Times New Roman" w:hAnsi="Times New Roman" w:cs="Times New Roman"/>
            <w:sz w:val="28"/>
            <w:szCs w:val="28"/>
          </w:rPr>
          <w:delText>allogeneic hematopoietic stem cell transplantation</w:delText>
        </w:r>
        <w:r w:rsidDel="00F61496">
          <w:rPr>
            <w:rFonts w:ascii="Times New Roman" w:hAnsi="Times New Roman" w:cs="Times New Roman"/>
            <w:sz w:val="28"/>
            <w:szCs w:val="28"/>
          </w:rPr>
          <w:delText xml:space="preserve"> </w:delText>
        </w:r>
      </w:del>
      <w:ins w:id="538" w:author="Soheir Adam" w:date="2015-07-02T17:21:00Z">
        <w:r w:rsidR="00F61496">
          <w:rPr>
            <w:rFonts w:ascii="Times New Roman" w:hAnsi="Times New Roman" w:cs="Times New Roman"/>
            <w:sz w:val="28"/>
            <w:szCs w:val="28"/>
          </w:rPr>
          <w:t xml:space="preserve">HSCT </w:t>
        </w:r>
      </w:ins>
      <w:r>
        <w:rPr>
          <w:rFonts w:ascii="Times New Roman" w:hAnsi="Times New Roman" w:cs="Times New Roman"/>
          <w:sz w:val="28"/>
          <w:szCs w:val="28"/>
        </w:rPr>
        <w:t xml:space="preserve">from </w:t>
      </w:r>
      <w:del w:id="539" w:author="Soheir Adam" w:date="2015-07-02T17:21:00Z">
        <w:r w:rsidDel="00F61496">
          <w:rPr>
            <w:rFonts w:ascii="Times New Roman" w:hAnsi="Times New Roman" w:cs="Times New Roman"/>
            <w:sz w:val="28"/>
            <w:szCs w:val="28"/>
          </w:rPr>
          <w:delText xml:space="preserve">Allogeneic </w:delText>
        </w:r>
      </w:del>
      <w:ins w:id="540" w:author="Soheir Adam" w:date="2015-07-02T17:21:00Z">
        <w:r w:rsidR="00F61496">
          <w:rPr>
            <w:rFonts w:ascii="Times New Roman" w:hAnsi="Times New Roman" w:cs="Times New Roman"/>
            <w:sz w:val="28"/>
            <w:szCs w:val="28"/>
          </w:rPr>
          <w:t xml:space="preserve">allogeneic </w:t>
        </w:r>
      </w:ins>
      <w:del w:id="541" w:author="Soheir Adam" w:date="2015-07-02T17:21:00Z">
        <w:r w:rsidDel="00F61496">
          <w:rPr>
            <w:rFonts w:ascii="Times New Roman" w:hAnsi="Times New Roman" w:cs="Times New Roman"/>
            <w:sz w:val="28"/>
            <w:szCs w:val="28"/>
          </w:rPr>
          <w:delText xml:space="preserve">Matched </w:delText>
        </w:r>
      </w:del>
      <w:ins w:id="542" w:author="Soheir Adam" w:date="2015-07-02T17:21:00Z">
        <w:r w:rsidR="00F61496">
          <w:rPr>
            <w:rFonts w:ascii="Times New Roman" w:hAnsi="Times New Roman" w:cs="Times New Roman"/>
            <w:sz w:val="28"/>
            <w:szCs w:val="28"/>
          </w:rPr>
          <w:t xml:space="preserve">matched </w:t>
        </w:r>
      </w:ins>
      <w:del w:id="543" w:author="Soheir Adam" w:date="2015-07-02T17:21:00Z">
        <w:r w:rsidDel="00F61496">
          <w:rPr>
            <w:rFonts w:ascii="Times New Roman" w:hAnsi="Times New Roman" w:cs="Times New Roman"/>
            <w:sz w:val="28"/>
            <w:szCs w:val="28"/>
          </w:rPr>
          <w:delText xml:space="preserve">Related </w:delText>
        </w:r>
      </w:del>
      <w:ins w:id="544" w:author="Soheir Adam" w:date="2015-07-02T17:21:00Z">
        <w:r w:rsidR="00F61496">
          <w:rPr>
            <w:rFonts w:ascii="Times New Roman" w:hAnsi="Times New Roman" w:cs="Times New Roman"/>
            <w:sz w:val="28"/>
            <w:szCs w:val="28"/>
          </w:rPr>
          <w:t xml:space="preserve">related </w:t>
        </w:r>
      </w:ins>
      <w:ins w:id="545" w:author="Soheir Adam" w:date="2015-07-02T17:22:00Z">
        <w:r w:rsidR="00F61496">
          <w:rPr>
            <w:rFonts w:ascii="Times New Roman" w:hAnsi="Times New Roman" w:cs="Times New Roman"/>
            <w:sz w:val="28"/>
            <w:szCs w:val="28"/>
          </w:rPr>
          <w:t>donor</w:t>
        </w:r>
      </w:ins>
      <w:del w:id="546" w:author="Soheir Adam" w:date="2015-07-02T17:21:00Z">
        <w:r w:rsidDel="00F61496">
          <w:rPr>
            <w:rFonts w:ascii="Times New Roman" w:hAnsi="Times New Roman" w:cs="Times New Roman"/>
            <w:sz w:val="28"/>
            <w:szCs w:val="28"/>
          </w:rPr>
          <w:delText>B</w:delText>
        </w:r>
      </w:del>
      <w:del w:id="547" w:author="Soheir Adam" w:date="2015-07-02T17:22:00Z">
        <w:r w:rsidDel="00F61496">
          <w:rPr>
            <w:rFonts w:ascii="Times New Roman" w:hAnsi="Times New Roman" w:cs="Times New Roman"/>
            <w:sz w:val="28"/>
            <w:szCs w:val="28"/>
          </w:rPr>
          <w:delText xml:space="preserve">one </w:delText>
        </w:r>
      </w:del>
      <w:del w:id="548" w:author="Soheir Adam" w:date="2015-07-02T17:21:00Z">
        <w:r w:rsidDel="00F61496">
          <w:rPr>
            <w:rFonts w:ascii="Times New Roman" w:hAnsi="Times New Roman" w:cs="Times New Roman"/>
            <w:sz w:val="28"/>
            <w:szCs w:val="28"/>
          </w:rPr>
          <w:delText>Marrow Hematopoietic Stem Cells</w:delText>
        </w:r>
      </w:del>
      <w:r>
        <w:rPr>
          <w:rFonts w:ascii="Times New Roman" w:hAnsi="Times New Roman" w:cs="Times New Roman"/>
          <w:sz w:val="28"/>
          <w:szCs w:val="28"/>
        </w:rPr>
        <w:t xml:space="preserve"> (MRD-BM</w:t>
      </w:r>
      <w:ins w:id="549" w:author="Soheir Adam" w:date="2015-07-02T17:22:00Z">
        <w:r w:rsidR="00F61496">
          <w:rPr>
            <w:rFonts w:ascii="Times New Roman" w:hAnsi="Times New Roman" w:cs="Times New Roman"/>
            <w:sz w:val="28"/>
            <w:szCs w:val="28"/>
          </w:rPr>
          <w:t>T</w:t>
        </w:r>
      </w:ins>
      <w:r>
        <w:rPr>
          <w:rFonts w:ascii="Times New Roman" w:hAnsi="Times New Roman" w:cs="Times New Roman"/>
          <w:sz w:val="28"/>
          <w:szCs w:val="28"/>
        </w:rPr>
        <w:t xml:space="preserve">), </w:t>
      </w:r>
      <w:del w:id="550" w:author="Soheir Adam" w:date="2015-07-02T17:22:00Z">
        <w:r w:rsidDel="00F61496">
          <w:rPr>
            <w:rFonts w:ascii="Times New Roman" w:hAnsi="Times New Roman" w:cs="Times New Roman"/>
            <w:sz w:val="28"/>
            <w:szCs w:val="28"/>
          </w:rPr>
          <w:delText xml:space="preserve">Allogeneic </w:delText>
        </w:r>
      </w:del>
      <w:ins w:id="551" w:author="Soheir Adam" w:date="2015-07-02T17:22:00Z">
        <w:r w:rsidR="00F61496">
          <w:rPr>
            <w:rFonts w:ascii="Times New Roman" w:hAnsi="Times New Roman" w:cs="Times New Roman"/>
            <w:sz w:val="28"/>
            <w:szCs w:val="28"/>
          </w:rPr>
          <w:t xml:space="preserve">allogeneic </w:t>
        </w:r>
      </w:ins>
      <w:del w:id="552" w:author="Soheir Adam" w:date="2015-07-02T17:22:00Z">
        <w:r w:rsidDel="00F61496">
          <w:rPr>
            <w:rFonts w:ascii="Times New Roman" w:hAnsi="Times New Roman" w:cs="Times New Roman"/>
            <w:sz w:val="28"/>
            <w:szCs w:val="28"/>
          </w:rPr>
          <w:delText xml:space="preserve">Matched </w:delText>
        </w:r>
      </w:del>
      <w:ins w:id="553" w:author="Soheir Adam" w:date="2015-07-02T17:22:00Z">
        <w:r w:rsidR="00F61496">
          <w:rPr>
            <w:rFonts w:ascii="Times New Roman" w:hAnsi="Times New Roman" w:cs="Times New Roman"/>
            <w:sz w:val="28"/>
            <w:szCs w:val="28"/>
          </w:rPr>
          <w:t xml:space="preserve">matched </w:t>
        </w:r>
      </w:ins>
      <w:del w:id="554" w:author="Soheir Adam" w:date="2015-07-02T17:22:00Z">
        <w:r w:rsidDel="00F61496">
          <w:rPr>
            <w:rFonts w:ascii="Times New Roman" w:hAnsi="Times New Roman" w:cs="Times New Roman"/>
            <w:sz w:val="28"/>
            <w:szCs w:val="28"/>
          </w:rPr>
          <w:delText xml:space="preserve">Unrelated </w:delText>
        </w:r>
      </w:del>
      <w:ins w:id="555" w:author="Soheir Adam" w:date="2015-07-02T17:22:00Z">
        <w:r w:rsidR="00F61496">
          <w:rPr>
            <w:rFonts w:ascii="Times New Roman" w:hAnsi="Times New Roman" w:cs="Times New Roman"/>
            <w:sz w:val="28"/>
            <w:szCs w:val="28"/>
          </w:rPr>
          <w:t xml:space="preserve">unrelated </w:t>
        </w:r>
      </w:ins>
      <w:del w:id="556" w:author="Soheir Adam" w:date="2015-07-02T17:22:00Z">
        <w:r w:rsidDel="00F61496">
          <w:rPr>
            <w:rFonts w:ascii="Times New Roman" w:hAnsi="Times New Roman" w:cs="Times New Roman"/>
            <w:sz w:val="28"/>
            <w:szCs w:val="28"/>
          </w:rPr>
          <w:delText xml:space="preserve">Bone </w:delText>
        </w:r>
      </w:del>
      <w:ins w:id="557" w:author="Soheir Adam" w:date="2015-07-02T17:22:00Z">
        <w:r w:rsidR="00F61496">
          <w:rPr>
            <w:rFonts w:ascii="Times New Roman" w:hAnsi="Times New Roman" w:cs="Times New Roman"/>
            <w:sz w:val="28"/>
            <w:szCs w:val="28"/>
          </w:rPr>
          <w:t xml:space="preserve">bone </w:t>
        </w:r>
      </w:ins>
      <w:del w:id="558" w:author="Soheir Adam" w:date="2015-07-02T17:22:00Z">
        <w:r w:rsidDel="00F61496">
          <w:rPr>
            <w:rFonts w:ascii="Times New Roman" w:hAnsi="Times New Roman" w:cs="Times New Roman"/>
            <w:sz w:val="28"/>
            <w:szCs w:val="28"/>
          </w:rPr>
          <w:delText xml:space="preserve">Marrow </w:delText>
        </w:r>
      </w:del>
      <w:ins w:id="559" w:author="Soheir Adam" w:date="2015-07-02T17:22:00Z">
        <w:r w:rsidR="00F61496">
          <w:rPr>
            <w:rFonts w:ascii="Times New Roman" w:hAnsi="Times New Roman" w:cs="Times New Roman"/>
            <w:sz w:val="28"/>
            <w:szCs w:val="28"/>
          </w:rPr>
          <w:t xml:space="preserve">marrow donor </w:t>
        </w:r>
      </w:ins>
      <w:del w:id="560" w:author="Soheir Adam" w:date="2015-07-02T17:22:00Z">
        <w:r w:rsidDel="00F61496">
          <w:rPr>
            <w:rFonts w:ascii="Times New Roman" w:hAnsi="Times New Roman" w:cs="Times New Roman"/>
            <w:sz w:val="28"/>
            <w:szCs w:val="28"/>
          </w:rPr>
          <w:delText xml:space="preserve">Hematopoietic Stem Cells </w:delText>
        </w:r>
      </w:del>
      <w:r>
        <w:rPr>
          <w:rFonts w:ascii="Times New Roman" w:hAnsi="Times New Roman" w:cs="Times New Roman"/>
          <w:sz w:val="28"/>
          <w:szCs w:val="28"/>
        </w:rPr>
        <w:t xml:space="preserve">(MUD-BM), </w:t>
      </w:r>
      <w:del w:id="561" w:author="Soheir Adam" w:date="2015-07-02T17:22:00Z">
        <w:r w:rsidDel="00F61496">
          <w:rPr>
            <w:rFonts w:ascii="Times New Roman" w:hAnsi="Times New Roman" w:cs="Times New Roman"/>
            <w:sz w:val="28"/>
            <w:szCs w:val="28"/>
          </w:rPr>
          <w:delText xml:space="preserve">Allogeneic </w:delText>
        </w:r>
      </w:del>
      <w:ins w:id="562" w:author="Soheir Adam" w:date="2015-07-02T17:22:00Z">
        <w:r w:rsidR="00F61496">
          <w:rPr>
            <w:rFonts w:ascii="Times New Roman" w:hAnsi="Times New Roman" w:cs="Times New Roman"/>
            <w:sz w:val="28"/>
            <w:szCs w:val="28"/>
          </w:rPr>
          <w:t xml:space="preserve">allogeneic </w:t>
        </w:r>
      </w:ins>
      <w:del w:id="563" w:author="Soheir Adam" w:date="2015-07-02T17:22:00Z">
        <w:r w:rsidDel="00F61496">
          <w:rPr>
            <w:rFonts w:ascii="Times New Roman" w:hAnsi="Times New Roman" w:cs="Times New Roman"/>
            <w:sz w:val="28"/>
            <w:szCs w:val="28"/>
          </w:rPr>
          <w:delText xml:space="preserve">Matched </w:delText>
        </w:r>
      </w:del>
      <w:ins w:id="564" w:author="Soheir Adam" w:date="2015-07-02T17:22:00Z">
        <w:r w:rsidR="00F61496">
          <w:rPr>
            <w:rFonts w:ascii="Times New Roman" w:hAnsi="Times New Roman" w:cs="Times New Roman"/>
            <w:sz w:val="28"/>
            <w:szCs w:val="28"/>
          </w:rPr>
          <w:t xml:space="preserve">matched </w:t>
        </w:r>
      </w:ins>
      <w:del w:id="565" w:author="Soheir Adam" w:date="2015-07-02T17:22:00Z">
        <w:r w:rsidDel="00F61496">
          <w:rPr>
            <w:rFonts w:ascii="Times New Roman" w:hAnsi="Times New Roman" w:cs="Times New Roman"/>
            <w:sz w:val="28"/>
            <w:szCs w:val="28"/>
          </w:rPr>
          <w:delText xml:space="preserve">Sibling </w:delText>
        </w:r>
      </w:del>
      <w:ins w:id="566" w:author="Soheir Adam" w:date="2015-07-02T17:22:00Z">
        <w:r w:rsidR="00F61496">
          <w:rPr>
            <w:rFonts w:ascii="Times New Roman" w:hAnsi="Times New Roman" w:cs="Times New Roman"/>
            <w:sz w:val="28"/>
            <w:szCs w:val="28"/>
          </w:rPr>
          <w:t xml:space="preserve">sibling </w:t>
        </w:r>
      </w:ins>
      <w:del w:id="567" w:author="Soheir Adam" w:date="2015-07-02T17:22:00Z">
        <w:r w:rsidDel="00F61496">
          <w:rPr>
            <w:rFonts w:ascii="Times New Roman" w:hAnsi="Times New Roman" w:cs="Times New Roman"/>
            <w:sz w:val="28"/>
            <w:szCs w:val="28"/>
          </w:rPr>
          <w:delText xml:space="preserve">Bone </w:delText>
        </w:r>
      </w:del>
      <w:ins w:id="568" w:author="Soheir Adam" w:date="2015-07-02T17:22:00Z">
        <w:r w:rsidR="00F61496">
          <w:rPr>
            <w:rFonts w:ascii="Times New Roman" w:hAnsi="Times New Roman" w:cs="Times New Roman"/>
            <w:sz w:val="28"/>
            <w:szCs w:val="28"/>
          </w:rPr>
          <w:t xml:space="preserve">bone </w:t>
        </w:r>
      </w:ins>
      <w:del w:id="569" w:author="Soheir Adam" w:date="2015-07-02T17:22:00Z">
        <w:r w:rsidDel="00F61496">
          <w:rPr>
            <w:rFonts w:ascii="Times New Roman" w:hAnsi="Times New Roman" w:cs="Times New Roman"/>
            <w:sz w:val="28"/>
            <w:szCs w:val="28"/>
          </w:rPr>
          <w:delText xml:space="preserve">Marrow </w:delText>
        </w:r>
      </w:del>
      <w:ins w:id="570" w:author="Soheir Adam" w:date="2015-07-02T17:22:00Z">
        <w:r w:rsidR="00F61496">
          <w:rPr>
            <w:rFonts w:ascii="Times New Roman" w:hAnsi="Times New Roman" w:cs="Times New Roman"/>
            <w:sz w:val="28"/>
            <w:szCs w:val="28"/>
          </w:rPr>
          <w:t xml:space="preserve">marrow </w:t>
        </w:r>
      </w:ins>
      <w:del w:id="571" w:author="Soheir Adam" w:date="2015-07-02T17:23:00Z">
        <w:r w:rsidDel="00F61496">
          <w:rPr>
            <w:rFonts w:ascii="Times New Roman" w:hAnsi="Times New Roman" w:cs="Times New Roman"/>
            <w:sz w:val="28"/>
            <w:szCs w:val="28"/>
          </w:rPr>
          <w:delText>Hematopoietic Stem Cells</w:delText>
        </w:r>
      </w:del>
      <w:ins w:id="572" w:author="Soheir Adam" w:date="2015-07-02T17:23:00Z">
        <w:r w:rsidR="00F61496">
          <w:rPr>
            <w:rFonts w:ascii="Times New Roman" w:hAnsi="Times New Roman" w:cs="Times New Roman"/>
            <w:sz w:val="28"/>
            <w:szCs w:val="28"/>
          </w:rPr>
          <w:t>donor</w:t>
        </w:r>
      </w:ins>
      <w:r>
        <w:rPr>
          <w:rFonts w:ascii="Times New Roman" w:hAnsi="Times New Roman" w:cs="Times New Roman"/>
          <w:sz w:val="28"/>
          <w:szCs w:val="28"/>
        </w:rPr>
        <w:t xml:space="preserve"> (MSD-BMT), </w:t>
      </w:r>
      <w:del w:id="573" w:author="Soheir Adam" w:date="2015-07-02T17:23:00Z">
        <w:r w:rsidDel="00F61496">
          <w:rPr>
            <w:rFonts w:ascii="Times New Roman" w:hAnsi="Times New Roman" w:cs="Times New Roman"/>
            <w:sz w:val="28"/>
            <w:szCs w:val="28"/>
          </w:rPr>
          <w:delText xml:space="preserve">Peripheral </w:delText>
        </w:r>
      </w:del>
      <w:ins w:id="574" w:author="Soheir Adam" w:date="2015-07-02T17:23:00Z">
        <w:r w:rsidR="00F61496">
          <w:rPr>
            <w:rFonts w:ascii="Times New Roman" w:hAnsi="Times New Roman" w:cs="Times New Roman"/>
            <w:sz w:val="28"/>
            <w:szCs w:val="28"/>
          </w:rPr>
          <w:t xml:space="preserve">peripheral </w:t>
        </w:r>
      </w:ins>
      <w:del w:id="575" w:author="Soheir Adam" w:date="2015-07-02T17:23:00Z">
        <w:r w:rsidDel="00F61496">
          <w:rPr>
            <w:rFonts w:ascii="Times New Roman" w:hAnsi="Times New Roman" w:cs="Times New Roman"/>
            <w:sz w:val="28"/>
            <w:szCs w:val="28"/>
          </w:rPr>
          <w:delText xml:space="preserve">Blood </w:delText>
        </w:r>
      </w:del>
      <w:ins w:id="576" w:author="Soheir Adam" w:date="2015-07-02T17:23:00Z">
        <w:r w:rsidR="00F61496">
          <w:rPr>
            <w:rFonts w:ascii="Times New Roman" w:hAnsi="Times New Roman" w:cs="Times New Roman"/>
            <w:sz w:val="28"/>
            <w:szCs w:val="28"/>
          </w:rPr>
          <w:t xml:space="preserve">blood </w:t>
        </w:r>
      </w:ins>
      <w:del w:id="577" w:author="Soheir Adam" w:date="2015-07-02T17:23:00Z">
        <w:r w:rsidDel="00F61496">
          <w:rPr>
            <w:rFonts w:ascii="Times New Roman" w:hAnsi="Times New Roman" w:cs="Times New Roman"/>
            <w:sz w:val="28"/>
            <w:szCs w:val="28"/>
          </w:rPr>
          <w:delText xml:space="preserve">Hematopoietic </w:delText>
        </w:r>
      </w:del>
      <w:ins w:id="578" w:author="Soheir Adam" w:date="2015-07-02T17:23:00Z">
        <w:r w:rsidR="00F61496">
          <w:rPr>
            <w:rFonts w:ascii="Times New Roman" w:hAnsi="Times New Roman" w:cs="Times New Roman"/>
            <w:sz w:val="28"/>
            <w:szCs w:val="28"/>
          </w:rPr>
          <w:t>hematopoietic s</w:t>
        </w:r>
      </w:ins>
      <w:del w:id="579" w:author="Soheir Adam" w:date="2015-07-02T17:23:00Z">
        <w:r w:rsidDel="00F61496">
          <w:rPr>
            <w:rFonts w:ascii="Times New Roman" w:hAnsi="Times New Roman" w:cs="Times New Roman"/>
            <w:sz w:val="28"/>
            <w:szCs w:val="28"/>
          </w:rPr>
          <w:delText>S</w:delText>
        </w:r>
      </w:del>
      <w:r>
        <w:rPr>
          <w:rFonts w:ascii="Times New Roman" w:hAnsi="Times New Roman" w:cs="Times New Roman"/>
          <w:sz w:val="28"/>
          <w:szCs w:val="28"/>
        </w:rPr>
        <w:t xml:space="preserve">tem </w:t>
      </w:r>
      <w:del w:id="580" w:author="Soheir Adam" w:date="2015-07-02T17:23:00Z">
        <w:r w:rsidDel="00F61496">
          <w:rPr>
            <w:rFonts w:ascii="Times New Roman" w:hAnsi="Times New Roman" w:cs="Times New Roman"/>
            <w:sz w:val="28"/>
            <w:szCs w:val="28"/>
          </w:rPr>
          <w:delText xml:space="preserve">Cells </w:delText>
        </w:r>
      </w:del>
      <w:ins w:id="581" w:author="Soheir Adam" w:date="2015-07-02T17:23:00Z">
        <w:r w:rsidR="00F61496">
          <w:rPr>
            <w:rFonts w:ascii="Times New Roman" w:hAnsi="Times New Roman" w:cs="Times New Roman"/>
            <w:sz w:val="28"/>
            <w:szCs w:val="28"/>
          </w:rPr>
          <w:t xml:space="preserve">cells </w:t>
        </w:r>
      </w:ins>
      <w:r>
        <w:rPr>
          <w:rFonts w:ascii="Times New Roman" w:hAnsi="Times New Roman" w:cs="Times New Roman"/>
          <w:sz w:val="28"/>
          <w:szCs w:val="28"/>
        </w:rPr>
        <w:t xml:space="preserve">(PBHSC), </w:t>
      </w:r>
      <w:del w:id="582" w:author="Soheir Adam" w:date="2015-07-02T17:23:00Z">
        <w:r w:rsidDel="00F61496">
          <w:rPr>
            <w:rFonts w:ascii="Times New Roman" w:hAnsi="Times New Roman" w:cs="Times New Roman"/>
            <w:sz w:val="28"/>
            <w:szCs w:val="28"/>
          </w:rPr>
          <w:delText xml:space="preserve">Umbilical </w:delText>
        </w:r>
      </w:del>
      <w:ins w:id="583" w:author="Soheir Adam" w:date="2015-07-02T17:23:00Z">
        <w:r w:rsidR="00F61496">
          <w:rPr>
            <w:rFonts w:ascii="Times New Roman" w:hAnsi="Times New Roman" w:cs="Times New Roman"/>
            <w:sz w:val="28"/>
            <w:szCs w:val="28"/>
          </w:rPr>
          <w:t xml:space="preserve">umbilical </w:t>
        </w:r>
      </w:ins>
      <w:del w:id="584" w:author="Soheir Adam" w:date="2015-07-02T17:23:00Z">
        <w:r w:rsidDel="00F61496">
          <w:rPr>
            <w:rFonts w:ascii="Times New Roman" w:hAnsi="Times New Roman" w:cs="Times New Roman"/>
            <w:sz w:val="28"/>
            <w:szCs w:val="28"/>
          </w:rPr>
          <w:delText xml:space="preserve">Cord </w:delText>
        </w:r>
      </w:del>
      <w:ins w:id="585" w:author="Soheir Adam" w:date="2015-07-02T17:23:00Z">
        <w:r w:rsidR="00F61496">
          <w:rPr>
            <w:rFonts w:ascii="Times New Roman" w:hAnsi="Times New Roman" w:cs="Times New Roman"/>
            <w:sz w:val="28"/>
            <w:szCs w:val="28"/>
          </w:rPr>
          <w:t xml:space="preserve">cord </w:t>
        </w:r>
      </w:ins>
      <w:del w:id="586" w:author="Soheir Adam" w:date="2015-07-02T17:23:00Z">
        <w:r w:rsidDel="00F61496">
          <w:rPr>
            <w:rFonts w:ascii="Times New Roman" w:hAnsi="Times New Roman" w:cs="Times New Roman"/>
            <w:sz w:val="28"/>
            <w:szCs w:val="28"/>
          </w:rPr>
          <w:delText xml:space="preserve">Blood </w:delText>
        </w:r>
      </w:del>
      <w:ins w:id="587" w:author="Soheir Adam" w:date="2015-07-02T17:23:00Z">
        <w:r w:rsidR="00F61496">
          <w:rPr>
            <w:rFonts w:ascii="Times New Roman" w:hAnsi="Times New Roman" w:cs="Times New Roman"/>
            <w:sz w:val="28"/>
            <w:szCs w:val="28"/>
          </w:rPr>
          <w:t xml:space="preserve">blood </w:t>
        </w:r>
      </w:ins>
      <w:del w:id="588" w:author="Soheir Adam" w:date="2015-07-02T17:23:00Z">
        <w:r w:rsidDel="00F61496">
          <w:rPr>
            <w:rFonts w:ascii="Times New Roman" w:hAnsi="Times New Roman" w:cs="Times New Roman"/>
            <w:sz w:val="28"/>
            <w:szCs w:val="28"/>
          </w:rPr>
          <w:delText xml:space="preserve">Hematopoietic Stem Cells </w:delText>
        </w:r>
      </w:del>
      <w:r>
        <w:rPr>
          <w:rFonts w:ascii="Times New Roman" w:hAnsi="Times New Roman" w:cs="Times New Roman"/>
          <w:sz w:val="28"/>
          <w:szCs w:val="28"/>
        </w:rPr>
        <w:t xml:space="preserve">(UCBHSC) </w:t>
      </w:r>
      <w:r w:rsidRPr="00CF0BAD">
        <w:rPr>
          <w:rFonts w:ascii="Times New Roman" w:hAnsi="Times New Roman" w:cs="Times New Roman"/>
          <w:sz w:val="28"/>
          <w:szCs w:val="28"/>
        </w:rPr>
        <w:t>with each other</w:t>
      </w:r>
      <w:r>
        <w:rPr>
          <w:rFonts w:ascii="Times New Roman" w:hAnsi="Times New Roman" w:cs="Times New Roman"/>
          <w:sz w:val="28"/>
          <w:szCs w:val="28"/>
        </w:rPr>
        <w:t xml:space="preserve"> using </w:t>
      </w:r>
      <w:del w:id="589" w:author="Soheir Adam" w:date="2015-07-02T11:07:00Z">
        <w:r w:rsidDel="00DA5E78">
          <w:rPr>
            <w:rFonts w:ascii="Times New Roman" w:hAnsi="Times New Roman" w:cs="Times New Roman"/>
            <w:sz w:val="28"/>
            <w:szCs w:val="28"/>
          </w:rPr>
          <w:delText xml:space="preserve">A </w:delText>
        </w:r>
      </w:del>
      <w:ins w:id="590" w:author="Soheir Adam" w:date="2015-07-02T11:07:00Z">
        <w:r w:rsidR="00DA5E78">
          <w:rPr>
            <w:rFonts w:ascii="Times New Roman" w:hAnsi="Times New Roman" w:cs="Times New Roman"/>
            <w:sz w:val="28"/>
            <w:szCs w:val="28"/>
          </w:rPr>
          <w:t xml:space="preserve">various </w:t>
        </w:r>
      </w:ins>
      <w:r>
        <w:rPr>
          <w:rFonts w:ascii="Times New Roman" w:hAnsi="Times New Roman" w:cs="Times New Roman"/>
          <w:sz w:val="28"/>
          <w:szCs w:val="28"/>
        </w:rPr>
        <w:t>conditioning regimen</w:t>
      </w:r>
      <w:ins w:id="591" w:author="Soheir Adam" w:date="2015-07-02T11:07:00Z">
        <w:r w:rsidR="00DA5E78">
          <w:rPr>
            <w:rFonts w:ascii="Times New Roman" w:hAnsi="Times New Roman" w:cs="Times New Roman"/>
            <w:sz w:val="28"/>
            <w:szCs w:val="28"/>
          </w:rPr>
          <w:t>s</w:t>
        </w:r>
      </w:ins>
      <w:ins w:id="592" w:author="Soheir Adam" w:date="2015-07-02T17:24:00Z">
        <w:r w:rsidR="00F61496">
          <w:rPr>
            <w:rFonts w:ascii="Times New Roman" w:hAnsi="Times New Roman" w:cs="Times New Roman"/>
            <w:sz w:val="28"/>
            <w:szCs w:val="28"/>
          </w:rPr>
          <w:t>. Conditioning regimens included are</w:t>
        </w:r>
      </w:ins>
      <w:r>
        <w:rPr>
          <w:rFonts w:ascii="Times New Roman" w:hAnsi="Times New Roman" w:cs="Times New Roman"/>
          <w:sz w:val="28"/>
          <w:szCs w:val="28"/>
        </w:rPr>
        <w:t xml:space="preserve"> </w:t>
      </w:r>
      <w:del w:id="593" w:author="Soheir Adam" w:date="2015-07-02T17:24:00Z">
        <w:r w:rsidDel="00F61496">
          <w:rPr>
            <w:rFonts w:ascii="Times New Roman" w:hAnsi="Times New Roman" w:cs="Times New Roman"/>
            <w:sz w:val="28"/>
            <w:szCs w:val="28"/>
          </w:rPr>
          <w:delText>which can be either</w:delText>
        </w:r>
      </w:del>
      <w:r>
        <w:rPr>
          <w:rFonts w:ascii="Times New Roman" w:hAnsi="Times New Roman" w:cs="Times New Roman"/>
          <w:sz w:val="28"/>
          <w:szCs w:val="28"/>
        </w:rPr>
        <w:t xml:space="preserve"> myeloablative</w:t>
      </w:r>
      <w:del w:id="594" w:author="Soheir Adam" w:date="2015-07-02T17:24:00Z">
        <w:r w:rsidDel="00F61496">
          <w:rPr>
            <w:rFonts w:ascii="Times New Roman" w:hAnsi="Times New Roman" w:cs="Times New Roman"/>
            <w:sz w:val="28"/>
            <w:szCs w:val="28"/>
          </w:rPr>
          <w:delText xml:space="preserve"> </w:delText>
        </w:r>
      </w:del>
      <w:ins w:id="595" w:author="Soheir Adam" w:date="2015-07-02T17:24:00Z">
        <w:r w:rsidR="00F61496">
          <w:rPr>
            <w:rFonts w:ascii="Times New Roman" w:hAnsi="Times New Roman" w:cs="Times New Roman"/>
            <w:sz w:val="28"/>
            <w:szCs w:val="28"/>
          </w:rPr>
          <w:t xml:space="preserve">, </w:t>
        </w:r>
      </w:ins>
      <w:del w:id="596" w:author="Soheir Adam" w:date="2015-07-02T17:24:00Z">
        <w:r w:rsidDel="00F61496">
          <w:rPr>
            <w:rFonts w:ascii="Times New Roman" w:hAnsi="Times New Roman" w:cs="Times New Roman"/>
            <w:sz w:val="28"/>
            <w:szCs w:val="28"/>
          </w:rPr>
          <w:delText xml:space="preserve">or </w:delText>
        </w:r>
      </w:del>
      <w:r>
        <w:rPr>
          <w:rFonts w:ascii="Times New Roman" w:hAnsi="Times New Roman" w:cs="Times New Roman"/>
          <w:sz w:val="28"/>
          <w:szCs w:val="28"/>
        </w:rPr>
        <w:t>non-myeloablative or both.</w:t>
      </w:r>
    </w:p>
    <w:p w14:paraId="6F82C638" w14:textId="77777777" w:rsidR="002862AE" w:rsidRDefault="002862AE" w:rsidP="002862AE">
      <w:pPr>
        <w:widowControl w:val="0"/>
        <w:overflowPunct w:val="0"/>
        <w:autoSpaceDE w:val="0"/>
        <w:autoSpaceDN w:val="0"/>
        <w:adjustRightInd w:val="0"/>
        <w:spacing w:after="0" w:line="360" w:lineRule="auto"/>
        <w:jc w:val="both"/>
        <w:rPr>
          <w:rFonts w:ascii="Times New Roman" w:hAnsi="Times New Roman" w:cs="Times New Roman"/>
          <w:sz w:val="28"/>
          <w:szCs w:val="28"/>
        </w:rPr>
      </w:pPr>
    </w:p>
    <w:p w14:paraId="06FB3EC5" w14:textId="77777777" w:rsidR="002862AE" w:rsidRPr="008E5218" w:rsidRDefault="002862AE" w:rsidP="002862AE">
      <w:pPr>
        <w:widowControl w:val="0"/>
        <w:autoSpaceDE w:val="0"/>
        <w:autoSpaceDN w:val="0"/>
        <w:adjustRightInd w:val="0"/>
        <w:spacing w:after="0" w:line="239" w:lineRule="auto"/>
        <w:rPr>
          <w:rFonts w:ascii="Times New Roman" w:hAnsi="Times New Roman" w:cs="Times New Roman"/>
          <w:sz w:val="28"/>
          <w:szCs w:val="28"/>
          <w:u w:val="single"/>
        </w:rPr>
      </w:pPr>
      <w:r w:rsidRPr="008E5218">
        <w:rPr>
          <w:rFonts w:ascii="Times New Roman" w:hAnsi="Times New Roman" w:cs="Times New Roman"/>
          <w:b/>
          <w:bCs/>
          <w:sz w:val="28"/>
          <w:szCs w:val="28"/>
          <w:u w:val="single"/>
        </w:rPr>
        <w:t>Data collection and analysis</w:t>
      </w:r>
    </w:p>
    <w:p w14:paraId="6FA3B8BF" w14:textId="77777777" w:rsidR="002862AE" w:rsidRPr="008E5218" w:rsidRDefault="002862AE" w:rsidP="002862AE">
      <w:pPr>
        <w:widowControl w:val="0"/>
        <w:autoSpaceDE w:val="0"/>
        <w:autoSpaceDN w:val="0"/>
        <w:adjustRightInd w:val="0"/>
        <w:spacing w:after="0" w:line="211" w:lineRule="exact"/>
        <w:rPr>
          <w:rFonts w:ascii="Times New Roman" w:hAnsi="Times New Roman" w:cs="Times New Roman"/>
          <w:sz w:val="28"/>
          <w:szCs w:val="28"/>
        </w:rPr>
      </w:pPr>
    </w:p>
    <w:p w14:paraId="76F36587" w14:textId="38CC1F01" w:rsidR="002862AE" w:rsidRDefault="002862AE" w:rsidP="002862AE">
      <w:pPr>
        <w:autoSpaceDE w:val="0"/>
        <w:autoSpaceDN w:val="0"/>
        <w:adjustRightInd w:val="0"/>
        <w:spacing w:after="0" w:line="360" w:lineRule="auto"/>
        <w:rPr>
          <w:rFonts w:ascii="Times New Roman" w:hAnsi="Times New Roman" w:cs="Times New Roman"/>
          <w:sz w:val="28"/>
          <w:szCs w:val="28"/>
        </w:rPr>
      </w:pPr>
      <w:r w:rsidRPr="008E5218">
        <w:rPr>
          <w:rFonts w:ascii="Times New Roman" w:hAnsi="Times New Roman" w:cs="Times New Roman"/>
          <w:sz w:val="28"/>
          <w:szCs w:val="28"/>
        </w:rPr>
        <w:t>Two review authors independently screened studies and had planned to extract data and assess risk of bias using standard Cochran</w:t>
      </w:r>
      <w:r>
        <w:rPr>
          <w:rFonts w:ascii="Times New Roman" w:hAnsi="Times New Roman" w:cs="Times New Roman"/>
          <w:sz w:val="28"/>
          <w:szCs w:val="28"/>
        </w:rPr>
        <w:t xml:space="preserve">e Collaboration methodologies. We included </w:t>
      </w:r>
      <w:ins w:id="597" w:author="Soheir Adam" w:date="2015-07-02T08:16:00Z">
        <w:r w:rsidR="00CF370A">
          <w:rPr>
            <w:rFonts w:ascii="Times New Roman" w:hAnsi="Times New Roman" w:cs="Times New Roman"/>
            <w:sz w:val="28"/>
            <w:szCs w:val="28"/>
          </w:rPr>
          <w:t xml:space="preserve">studies on </w:t>
        </w:r>
      </w:ins>
      <w:del w:id="598" w:author="Soheir Adam" w:date="2015-07-02T08:16:00Z">
        <w:r w:rsidDel="00CF370A">
          <w:rPr>
            <w:rFonts w:ascii="Times New Roman" w:hAnsi="Times New Roman" w:cs="Times New Roman"/>
            <w:sz w:val="28"/>
            <w:szCs w:val="28"/>
          </w:rPr>
          <w:delText xml:space="preserve">trials that included </w:delText>
        </w:r>
      </w:del>
      <w:r>
        <w:rPr>
          <w:rFonts w:ascii="Times New Roman" w:hAnsi="Times New Roman" w:cs="Times New Roman"/>
          <w:sz w:val="28"/>
          <w:szCs w:val="28"/>
        </w:rPr>
        <w:t xml:space="preserve">patients </w:t>
      </w:r>
      <w:del w:id="599" w:author="Soheir Adam" w:date="2015-07-02T08:16:00Z">
        <w:r w:rsidDel="009E13E8">
          <w:rPr>
            <w:rFonts w:ascii="Times New Roman" w:hAnsi="Times New Roman" w:cs="Times New Roman"/>
            <w:sz w:val="28"/>
            <w:szCs w:val="28"/>
          </w:rPr>
          <w:delText xml:space="preserve">from </w:delText>
        </w:r>
      </w:del>
      <w:ins w:id="600" w:author="Soheir Adam" w:date="2015-07-02T08:16:00Z">
        <w:r w:rsidR="009E13E8">
          <w:rPr>
            <w:rFonts w:ascii="Times New Roman" w:hAnsi="Times New Roman" w:cs="Times New Roman"/>
            <w:sz w:val="28"/>
            <w:szCs w:val="28"/>
          </w:rPr>
          <w:t xml:space="preserve">with a </w:t>
        </w:r>
      </w:ins>
      <w:r>
        <w:rPr>
          <w:rFonts w:ascii="Times New Roman" w:hAnsi="Times New Roman" w:cs="Times New Roman"/>
          <w:sz w:val="28"/>
          <w:szCs w:val="28"/>
        </w:rPr>
        <w:t xml:space="preserve">Pesaro Risk Classification 1, 2 and 3 </w:t>
      </w:r>
      <w:del w:id="601" w:author="Soheir Adam" w:date="2015-07-02T08:17:00Z">
        <w:r w:rsidDel="009E13E8">
          <w:rPr>
            <w:rFonts w:ascii="Times New Roman" w:hAnsi="Times New Roman" w:cs="Times New Roman"/>
            <w:sz w:val="28"/>
            <w:szCs w:val="28"/>
          </w:rPr>
          <w:delText>because most of the patients in the trials were classified</w:delText>
        </w:r>
      </w:del>
      <w:ins w:id="602" w:author="Soheir Adam" w:date="2015-07-02T08:17:00Z">
        <w:r w:rsidR="009E13E8">
          <w:rPr>
            <w:rFonts w:ascii="Times New Roman" w:hAnsi="Times New Roman" w:cs="Times New Roman"/>
            <w:sz w:val="28"/>
            <w:szCs w:val="28"/>
          </w:rPr>
          <w:t>since most were classified</w:t>
        </w:r>
      </w:ins>
      <w:r>
        <w:rPr>
          <w:rFonts w:ascii="Times New Roman" w:hAnsi="Times New Roman" w:cs="Times New Roman"/>
          <w:sz w:val="28"/>
          <w:szCs w:val="28"/>
        </w:rPr>
        <w:t xml:space="preserve"> </w:t>
      </w:r>
      <w:del w:id="603" w:author="Soheir Adam" w:date="2015-07-02T08:18:00Z">
        <w:r w:rsidDel="009E13E8">
          <w:rPr>
            <w:rFonts w:ascii="Times New Roman" w:hAnsi="Times New Roman" w:cs="Times New Roman"/>
            <w:sz w:val="28"/>
            <w:szCs w:val="28"/>
          </w:rPr>
          <w:delText xml:space="preserve">according to Pesaro Risk Classification, </w:delText>
        </w:r>
      </w:del>
      <w:r>
        <w:rPr>
          <w:rFonts w:ascii="Times New Roman" w:hAnsi="Times New Roman" w:cs="Times New Roman"/>
          <w:sz w:val="28"/>
          <w:szCs w:val="28"/>
        </w:rPr>
        <w:t xml:space="preserve">irrespective of </w:t>
      </w:r>
      <w:ins w:id="604" w:author="Soheir Adam" w:date="2015-07-02T08:18:00Z">
        <w:r w:rsidR="009E13E8">
          <w:rPr>
            <w:rFonts w:ascii="Times New Roman" w:hAnsi="Times New Roman" w:cs="Times New Roman"/>
            <w:sz w:val="28"/>
            <w:szCs w:val="28"/>
          </w:rPr>
          <w:t xml:space="preserve">associated </w:t>
        </w:r>
      </w:ins>
      <w:del w:id="605" w:author="Soheir Adam" w:date="2015-07-02T08:18:00Z">
        <w:r w:rsidDel="009E13E8">
          <w:rPr>
            <w:rFonts w:ascii="Times New Roman" w:hAnsi="Times New Roman" w:cs="Times New Roman"/>
            <w:sz w:val="28"/>
            <w:szCs w:val="28"/>
          </w:rPr>
          <w:lastRenderedPageBreak/>
          <w:delText xml:space="preserve">the </w:delText>
        </w:r>
      </w:del>
      <w:r>
        <w:rPr>
          <w:rFonts w:ascii="Times New Roman" w:hAnsi="Times New Roman" w:cs="Times New Roman"/>
          <w:sz w:val="28"/>
          <w:szCs w:val="28"/>
        </w:rPr>
        <w:t xml:space="preserve">comorbodities </w:t>
      </w:r>
      <w:del w:id="606" w:author="Soheir Adam" w:date="2015-07-02T08:18:00Z">
        <w:r w:rsidDel="009E13E8">
          <w:rPr>
            <w:rFonts w:ascii="Times New Roman" w:hAnsi="Times New Roman" w:cs="Times New Roman"/>
            <w:sz w:val="28"/>
            <w:szCs w:val="28"/>
          </w:rPr>
          <w:delText xml:space="preserve">that the patients were having </w:delText>
        </w:r>
      </w:del>
      <w:r>
        <w:rPr>
          <w:rFonts w:ascii="Times New Roman" w:hAnsi="Times New Roman" w:cs="Times New Roman"/>
          <w:sz w:val="28"/>
          <w:szCs w:val="28"/>
        </w:rPr>
        <w:t xml:space="preserve">at the time of intervention. </w:t>
      </w:r>
      <w:r w:rsidRPr="008E5218">
        <w:rPr>
          <w:rFonts w:ascii="Times New Roman" w:hAnsi="Times New Roman" w:cs="Times New Roman"/>
          <w:sz w:val="28"/>
          <w:szCs w:val="28"/>
        </w:rPr>
        <w:t>Trials were included only once in the analysis using</w:t>
      </w:r>
      <w:r>
        <w:rPr>
          <w:rFonts w:ascii="Times New Roman" w:hAnsi="Times New Roman" w:cs="Times New Roman"/>
          <w:sz w:val="28"/>
          <w:szCs w:val="28"/>
        </w:rPr>
        <w:t xml:space="preserve"> </w:t>
      </w:r>
      <w:r w:rsidRPr="008E5218">
        <w:rPr>
          <w:rFonts w:ascii="Times New Roman" w:hAnsi="Times New Roman" w:cs="Times New Roman"/>
          <w:sz w:val="28"/>
          <w:szCs w:val="28"/>
        </w:rPr>
        <w:t>the most updated data</w:t>
      </w:r>
      <w:r>
        <w:rPr>
          <w:rFonts w:ascii="Times New Roman" w:hAnsi="Times New Roman" w:cs="Times New Roman"/>
          <w:sz w:val="28"/>
          <w:szCs w:val="28"/>
        </w:rPr>
        <w:t xml:space="preserve">. </w:t>
      </w:r>
      <w:r w:rsidRPr="008250B7">
        <w:rPr>
          <w:rFonts w:ascii="Times New Roman" w:hAnsi="Times New Roman" w:cs="Times New Roman"/>
          <w:sz w:val="28"/>
          <w:szCs w:val="28"/>
        </w:rPr>
        <w:t>Interventions that were assessed</w:t>
      </w:r>
      <w:r>
        <w:rPr>
          <w:rFonts w:ascii="Times New Roman" w:hAnsi="Times New Roman" w:cs="Times New Roman"/>
          <w:sz w:val="28"/>
          <w:szCs w:val="28"/>
        </w:rPr>
        <w:t xml:space="preserve"> include BMT(MRD-BM</w:t>
      </w:r>
      <w:ins w:id="607" w:author="Soheir Adam" w:date="2015-07-02T17:09:00Z">
        <w:r w:rsidR="00EE24F2">
          <w:rPr>
            <w:rFonts w:ascii="Times New Roman" w:hAnsi="Times New Roman" w:cs="Times New Roman"/>
            <w:sz w:val="28"/>
            <w:szCs w:val="28"/>
          </w:rPr>
          <w:t>T</w:t>
        </w:r>
      </w:ins>
      <w:r>
        <w:rPr>
          <w:rFonts w:ascii="Times New Roman" w:hAnsi="Times New Roman" w:cs="Times New Roman"/>
          <w:sz w:val="28"/>
          <w:szCs w:val="28"/>
        </w:rPr>
        <w:t xml:space="preserve"> and MUD-BM</w:t>
      </w:r>
      <w:ins w:id="608" w:author="Soheir Adam" w:date="2015-07-02T17:09:00Z">
        <w:r w:rsidR="00EE24F2">
          <w:rPr>
            <w:rFonts w:ascii="Times New Roman" w:hAnsi="Times New Roman" w:cs="Times New Roman"/>
            <w:sz w:val="28"/>
            <w:szCs w:val="28"/>
          </w:rPr>
          <w:t>T</w:t>
        </w:r>
      </w:ins>
      <w:r>
        <w:rPr>
          <w:rFonts w:ascii="Times New Roman" w:hAnsi="Times New Roman" w:cs="Times New Roman"/>
          <w:sz w:val="28"/>
          <w:szCs w:val="28"/>
        </w:rPr>
        <w:t xml:space="preserve"> and MSD-BMT grouped together as </w:t>
      </w:r>
      <w:del w:id="609" w:author="Soheir Adam" w:date="2015-07-02T11:07:00Z">
        <w:r w:rsidDel="00086841">
          <w:rPr>
            <w:rFonts w:ascii="Times New Roman" w:hAnsi="Times New Roman" w:cs="Times New Roman"/>
            <w:sz w:val="28"/>
            <w:szCs w:val="28"/>
          </w:rPr>
          <w:delText xml:space="preserve">OTHER </w:delText>
        </w:r>
      </w:del>
      <w:ins w:id="610" w:author="Soheir Adam" w:date="2015-07-02T11:07:00Z">
        <w:r w:rsidR="00086841">
          <w:rPr>
            <w:rFonts w:ascii="Times New Roman" w:hAnsi="Times New Roman" w:cs="Times New Roman"/>
            <w:sz w:val="28"/>
            <w:szCs w:val="28"/>
          </w:rPr>
          <w:t xml:space="preserve">Other </w:t>
        </w:r>
      </w:ins>
      <w:r>
        <w:rPr>
          <w:rFonts w:ascii="Times New Roman" w:hAnsi="Times New Roman" w:cs="Times New Roman"/>
          <w:sz w:val="28"/>
          <w:szCs w:val="28"/>
        </w:rPr>
        <w:t xml:space="preserve">BMT), PBHSCT and UCBHSCT. </w:t>
      </w:r>
    </w:p>
    <w:p w14:paraId="728AECD8" w14:textId="77777777" w:rsidR="002862AE" w:rsidRDefault="002862AE" w:rsidP="002862AE">
      <w:pPr>
        <w:autoSpaceDE w:val="0"/>
        <w:autoSpaceDN w:val="0"/>
        <w:adjustRightInd w:val="0"/>
        <w:spacing w:after="0" w:line="240" w:lineRule="auto"/>
        <w:rPr>
          <w:rFonts w:ascii="AdvPS3D5C76" w:hAnsi="AdvPS3D5C76" w:cs="AdvPS3D5C76"/>
          <w:color w:val="3A3535"/>
          <w:sz w:val="21"/>
          <w:szCs w:val="21"/>
        </w:rPr>
      </w:pPr>
    </w:p>
    <w:p w14:paraId="56ACFD99" w14:textId="58800D4B" w:rsidR="002862AE" w:rsidRPr="008250B7" w:rsidRDefault="002862AE" w:rsidP="002862AE">
      <w:pPr>
        <w:autoSpaceDE w:val="0"/>
        <w:autoSpaceDN w:val="0"/>
        <w:adjustRightInd w:val="0"/>
        <w:spacing w:after="0" w:line="240" w:lineRule="auto"/>
        <w:rPr>
          <w:rFonts w:ascii="Times New Roman" w:hAnsi="Times New Roman" w:cs="Times New Roman"/>
          <w:b/>
          <w:sz w:val="28"/>
          <w:szCs w:val="28"/>
          <w:u w:val="single"/>
        </w:rPr>
      </w:pPr>
      <w:r w:rsidRPr="008250B7">
        <w:rPr>
          <w:rFonts w:ascii="Times New Roman" w:hAnsi="Times New Roman" w:cs="Times New Roman"/>
          <w:b/>
          <w:sz w:val="28"/>
          <w:szCs w:val="28"/>
          <w:u w:val="single"/>
        </w:rPr>
        <w:t>Data Extraction</w:t>
      </w:r>
      <w:ins w:id="611" w:author="Soheir Adam" w:date="2015-07-02T11:10:00Z">
        <w:r w:rsidR="008E74C5">
          <w:rPr>
            <w:rFonts w:ascii="Times New Roman" w:hAnsi="Times New Roman" w:cs="Times New Roman"/>
            <w:b/>
            <w:sz w:val="28"/>
            <w:szCs w:val="28"/>
            <w:u w:val="single"/>
          </w:rPr>
          <w:t xml:space="preserve"> and Quality Assessment</w:t>
        </w:r>
      </w:ins>
    </w:p>
    <w:p w14:paraId="4589BC69" w14:textId="6FEFC4F6" w:rsidR="002862AE" w:rsidRPr="00750055" w:rsidRDefault="00086841" w:rsidP="00463630">
      <w:pPr>
        <w:autoSpaceDE w:val="0"/>
        <w:autoSpaceDN w:val="0"/>
        <w:adjustRightInd w:val="0"/>
        <w:spacing w:after="0" w:line="360" w:lineRule="auto"/>
        <w:rPr>
          <w:rFonts w:ascii="Times New Roman" w:hAnsi="Times New Roman" w:cs="Times New Roman"/>
          <w:sz w:val="28"/>
          <w:szCs w:val="28"/>
        </w:rPr>
      </w:pPr>
      <w:ins w:id="612" w:author="Soheir Adam" w:date="2015-07-02T11:08:00Z">
        <w:r w:rsidRPr="00740FD5">
          <w:rPr>
            <w:rFonts w:ascii="Times New Roman" w:eastAsia="Calibri" w:hAnsi="Times New Roman" w:cs="Times New Roman"/>
            <w:sz w:val="24"/>
            <w:szCs w:val="24"/>
          </w:rPr>
          <w:t>Two reviewers</w:t>
        </w:r>
        <w:r>
          <w:rPr>
            <w:rFonts w:ascii="Times New Roman" w:eastAsia="Calibri" w:hAnsi="Times New Roman" w:cs="Times New Roman"/>
            <w:sz w:val="24"/>
            <w:szCs w:val="24"/>
          </w:rPr>
          <w:t xml:space="preserve"> </w:t>
        </w:r>
        <w:r w:rsidRPr="00086841">
          <w:rPr>
            <w:rFonts w:ascii="Times New Roman" w:hAnsi="Times New Roman" w:cs="Times New Roman"/>
            <w:sz w:val="24"/>
            <w:szCs w:val="24"/>
            <w:rPrChange w:id="613" w:author="Soheir Adam" w:date="2015-07-02T11:08:00Z">
              <w:rPr>
                <w:rFonts w:ascii="Times New Roman" w:hAnsi="Times New Roman" w:cs="Times New Roman"/>
                <w:sz w:val="28"/>
                <w:szCs w:val="28"/>
              </w:rPr>
            </w:rPrChange>
          </w:rPr>
          <w:t>(A.D and A.N</w:t>
        </w:r>
        <w:r w:rsidRPr="00750055">
          <w:rPr>
            <w:rFonts w:ascii="Times New Roman" w:hAnsi="Times New Roman" w:cs="Times New Roman"/>
            <w:sz w:val="28"/>
            <w:szCs w:val="28"/>
          </w:rPr>
          <w:t>)</w:t>
        </w:r>
        <w:r>
          <w:rPr>
            <w:rFonts w:ascii="Times New Roman" w:eastAsia="Calibri" w:hAnsi="Times New Roman" w:cs="Times New Roman"/>
            <w:sz w:val="24"/>
            <w:szCs w:val="24"/>
          </w:rPr>
          <w:t>,</w:t>
        </w:r>
        <w:r w:rsidRPr="00740FD5">
          <w:rPr>
            <w:rFonts w:ascii="Times New Roman" w:eastAsia="Calibri" w:hAnsi="Times New Roman" w:cs="Times New Roman"/>
            <w:sz w:val="24"/>
            <w:szCs w:val="24"/>
          </w:rPr>
          <w:t xml:space="preserve"> using prespecified eligibility criteria</w:t>
        </w:r>
        <w:r>
          <w:rPr>
            <w:rFonts w:ascii="Times New Roman" w:eastAsia="Calibri" w:hAnsi="Times New Roman" w:cs="Times New Roman"/>
            <w:sz w:val="24"/>
            <w:szCs w:val="24"/>
          </w:rPr>
          <w:t>,</w:t>
        </w:r>
        <w:r w:rsidRPr="00740FD5">
          <w:rPr>
            <w:rFonts w:ascii="Times New Roman" w:eastAsia="Calibri" w:hAnsi="Times New Roman" w:cs="Times New Roman"/>
            <w:sz w:val="24"/>
            <w:szCs w:val="24"/>
          </w:rPr>
          <w:t xml:space="preserve"> examined each article; disagreements on inclusion or exclusion were resolved by discussion or by a third reviewer</w:t>
        </w:r>
      </w:ins>
      <w:ins w:id="614" w:author="Soheir Adam" w:date="2015-07-02T11:09:00Z">
        <w:r>
          <w:rPr>
            <w:rFonts w:ascii="Times New Roman" w:eastAsia="Calibri" w:hAnsi="Times New Roman" w:cs="Times New Roman"/>
            <w:sz w:val="24"/>
            <w:szCs w:val="24"/>
          </w:rPr>
          <w:t xml:space="preserve"> (S.A)</w:t>
        </w:r>
      </w:ins>
      <w:ins w:id="615" w:author="Soheir Adam" w:date="2015-07-02T11:08:00Z">
        <w:r w:rsidRPr="00740FD5">
          <w:rPr>
            <w:rFonts w:ascii="Times New Roman" w:eastAsia="Calibri" w:hAnsi="Times New Roman" w:cs="Times New Roman"/>
            <w:sz w:val="24"/>
            <w:szCs w:val="24"/>
          </w:rPr>
          <w:t xml:space="preserve">. </w:t>
        </w:r>
      </w:ins>
      <w:ins w:id="616" w:author="Soheir Adam" w:date="2015-07-02T11:10:00Z">
        <w:r w:rsidR="008E74C5" w:rsidRPr="00740FD5">
          <w:rPr>
            <w:rFonts w:ascii="Times New Roman" w:hAnsi="Times New Roman" w:cs="Times New Roman"/>
            <w:sz w:val="24"/>
            <w:szCs w:val="24"/>
          </w:rPr>
          <w:t xml:space="preserve">For included studies, data describing the study population, interventions, outcomes, quality and applicability were abstracted by a trained reviewer </w:t>
        </w:r>
        <w:r w:rsidR="008E74C5" w:rsidRPr="00740FD5">
          <w:rPr>
            <w:rFonts w:ascii="Times New Roman" w:hAnsi="Times New Roman" w:cs="Times New Roman"/>
            <w:bCs/>
            <w:sz w:val="24"/>
            <w:szCs w:val="24"/>
          </w:rPr>
          <w:t xml:space="preserve">and confirmed by a second reviewer.  Study </w:t>
        </w:r>
        <w:r w:rsidR="008E74C5" w:rsidRPr="00740FD5">
          <w:rPr>
            <w:rFonts w:ascii="Times New Roman" w:hAnsi="Times New Roman" w:cs="Times New Roman"/>
            <w:sz w:val="24"/>
            <w:szCs w:val="24"/>
          </w:rPr>
          <w:t xml:space="preserve">quality was summarized as good, fair or poor </w:t>
        </w:r>
        <w:r w:rsidR="008E74C5" w:rsidRPr="0091342C">
          <w:rPr>
            <w:rFonts w:ascii="Times New Roman" w:hAnsi="Times New Roman"/>
            <w:sz w:val="24"/>
            <w:szCs w:val="24"/>
          </w:rPr>
          <w:t>after evaluating: adequacy of randomization and allocation concealment, comparability of groups at baseline, blinding, completeness of followup and differential loss to followup, whether incomplete data were addressed appropriately, validity of outcome measures, and conflicts of interest.</w:t>
        </w:r>
        <w:r w:rsidR="008E74C5" w:rsidRPr="00AB7865">
          <w:rPr>
            <w:rFonts w:ascii="Times New Roman" w:hAnsi="Times New Roman"/>
          </w:rPr>
          <w:t xml:space="preserve"> </w:t>
        </w:r>
        <w:r w:rsidR="008E74C5">
          <w:rPr>
            <w:rFonts w:ascii="Times New Roman" w:hAnsi="Times New Roman" w:cs="Times New Roman"/>
            <w:sz w:val="24"/>
            <w:szCs w:val="24"/>
          </w:rPr>
          <w:fldChar w:fldCharType="begin">
            <w:fldData xml:space="preserve">PEVuZE5vdGU+PENpdGUgRXhjbHVkZVllYXI9IjEiPjxBdXRob3I+QWdlbmN5IGZvciBIZWFsdGhj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</w:fldData>
          </w:fldChar>
        </w:r>
      </w:ins>
      <w:r w:rsidR="000214E3">
        <w:rPr>
          <w:rFonts w:ascii="Times New Roman" w:hAnsi="Times New Roman" w:cs="Times New Roman"/>
          <w:sz w:val="24"/>
          <w:szCs w:val="24"/>
        </w:rPr>
        <w:instrText xml:space="preserve"> ADDIN EN.CITE </w:instrText>
      </w:r>
      <w:r w:rsidR="000214E3">
        <w:rPr>
          <w:rFonts w:ascii="Times New Roman" w:hAnsi="Times New Roman" w:cs="Times New Roman"/>
          <w:sz w:val="24"/>
          <w:szCs w:val="24"/>
        </w:rPr>
        <w:fldChar w:fldCharType="begin">
          <w:fldData xml:space="preserve">PEVuZE5vdGU+PENpdGUgRXhjbHVkZVllYXI9IjEiPjxBdXRob3I+QWdlbmN5IGZvciBIZWFsdGhj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</w:fldData>
        </w:fldChar>
      </w:r>
      <w:r w:rsidR="000214E3">
        <w:rPr>
          <w:rFonts w:ascii="Times New Roman" w:hAnsi="Times New Roman" w:cs="Times New Roman"/>
          <w:sz w:val="24"/>
          <w:szCs w:val="24"/>
        </w:rPr>
        <w:instrText xml:space="preserve"> ADDIN EN.CITE.DATA </w:instrText>
      </w:r>
      <w:r w:rsidR="000214E3">
        <w:rPr>
          <w:rFonts w:ascii="Times New Roman" w:hAnsi="Times New Roman" w:cs="Times New Roman"/>
          <w:sz w:val="24"/>
          <w:szCs w:val="24"/>
        </w:rPr>
      </w:r>
      <w:r w:rsidR="000214E3">
        <w:rPr>
          <w:rFonts w:ascii="Times New Roman" w:hAnsi="Times New Roman" w:cs="Times New Roman"/>
          <w:sz w:val="24"/>
          <w:szCs w:val="24"/>
        </w:rPr>
        <w:fldChar w:fldCharType="end"/>
      </w:r>
      <w:ins w:id="617" w:author="Soheir Adam" w:date="2015-07-02T11:10:00Z">
        <w:r w:rsidR="008E74C5">
          <w:rPr>
            <w:rFonts w:ascii="Times New Roman" w:hAnsi="Times New Roman" w:cs="Times New Roman"/>
            <w:sz w:val="24"/>
            <w:szCs w:val="24"/>
          </w:rPr>
        </w:r>
        <w:r w:rsidR="008E74C5">
          <w:rPr>
            <w:rFonts w:ascii="Times New Roman" w:hAnsi="Times New Roman" w:cs="Times New Roman"/>
            <w:sz w:val="24"/>
            <w:szCs w:val="24"/>
          </w:rPr>
          <w:fldChar w:fldCharType="separate"/>
        </w:r>
      </w:ins>
      <w:r w:rsidR="000214E3">
        <w:rPr>
          <w:rFonts w:ascii="Times New Roman" w:hAnsi="Times New Roman" w:cs="Times New Roman"/>
          <w:noProof/>
          <w:sz w:val="24"/>
          <w:szCs w:val="24"/>
        </w:rPr>
        <w:t>{Agency for Healthcare Research and Quality,  #741;Chang, 2011 #9}</w:t>
      </w:r>
      <w:ins w:id="618" w:author="Soheir Adam" w:date="2015-07-02T11:10:00Z">
        <w:r w:rsidR="008E74C5">
          <w:rPr>
            <w:rFonts w:ascii="Times New Roman" w:hAnsi="Times New Roman" w:cs="Times New Roman"/>
            <w:sz w:val="24"/>
            <w:szCs w:val="24"/>
          </w:rPr>
          <w:fldChar w:fldCharType="end"/>
        </w:r>
      </w:ins>
      <w:del w:id="619" w:author="Soheir Adam" w:date="2015-07-02T11:09:00Z">
        <w:r w:rsidR="002862AE" w:rsidRPr="00750055" w:rsidDel="00086841">
          <w:rPr>
            <w:rFonts w:ascii="Times New Roman" w:hAnsi="Times New Roman" w:cs="Times New Roman"/>
            <w:sz w:val="28"/>
            <w:szCs w:val="28"/>
          </w:rPr>
          <w:delText>Two reviewers independently extracted data from included trials</w:delText>
        </w:r>
      </w:del>
      <w:del w:id="620" w:author="Soheir Adam" w:date="2015-07-02T11:08:00Z">
        <w:r w:rsidR="002862AE" w:rsidRPr="00750055" w:rsidDel="00086841">
          <w:rPr>
            <w:rFonts w:ascii="Times New Roman" w:hAnsi="Times New Roman" w:cs="Times New Roman"/>
            <w:sz w:val="28"/>
            <w:szCs w:val="28"/>
          </w:rPr>
          <w:delText xml:space="preserve"> (A.</w:delText>
        </w:r>
        <w:r w:rsidR="006A5FCA" w:rsidDel="00086841">
          <w:rPr>
            <w:rFonts w:ascii="Times New Roman" w:hAnsi="Times New Roman" w:cs="Times New Roman"/>
            <w:sz w:val="28"/>
            <w:szCs w:val="28"/>
          </w:rPr>
          <w:delText>D</w:delText>
        </w:r>
        <w:r w:rsidR="002862AE" w:rsidRPr="00750055" w:rsidDel="00086841">
          <w:rPr>
            <w:rFonts w:ascii="Times New Roman" w:hAnsi="Times New Roman" w:cs="Times New Roman"/>
            <w:sz w:val="28"/>
            <w:szCs w:val="28"/>
          </w:rPr>
          <w:delText xml:space="preserve"> and A.</w:delText>
        </w:r>
        <w:r w:rsidR="006A5FCA" w:rsidDel="00086841">
          <w:rPr>
            <w:rFonts w:ascii="Times New Roman" w:hAnsi="Times New Roman" w:cs="Times New Roman"/>
            <w:sz w:val="28"/>
            <w:szCs w:val="28"/>
          </w:rPr>
          <w:delText>N</w:delText>
        </w:r>
        <w:r w:rsidR="002862AE" w:rsidRPr="00750055" w:rsidDel="00086841">
          <w:rPr>
            <w:rFonts w:ascii="Times New Roman" w:hAnsi="Times New Roman" w:cs="Times New Roman"/>
            <w:sz w:val="28"/>
            <w:szCs w:val="28"/>
          </w:rPr>
          <w:delText>)</w:delText>
        </w:r>
      </w:del>
      <w:del w:id="621" w:author="Soheir Adam" w:date="2015-07-02T11:09:00Z">
        <w:r w:rsidR="002862AE" w:rsidRPr="00750055" w:rsidDel="00086841">
          <w:rPr>
            <w:rFonts w:ascii="Times New Roman" w:hAnsi="Times New Roman" w:cs="Times New Roman"/>
            <w:sz w:val="28"/>
            <w:szCs w:val="28"/>
          </w:rPr>
          <w:delText>. In case of any disagreement between the 2 reviewers, a third reviewer extracted the data (</w:delText>
        </w:r>
        <w:r w:rsidR="006A5FCA" w:rsidDel="00086841">
          <w:rPr>
            <w:rFonts w:ascii="Times New Roman" w:hAnsi="Times New Roman" w:cs="Times New Roman"/>
            <w:sz w:val="28"/>
            <w:szCs w:val="28"/>
          </w:rPr>
          <w:delText>S.A</w:delText>
        </w:r>
        <w:r w:rsidR="002862AE" w:rsidRPr="00750055" w:rsidDel="00086841">
          <w:rPr>
            <w:rFonts w:ascii="Times New Roman" w:hAnsi="Times New Roman" w:cs="Times New Roman"/>
            <w:sz w:val="28"/>
            <w:szCs w:val="28"/>
          </w:rPr>
          <w:delText xml:space="preserve">). </w:delText>
        </w:r>
      </w:del>
    </w:p>
    <w:p w14:paraId="4C682E27" w14:textId="77777777" w:rsidR="002862AE" w:rsidRPr="008250B7" w:rsidRDefault="002862AE" w:rsidP="002862AE">
      <w:pPr>
        <w:autoSpaceDE w:val="0"/>
        <w:autoSpaceDN w:val="0"/>
        <w:adjustRightInd w:val="0"/>
        <w:spacing w:after="0" w:line="240" w:lineRule="auto"/>
        <w:rPr>
          <w:rFonts w:ascii="Times New Roman" w:hAnsi="Times New Roman" w:cs="Times New Roman"/>
          <w:sz w:val="28"/>
          <w:szCs w:val="28"/>
        </w:rPr>
      </w:pPr>
    </w:p>
    <w:p w14:paraId="53BF65E8" w14:textId="77777777" w:rsidR="002862AE" w:rsidRPr="00855DEC" w:rsidRDefault="002862AE" w:rsidP="002862AE">
      <w:pPr>
        <w:autoSpaceDE w:val="0"/>
        <w:autoSpaceDN w:val="0"/>
        <w:adjustRightInd w:val="0"/>
        <w:spacing w:after="0" w:line="240" w:lineRule="auto"/>
        <w:rPr>
          <w:rFonts w:ascii="Times New Roman" w:hAnsi="Times New Roman" w:cs="Times New Roman"/>
          <w:b/>
          <w:sz w:val="28"/>
          <w:szCs w:val="28"/>
          <w:u w:val="single"/>
        </w:rPr>
      </w:pPr>
      <w:r w:rsidRPr="00855DEC">
        <w:rPr>
          <w:rFonts w:ascii="Times New Roman" w:hAnsi="Times New Roman" w:cs="Times New Roman"/>
          <w:b/>
          <w:sz w:val="28"/>
          <w:szCs w:val="28"/>
          <w:u w:val="single"/>
        </w:rPr>
        <w:t>Risk of Bias Assessment</w:t>
      </w:r>
    </w:p>
    <w:p w14:paraId="70B56A04" w14:textId="0D7432A8" w:rsidR="002862AE" w:rsidRPr="009C04D8" w:rsidRDefault="002862AE" w:rsidP="002862AE">
      <w:pPr>
        <w:autoSpaceDE w:val="0"/>
        <w:autoSpaceDN w:val="0"/>
        <w:adjustRightInd w:val="0"/>
        <w:spacing w:after="0" w:line="360" w:lineRule="auto"/>
        <w:rPr>
          <w:rFonts w:ascii="Times New Roman" w:hAnsi="Times New Roman" w:cs="Times New Roman"/>
          <w:sz w:val="28"/>
          <w:szCs w:val="28"/>
        </w:rPr>
      </w:pPr>
      <w:del w:id="622" w:author="Soheir Adam" w:date="2015-07-02T11:15:00Z">
        <w:r w:rsidRPr="00855DEC" w:rsidDel="000D3F49">
          <w:rPr>
            <w:rFonts w:ascii="Times New Roman" w:hAnsi="Times New Roman" w:cs="Times New Roman"/>
            <w:sz w:val="28"/>
            <w:szCs w:val="28"/>
          </w:rPr>
          <w:delText xml:space="preserve">Because </w:delText>
        </w:r>
      </w:del>
      <w:ins w:id="623" w:author="Soheir Adam" w:date="2015-07-02T11:17:00Z">
        <w:r w:rsidR="006F544C" w:rsidRPr="00DA6DCC">
          <w:rPr>
            <w:rFonts w:ascii="Times New Roman" w:hAnsi="Times New Roman" w:cs="Times New Roman"/>
            <w:sz w:val="28"/>
            <w:szCs w:val="28"/>
          </w:rPr>
          <w:t>To avoid risk of bias,</w:t>
        </w:r>
      </w:ins>
      <w:del w:id="624" w:author="Soheir Adam" w:date="2015-07-02T11:15:00Z">
        <w:r w:rsidRPr="00F6314B" w:rsidDel="006F544C">
          <w:rPr>
            <w:rFonts w:ascii="Times New Roman" w:hAnsi="Times New Roman" w:cs="Times New Roman"/>
            <w:sz w:val="28"/>
            <w:szCs w:val="28"/>
          </w:rPr>
          <w:delText>the different trial arms were</w:delText>
        </w:r>
        <w:r w:rsidRPr="00752097" w:rsidDel="006F544C">
          <w:rPr>
            <w:rFonts w:ascii="Times New Roman" w:hAnsi="Times New Roman" w:cs="Times New Roman"/>
            <w:sz w:val="28"/>
            <w:szCs w:val="28"/>
          </w:rPr>
          <w:delText xml:space="preserve"> </w:delText>
        </w:r>
        <w:r w:rsidRPr="00CC7735" w:rsidDel="006F544C">
          <w:rPr>
            <w:rFonts w:ascii="Times New Roman" w:hAnsi="Times New Roman" w:cs="Times New Roman"/>
            <w:sz w:val="28"/>
            <w:szCs w:val="28"/>
          </w:rPr>
          <w:delText xml:space="preserve"> </w:delText>
        </w:r>
        <w:r w:rsidRPr="00510B75" w:rsidDel="006F544C">
          <w:rPr>
            <w:rFonts w:ascii="Times New Roman" w:hAnsi="Times New Roman" w:cs="Times New Roman"/>
            <w:sz w:val="28"/>
            <w:szCs w:val="28"/>
          </w:rPr>
          <w:delText>not randomized</w:delText>
        </w:r>
        <w:r w:rsidRPr="002A549B" w:rsidDel="006F544C">
          <w:rPr>
            <w:rFonts w:ascii="Times New Roman" w:hAnsi="Times New Roman" w:cs="Times New Roman"/>
            <w:sz w:val="28"/>
            <w:szCs w:val="28"/>
          </w:rPr>
          <w:delText xml:space="preserve"> and prospectively controlled</w:delText>
        </w:r>
        <w:r w:rsidRPr="008A1045" w:rsidDel="006F544C">
          <w:rPr>
            <w:rFonts w:ascii="Times New Roman" w:hAnsi="Times New Roman" w:cs="Times New Roman"/>
            <w:sz w:val="28"/>
            <w:szCs w:val="28"/>
          </w:rPr>
          <w:delText xml:space="preserve">, </w:delText>
        </w:r>
      </w:del>
      <w:del w:id="625" w:author="Soheir Adam" w:date="2015-07-02T11:17:00Z">
        <w:r w:rsidRPr="00360E14" w:rsidDel="006F544C">
          <w:rPr>
            <w:rFonts w:ascii="Times New Roman" w:hAnsi="Times New Roman" w:cs="Times New Roman"/>
            <w:sz w:val="28"/>
            <w:szCs w:val="28"/>
          </w:rPr>
          <w:delText>various characteristics may not be well balanced and may carry a potential for bias.</w:delText>
        </w:r>
      </w:del>
      <w:r w:rsidRPr="00082E3A">
        <w:rPr>
          <w:rFonts w:ascii="Times New Roman" w:hAnsi="Times New Roman" w:cs="Times New Roman"/>
          <w:sz w:val="28"/>
          <w:szCs w:val="28"/>
        </w:rPr>
        <w:t xml:space="preserve"> </w:t>
      </w:r>
      <w:del w:id="626" w:author="Soheir Adam" w:date="2015-07-02T11:17:00Z">
        <w:r w:rsidRPr="008E05BA" w:rsidDel="006F544C">
          <w:rPr>
            <w:rFonts w:ascii="Times New Roman" w:hAnsi="Times New Roman" w:cs="Times New Roman"/>
            <w:sz w:val="28"/>
            <w:szCs w:val="28"/>
          </w:rPr>
          <w:delText>Thus,</w:delText>
        </w:r>
      </w:del>
      <w:ins w:id="627" w:author="Soheir Adam" w:date="2015-07-02T11:17:00Z">
        <w:r w:rsidR="006F544C" w:rsidRPr="00D1012F">
          <w:rPr>
            <w:rFonts w:ascii="Times New Roman" w:hAnsi="Times New Roman" w:cs="Times New Roman"/>
            <w:sz w:val="28"/>
            <w:szCs w:val="28"/>
          </w:rPr>
          <w:t>all</w:t>
        </w:r>
      </w:ins>
      <w:r w:rsidRPr="001C3B30">
        <w:rPr>
          <w:rFonts w:ascii="Times New Roman" w:hAnsi="Times New Roman" w:cs="Times New Roman"/>
          <w:sz w:val="28"/>
          <w:szCs w:val="28"/>
        </w:rPr>
        <w:t xml:space="preserve"> trials</w:t>
      </w:r>
      <w:ins w:id="628" w:author="Soheir Adam" w:date="2015-07-02T08:19:00Z">
        <w:r w:rsidR="009E13E8" w:rsidRPr="001C3B30">
          <w:rPr>
            <w:rFonts w:ascii="Times New Roman" w:hAnsi="Times New Roman" w:cs="Times New Roman"/>
            <w:sz w:val="28"/>
            <w:szCs w:val="28"/>
          </w:rPr>
          <w:t xml:space="preserve"> </w:t>
        </w:r>
      </w:ins>
      <w:r w:rsidRPr="001C3B30">
        <w:rPr>
          <w:rFonts w:ascii="Times New Roman" w:hAnsi="Times New Roman" w:cs="Times New Roman"/>
          <w:sz w:val="28"/>
          <w:szCs w:val="28"/>
        </w:rPr>
        <w:t>that fulfilled the review inclusion criteria were assessed for methodolo</w:t>
      </w:r>
      <w:r w:rsidRPr="00D80BD0">
        <w:rPr>
          <w:rFonts w:ascii="Times New Roman" w:hAnsi="Times New Roman" w:cs="Times New Roman"/>
          <w:sz w:val="28"/>
          <w:szCs w:val="28"/>
        </w:rPr>
        <w:t xml:space="preserve">gical quality by </w:t>
      </w:r>
      <w:del w:id="629" w:author="Soheir Adam" w:date="2015-07-18T04:28:00Z">
        <w:r w:rsidRPr="00D80BD0" w:rsidDel="009F6FD5">
          <w:rPr>
            <w:rFonts w:ascii="Times New Roman" w:hAnsi="Times New Roman" w:cs="Times New Roman"/>
            <w:sz w:val="28"/>
            <w:szCs w:val="28"/>
          </w:rPr>
          <w:delText xml:space="preserve">2 </w:delText>
        </w:r>
      </w:del>
      <w:ins w:id="630" w:author="Soheir Adam" w:date="2015-07-18T04:28:00Z">
        <w:r w:rsidR="009F6FD5" w:rsidRPr="00D01F38">
          <w:rPr>
            <w:rFonts w:ascii="Times New Roman" w:hAnsi="Times New Roman" w:cs="Times New Roman"/>
            <w:sz w:val="28"/>
            <w:szCs w:val="28"/>
          </w:rPr>
          <w:t xml:space="preserve">3 </w:t>
        </w:r>
      </w:ins>
      <w:r w:rsidRPr="008F65DD">
        <w:rPr>
          <w:rFonts w:ascii="Times New Roman" w:hAnsi="Times New Roman" w:cs="Times New Roman"/>
          <w:sz w:val="28"/>
          <w:szCs w:val="28"/>
        </w:rPr>
        <w:t xml:space="preserve">reviewers (A.F, A.N and A.D). </w:t>
      </w:r>
      <w:del w:id="631" w:author="Soheir Adam" w:date="2015-07-02T11:19:00Z">
        <w:r w:rsidRPr="00EC0BA5" w:rsidDel="006F544C">
          <w:rPr>
            <w:rFonts w:ascii="Times New Roman" w:hAnsi="Times New Roman" w:cs="Times New Roman"/>
            <w:sz w:val="28"/>
            <w:szCs w:val="28"/>
          </w:rPr>
          <w:delText xml:space="preserve">Not </w:delText>
        </w:r>
      </w:del>
      <w:ins w:id="632" w:author="Soheir Adam" w:date="2015-07-02T11:19:00Z">
        <w:r w:rsidR="006F544C" w:rsidRPr="00D56A6F">
          <w:rPr>
            <w:rFonts w:ascii="Times New Roman" w:hAnsi="Times New Roman" w:cs="Times New Roman"/>
            <w:sz w:val="28"/>
            <w:szCs w:val="28"/>
          </w:rPr>
          <w:t xml:space="preserve">Failure to </w:t>
        </w:r>
      </w:ins>
      <w:r w:rsidRPr="00396484">
        <w:rPr>
          <w:rFonts w:ascii="Times New Roman" w:hAnsi="Times New Roman" w:cs="Times New Roman"/>
          <w:sz w:val="28"/>
          <w:szCs w:val="28"/>
        </w:rPr>
        <w:t>report</w:t>
      </w:r>
      <w:del w:id="633" w:author="Soheir Adam" w:date="2015-07-02T11:19:00Z">
        <w:r w:rsidRPr="009D0F6B" w:rsidDel="006F544C">
          <w:rPr>
            <w:rFonts w:ascii="Times New Roman" w:hAnsi="Times New Roman" w:cs="Times New Roman"/>
            <w:sz w:val="28"/>
            <w:szCs w:val="28"/>
          </w:rPr>
          <w:delText>ing</w:delText>
        </w:r>
      </w:del>
      <w:r w:rsidRPr="0015000C">
        <w:rPr>
          <w:rFonts w:ascii="Times New Roman" w:hAnsi="Times New Roman" w:cs="Times New Roman"/>
          <w:sz w:val="28"/>
          <w:szCs w:val="28"/>
        </w:rPr>
        <w:t xml:space="preserve"> of any of the items</w:t>
      </w:r>
      <w:ins w:id="634" w:author="Soheir Adam" w:date="2015-07-02T11:18:00Z">
        <w:r w:rsidR="006F544C" w:rsidRPr="00AA56F4">
          <w:rPr>
            <w:rFonts w:ascii="Times New Roman" w:hAnsi="Times New Roman" w:cs="Times New Roman"/>
            <w:sz w:val="28"/>
            <w:szCs w:val="28"/>
          </w:rPr>
          <w:t xml:space="preserve"> </w:t>
        </w:r>
      </w:ins>
      <w:del w:id="635" w:author="Soheir Adam" w:date="2015-07-02T11:19:00Z">
        <w:r w:rsidRPr="00476A9F" w:rsidDel="006F544C">
          <w:rPr>
            <w:rFonts w:ascii="Times New Roman" w:hAnsi="Times New Roman" w:cs="Times New Roman"/>
            <w:sz w:val="28"/>
            <w:szCs w:val="28"/>
          </w:rPr>
          <w:delText xml:space="preserve"> </w:delText>
        </w:r>
      </w:del>
      <w:r w:rsidRPr="008E66DA">
        <w:rPr>
          <w:rFonts w:ascii="Times New Roman" w:hAnsi="Times New Roman" w:cs="Times New Roman"/>
          <w:sz w:val="28"/>
          <w:szCs w:val="28"/>
        </w:rPr>
        <w:t>was considered as</w:t>
      </w:r>
      <w:ins w:id="636" w:author="Soheir Adam" w:date="2015-07-02T08:19:00Z">
        <w:r w:rsidR="009E13E8" w:rsidRPr="00EE7D1D">
          <w:rPr>
            <w:rFonts w:ascii="Times New Roman" w:hAnsi="Times New Roman" w:cs="Times New Roman"/>
            <w:sz w:val="28"/>
            <w:szCs w:val="28"/>
          </w:rPr>
          <w:t xml:space="preserve"> a </w:t>
        </w:r>
      </w:ins>
      <w:r w:rsidRPr="00992F94">
        <w:rPr>
          <w:rFonts w:ascii="Times New Roman" w:hAnsi="Times New Roman" w:cs="Times New Roman"/>
          <w:sz w:val="28"/>
          <w:szCs w:val="28"/>
        </w:rPr>
        <w:t>high risk for bias. Since our study included prospective controlled trials, we did not asses the methods used for sequence generation,  all</w:t>
      </w:r>
      <w:r w:rsidRPr="00607E55">
        <w:rPr>
          <w:rFonts w:ascii="Times New Roman" w:hAnsi="Times New Roman" w:cs="Times New Roman"/>
          <w:sz w:val="28"/>
          <w:szCs w:val="28"/>
        </w:rPr>
        <w:t>ocation</w:t>
      </w:r>
      <w:ins w:id="637" w:author="Soheir Adam" w:date="2015-07-02T08:20:00Z">
        <w:r w:rsidR="009E13E8" w:rsidRPr="003B28C3">
          <w:rPr>
            <w:rFonts w:ascii="Times New Roman" w:hAnsi="Times New Roman" w:cs="Times New Roman"/>
            <w:sz w:val="28"/>
            <w:szCs w:val="28"/>
          </w:rPr>
          <w:t xml:space="preserve"> </w:t>
        </w:r>
      </w:ins>
      <w:r w:rsidRPr="003B28C3">
        <w:rPr>
          <w:rFonts w:ascii="Times New Roman" w:hAnsi="Times New Roman" w:cs="Times New Roman"/>
          <w:sz w:val="28"/>
          <w:szCs w:val="28"/>
        </w:rPr>
        <w:t>sequence concealment, blinding, and exclusions from</w:t>
      </w:r>
      <w:ins w:id="638" w:author="Soheir Adam" w:date="2015-07-02T08:20:00Z">
        <w:r w:rsidR="009E13E8" w:rsidRPr="008364F5">
          <w:rPr>
            <w:rFonts w:ascii="Times New Roman" w:hAnsi="Times New Roman" w:cs="Times New Roman"/>
            <w:sz w:val="28"/>
            <w:szCs w:val="28"/>
          </w:rPr>
          <w:t xml:space="preserve"> </w:t>
        </w:r>
      </w:ins>
      <w:r w:rsidRPr="006E1CF8">
        <w:rPr>
          <w:rFonts w:ascii="Times New Roman" w:hAnsi="Times New Roman" w:cs="Times New Roman"/>
          <w:sz w:val="28"/>
          <w:szCs w:val="28"/>
        </w:rPr>
        <w:t>analysis by using standard methods as recommended in</w:t>
      </w:r>
      <w:r w:rsidR="005A3D76" w:rsidRPr="004155BA">
        <w:rPr>
          <w:rFonts w:ascii="Times New Roman" w:hAnsi="Times New Roman" w:cs="Times New Roman"/>
          <w:sz w:val="28"/>
          <w:szCs w:val="28"/>
        </w:rPr>
        <w:t xml:space="preserve"> the Cochrane Handbook [8,9].</w:t>
      </w:r>
      <w:r w:rsidRPr="0030381E">
        <w:rPr>
          <w:rFonts w:ascii="Times New Roman" w:hAnsi="Times New Roman" w:cs="Times New Roman"/>
          <w:sz w:val="28"/>
          <w:szCs w:val="28"/>
        </w:rPr>
        <w:t>We did not consider  any violation of  ITT as an  important risk of bias domain for prospective controlled trials .</w:t>
      </w:r>
    </w:p>
    <w:p w14:paraId="7AB11B81" w14:textId="77777777" w:rsidR="002862AE" w:rsidRPr="00084826" w:rsidRDefault="002862AE" w:rsidP="002862AE">
      <w:pPr>
        <w:autoSpaceDE w:val="0"/>
        <w:autoSpaceDN w:val="0"/>
        <w:adjustRightInd w:val="0"/>
        <w:spacing w:after="0" w:line="360" w:lineRule="auto"/>
        <w:rPr>
          <w:rFonts w:ascii="Times New Roman" w:hAnsi="Times New Roman" w:cs="Times New Roman"/>
          <w:sz w:val="28"/>
          <w:szCs w:val="28"/>
        </w:rPr>
      </w:pPr>
      <w:r w:rsidRPr="00084826">
        <w:rPr>
          <w:rFonts w:ascii="Times New Roman" w:hAnsi="Times New Roman" w:cs="Times New Roman"/>
          <w:sz w:val="28"/>
          <w:szCs w:val="28"/>
        </w:rPr>
        <w:t>The second step was to assess the following domains:</w:t>
      </w:r>
    </w:p>
    <w:p w14:paraId="77790E09" w14:textId="77777777" w:rsidR="002862AE" w:rsidRPr="00855DEC" w:rsidRDefault="002862AE" w:rsidP="002862AE">
      <w:pPr>
        <w:autoSpaceDE w:val="0"/>
        <w:autoSpaceDN w:val="0"/>
        <w:adjustRightInd w:val="0"/>
        <w:spacing w:after="0" w:line="360" w:lineRule="auto"/>
        <w:rPr>
          <w:rFonts w:ascii="Times New Roman" w:hAnsi="Times New Roman" w:cs="Times New Roman"/>
          <w:sz w:val="28"/>
          <w:szCs w:val="28"/>
          <w:rPrChange w:id="639" w:author="Soheir Adam" w:date="2015-08-06T21:38:00Z">
            <w:rPr>
              <w:rFonts w:ascii="Times New Roman" w:hAnsi="Times New Roman" w:cs="Times New Roman"/>
              <w:sz w:val="28"/>
              <w:szCs w:val="28"/>
            </w:rPr>
          </w:rPrChange>
        </w:rPr>
      </w:pPr>
      <w:r w:rsidRPr="00855DEC">
        <w:rPr>
          <w:rFonts w:ascii="Times New Roman" w:hAnsi="Times New Roman" w:cs="Times New Roman"/>
          <w:sz w:val="28"/>
          <w:szCs w:val="28"/>
          <w:rPrChange w:id="640" w:author="Soheir Adam" w:date="2015-08-06T21:38:00Z">
            <w:rPr>
              <w:rFonts w:ascii="Times New Roman" w:hAnsi="Times New Roman" w:cs="Times New Roman"/>
              <w:sz w:val="28"/>
              <w:szCs w:val="28"/>
            </w:rPr>
          </w:rPrChange>
        </w:rPr>
        <w:t>1. Method of tissue typing: Because genetic randomization depends on the assessment of sibling matching, adequate human leukocyte antigen</w:t>
      </w:r>
    </w:p>
    <w:p w14:paraId="7A1C57F1" w14:textId="77777777" w:rsidR="002862AE" w:rsidRPr="00855DEC" w:rsidDel="009E13E8" w:rsidRDefault="002862AE" w:rsidP="002862AE">
      <w:pPr>
        <w:autoSpaceDE w:val="0"/>
        <w:autoSpaceDN w:val="0"/>
        <w:adjustRightInd w:val="0"/>
        <w:spacing w:after="0" w:line="360" w:lineRule="auto"/>
        <w:rPr>
          <w:del w:id="641" w:author="Soheir Adam" w:date="2015-07-02T08:22:00Z"/>
          <w:rFonts w:ascii="Times New Roman" w:hAnsi="Times New Roman" w:cs="Times New Roman"/>
          <w:sz w:val="28"/>
          <w:szCs w:val="28"/>
          <w:rPrChange w:id="642" w:author="Soheir Adam" w:date="2015-08-06T21:38:00Z">
            <w:rPr>
              <w:del w:id="643" w:author="Soheir Adam" w:date="2015-07-02T08:22:00Z"/>
              <w:rFonts w:ascii="Times New Roman" w:hAnsi="Times New Roman" w:cs="Times New Roman"/>
              <w:sz w:val="28"/>
              <w:szCs w:val="28"/>
            </w:rPr>
          </w:rPrChange>
        </w:rPr>
      </w:pPr>
      <w:r w:rsidRPr="00855DEC">
        <w:rPr>
          <w:rFonts w:ascii="Times New Roman" w:hAnsi="Times New Roman" w:cs="Times New Roman"/>
          <w:sz w:val="28"/>
          <w:szCs w:val="28"/>
          <w:rPrChange w:id="644" w:author="Soheir Adam" w:date="2015-08-06T21:38:00Z">
            <w:rPr>
              <w:rFonts w:ascii="Times New Roman" w:hAnsi="Times New Roman" w:cs="Times New Roman"/>
              <w:sz w:val="28"/>
              <w:szCs w:val="28"/>
            </w:rPr>
          </w:rPrChange>
        </w:rPr>
        <w:t>(HLA) typing and reporting must be ensured.</w:t>
      </w:r>
    </w:p>
    <w:p w14:paraId="2C66AF50" w14:textId="77777777" w:rsidR="002862AE" w:rsidRPr="00855DEC" w:rsidRDefault="002862AE" w:rsidP="002862AE">
      <w:pPr>
        <w:autoSpaceDE w:val="0"/>
        <w:autoSpaceDN w:val="0"/>
        <w:adjustRightInd w:val="0"/>
        <w:spacing w:after="0" w:line="360" w:lineRule="auto"/>
        <w:rPr>
          <w:rFonts w:ascii="Times New Roman" w:hAnsi="Times New Roman" w:cs="Times New Roman"/>
          <w:sz w:val="28"/>
          <w:szCs w:val="28"/>
          <w:rPrChange w:id="645" w:author="Soheir Adam" w:date="2015-08-06T21:38:00Z">
            <w:rPr>
              <w:rFonts w:ascii="Times New Roman" w:hAnsi="Times New Roman" w:cs="Times New Roman"/>
              <w:sz w:val="28"/>
              <w:szCs w:val="28"/>
            </w:rPr>
          </w:rPrChange>
        </w:rPr>
      </w:pPr>
    </w:p>
    <w:p w14:paraId="7A606627" w14:textId="77777777" w:rsidR="002862AE" w:rsidRPr="00855DEC" w:rsidRDefault="002862AE" w:rsidP="002862AE">
      <w:pPr>
        <w:autoSpaceDE w:val="0"/>
        <w:autoSpaceDN w:val="0"/>
        <w:adjustRightInd w:val="0"/>
        <w:spacing w:after="0" w:line="360" w:lineRule="auto"/>
        <w:rPr>
          <w:rFonts w:ascii="Times New Roman" w:hAnsi="Times New Roman" w:cs="Times New Roman"/>
          <w:sz w:val="28"/>
          <w:szCs w:val="28"/>
          <w:rPrChange w:id="646" w:author="Soheir Adam" w:date="2015-08-06T21:38:00Z">
            <w:rPr>
              <w:rFonts w:ascii="Times New Roman" w:hAnsi="Times New Roman" w:cs="Times New Roman"/>
              <w:sz w:val="28"/>
              <w:szCs w:val="28"/>
            </w:rPr>
          </w:rPrChange>
        </w:rPr>
      </w:pPr>
      <w:r w:rsidRPr="00855DEC">
        <w:rPr>
          <w:rFonts w:ascii="Times New Roman" w:hAnsi="Times New Roman" w:cs="Times New Roman"/>
          <w:sz w:val="28"/>
          <w:szCs w:val="28"/>
          <w:rPrChange w:id="647" w:author="Soheir Adam" w:date="2015-08-06T21:38:00Z">
            <w:rPr>
              <w:rFonts w:ascii="Times New Roman" w:hAnsi="Times New Roman" w:cs="Times New Roman"/>
              <w:sz w:val="28"/>
              <w:szCs w:val="28"/>
            </w:rPr>
          </w:rPrChange>
        </w:rPr>
        <w:t>2. Comparability of potential confounders: The comparability of the study groups was assessed basedon the following confounders: age, patient’s risk</w:t>
      </w:r>
    </w:p>
    <w:p w14:paraId="5F3BDB0E"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sidRPr="008250B7">
        <w:rPr>
          <w:rFonts w:ascii="Times New Roman" w:hAnsi="Times New Roman" w:cs="Times New Roman"/>
          <w:sz w:val="28"/>
          <w:szCs w:val="28"/>
        </w:rPr>
        <w:lastRenderedPageBreak/>
        <w:t>group (</w:t>
      </w:r>
      <w:r>
        <w:rPr>
          <w:rFonts w:ascii="Times New Roman" w:hAnsi="Times New Roman" w:cs="Times New Roman"/>
          <w:sz w:val="28"/>
          <w:szCs w:val="28"/>
        </w:rPr>
        <w:t>Pessaro Risk Class 1, 2 and 3), pre-conditioning and conditioning myeloablative and non-myeloablative regimen , level of mixed chimerism development and post transplant graft versus host prophylaxis.</w:t>
      </w:r>
    </w:p>
    <w:p w14:paraId="164F8FB7" w14:textId="77777777" w:rsidR="002862AE" w:rsidRPr="00FF624F" w:rsidRDefault="002862AE" w:rsidP="002862AE">
      <w:pPr>
        <w:autoSpaceDE w:val="0"/>
        <w:autoSpaceDN w:val="0"/>
        <w:adjustRightInd w:val="0"/>
        <w:spacing w:after="0" w:line="360" w:lineRule="auto"/>
        <w:rPr>
          <w:rFonts w:ascii="Times New Roman" w:hAnsi="Times New Roman" w:cs="Times New Roman"/>
          <w:sz w:val="28"/>
          <w:szCs w:val="28"/>
          <w:u w:val="single"/>
        </w:rPr>
      </w:pPr>
    </w:p>
    <w:p w14:paraId="05491AFA" w14:textId="77777777" w:rsidR="002862AE" w:rsidRPr="00FF624F" w:rsidRDefault="002862AE" w:rsidP="002862AE">
      <w:pPr>
        <w:widowControl w:val="0"/>
        <w:autoSpaceDE w:val="0"/>
        <w:autoSpaceDN w:val="0"/>
        <w:adjustRightInd w:val="0"/>
        <w:spacing w:after="0" w:line="240" w:lineRule="auto"/>
        <w:rPr>
          <w:rFonts w:ascii="Times New Roman" w:hAnsi="Times New Roman" w:cs="Times New Roman"/>
          <w:sz w:val="28"/>
          <w:szCs w:val="28"/>
          <w:u w:val="single"/>
        </w:rPr>
      </w:pPr>
      <w:r w:rsidRPr="00FF624F">
        <w:rPr>
          <w:rFonts w:ascii="Times New Roman" w:hAnsi="Times New Roman" w:cs="Times New Roman"/>
          <w:b/>
          <w:bCs/>
          <w:sz w:val="28"/>
          <w:szCs w:val="28"/>
          <w:u w:val="single"/>
        </w:rPr>
        <w:t>Primary outcomes</w:t>
      </w:r>
    </w:p>
    <w:p w14:paraId="609CA4D6" w14:textId="77777777" w:rsidR="002862AE" w:rsidRDefault="002862AE" w:rsidP="002862AE">
      <w:pPr>
        <w:widowControl w:val="0"/>
        <w:overflowPunct w:val="0"/>
        <w:autoSpaceDE w:val="0"/>
        <w:autoSpaceDN w:val="0"/>
        <w:adjustRightInd w:val="0"/>
        <w:spacing w:after="0" w:line="320" w:lineRule="auto"/>
        <w:rPr>
          <w:rFonts w:ascii="Times New Roman" w:hAnsi="Times New Roman" w:cs="Times New Roman"/>
          <w:sz w:val="28"/>
          <w:szCs w:val="28"/>
        </w:rPr>
      </w:pPr>
    </w:p>
    <w:p w14:paraId="746C9289" w14:textId="264CA5C6" w:rsidR="002862AE" w:rsidRDefault="002862AE" w:rsidP="002862AE">
      <w:pPr>
        <w:widowControl w:val="0"/>
        <w:overflowPunct w:val="0"/>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1.Overall survival (OS) of the transplanted patients irrespective of the complications of transplantation (either </w:t>
      </w:r>
      <w:r w:rsidRPr="00FF624F">
        <w:rPr>
          <w:rFonts w:ascii="Times New Roman" w:hAnsi="Times New Roman" w:cs="Times New Roman"/>
          <w:sz w:val="28"/>
          <w:szCs w:val="28"/>
        </w:rPr>
        <w:t>thalassaemia manifestations</w:t>
      </w:r>
      <w:r>
        <w:rPr>
          <w:rFonts w:ascii="Times New Roman" w:hAnsi="Times New Roman" w:cs="Times New Roman"/>
          <w:sz w:val="28"/>
          <w:szCs w:val="28"/>
        </w:rPr>
        <w:t xml:space="preserve"> and transfusion dependant</w:t>
      </w:r>
      <w:ins w:id="648" w:author="Soheir Adam" w:date="2015-07-02T17:25:00Z">
        <w:r w:rsidR="002108C2">
          <w:rPr>
            <w:rFonts w:ascii="Times New Roman" w:hAnsi="Times New Roman" w:cs="Times New Roman"/>
            <w:sz w:val="28"/>
            <w:szCs w:val="28"/>
          </w:rPr>
          <w:t xml:space="preserve"> </w:t>
        </w:r>
      </w:ins>
      <w:r w:rsidRPr="00FF624F">
        <w:rPr>
          <w:rFonts w:ascii="Times New Roman" w:hAnsi="Times New Roman" w:cs="Times New Roman"/>
          <w:sz w:val="28"/>
          <w:szCs w:val="28"/>
        </w:rPr>
        <w:t>or adverse effects of the transplant procedure like graft failure, grade III/IV acute GVHD, or both</w:t>
      </w:r>
      <w:r>
        <w:rPr>
          <w:rFonts w:ascii="Times New Roman" w:hAnsi="Times New Roman" w:cs="Times New Roman"/>
          <w:sz w:val="28"/>
          <w:szCs w:val="28"/>
        </w:rPr>
        <w:t>) and the quality of life after transplantation. Time period to be reported after at least 1 year of follow-up.</w:t>
      </w:r>
    </w:p>
    <w:p w14:paraId="043E8816" w14:textId="46D45787" w:rsidR="002862AE" w:rsidRDefault="002862AE" w:rsidP="002862AE">
      <w:pPr>
        <w:widowControl w:val="0"/>
        <w:overflowPunct w:val="0"/>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2.Disease</w:t>
      </w:r>
      <w:r w:rsidRPr="00FF624F">
        <w:rPr>
          <w:rFonts w:ascii="Times New Roman" w:hAnsi="Times New Roman" w:cs="Times New Roman"/>
          <w:sz w:val="28"/>
          <w:szCs w:val="28"/>
        </w:rPr>
        <w:t>-free surviva</w:t>
      </w:r>
      <w:r>
        <w:rPr>
          <w:rFonts w:ascii="Times New Roman" w:hAnsi="Times New Roman" w:cs="Times New Roman"/>
          <w:sz w:val="28"/>
          <w:szCs w:val="28"/>
        </w:rPr>
        <w:t xml:space="preserve">l (DFS) (event is defined as either </w:t>
      </w:r>
      <w:r w:rsidRPr="00FF624F">
        <w:rPr>
          <w:rFonts w:ascii="Times New Roman" w:hAnsi="Times New Roman" w:cs="Times New Roman"/>
          <w:sz w:val="28"/>
          <w:szCs w:val="28"/>
        </w:rPr>
        <w:t>thalassaemia</w:t>
      </w:r>
      <w:ins w:id="649" w:author="Soheir Adam" w:date="2015-07-02T08:24:00Z">
        <w:r w:rsidR="009E13E8">
          <w:rPr>
            <w:rFonts w:ascii="Times New Roman" w:hAnsi="Times New Roman" w:cs="Times New Roman"/>
            <w:sz w:val="28"/>
            <w:szCs w:val="28"/>
          </w:rPr>
          <w:t xml:space="preserve"> </w:t>
        </w:r>
      </w:ins>
      <w:r w:rsidRPr="00FF624F">
        <w:rPr>
          <w:rFonts w:ascii="Times New Roman" w:hAnsi="Times New Roman" w:cs="Times New Roman"/>
          <w:sz w:val="28"/>
          <w:szCs w:val="28"/>
        </w:rPr>
        <w:t xml:space="preserve">manifestations or adverse effects of the transplant procedure like graft failure, grade III/IV acute GVHD, or both) the interval from time of randomization or study entry to the first recurrence of event or to </w:t>
      </w:r>
      <w:r>
        <w:rPr>
          <w:rFonts w:ascii="Times New Roman" w:hAnsi="Times New Roman" w:cs="Times New Roman"/>
          <w:sz w:val="28"/>
          <w:szCs w:val="28"/>
        </w:rPr>
        <w:t>death of any cause. Time period</w:t>
      </w:r>
      <w:r w:rsidRPr="00FF624F">
        <w:rPr>
          <w:rFonts w:ascii="Times New Roman" w:hAnsi="Times New Roman" w:cs="Times New Roman"/>
          <w:sz w:val="28"/>
          <w:szCs w:val="28"/>
        </w:rPr>
        <w:t xml:space="preserve"> t</w:t>
      </w:r>
      <w:r>
        <w:rPr>
          <w:rFonts w:ascii="Times New Roman" w:hAnsi="Times New Roman" w:cs="Times New Roman"/>
          <w:sz w:val="28"/>
          <w:szCs w:val="28"/>
        </w:rPr>
        <w:t>o be reported after at least 1 year of follow-up.</w:t>
      </w:r>
    </w:p>
    <w:p w14:paraId="6DF76046" w14:textId="77777777" w:rsidR="002862AE" w:rsidRDefault="002862AE" w:rsidP="002862AE">
      <w:pPr>
        <w:widowControl w:val="0"/>
        <w:overflowPunct w:val="0"/>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3.Engraftment (described as the successful implantation of graft and transfusion independent survival) rounds up another important aspect of the outcome.</w:t>
      </w:r>
    </w:p>
    <w:p w14:paraId="0498ACBE" w14:textId="77777777" w:rsidR="002862AE" w:rsidRDefault="002862AE" w:rsidP="002862AE">
      <w:pPr>
        <w:widowControl w:val="0"/>
        <w:overflowPunct w:val="0"/>
        <w:autoSpaceDE w:val="0"/>
        <w:autoSpaceDN w:val="0"/>
        <w:adjustRightInd w:val="0"/>
        <w:spacing w:after="0" w:line="360" w:lineRule="auto"/>
        <w:rPr>
          <w:rFonts w:ascii="Times New Roman" w:hAnsi="Times New Roman" w:cs="Times New Roman"/>
          <w:b/>
          <w:sz w:val="28"/>
          <w:szCs w:val="28"/>
          <w:u w:val="single"/>
        </w:rPr>
      </w:pPr>
    </w:p>
    <w:p w14:paraId="7027AD38" w14:textId="77777777" w:rsidR="002862AE" w:rsidRDefault="002862AE" w:rsidP="002862AE">
      <w:pPr>
        <w:widowControl w:val="0"/>
        <w:overflowPunct w:val="0"/>
        <w:autoSpaceDE w:val="0"/>
        <w:autoSpaceDN w:val="0"/>
        <w:adjustRightInd w:val="0"/>
        <w:spacing w:after="0" w:line="360" w:lineRule="auto"/>
        <w:rPr>
          <w:rFonts w:ascii="Times New Roman" w:hAnsi="Times New Roman" w:cs="Times New Roman"/>
          <w:b/>
          <w:sz w:val="28"/>
          <w:szCs w:val="28"/>
          <w:u w:val="single"/>
        </w:rPr>
      </w:pPr>
      <w:r>
        <w:rPr>
          <w:rFonts w:ascii="Times New Roman" w:hAnsi="Times New Roman" w:cs="Times New Roman"/>
          <w:b/>
          <w:sz w:val="28"/>
          <w:szCs w:val="28"/>
          <w:u w:val="single"/>
        </w:rPr>
        <w:t>Secondary Outcomes</w:t>
      </w:r>
    </w:p>
    <w:p w14:paraId="3D2D2006" w14:textId="77777777" w:rsidR="002862AE" w:rsidRDefault="002862AE" w:rsidP="002862AE">
      <w:pPr>
        <w:widowControl w:val="0"/>
        <w:overflowPunct w:val="0"/>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1.Acute GVHD (aGVHD) (Grade 1-Grade 4) which determines the immediate success of the transplantation and implies the need for second transplantation and is significant controller of the mortality in transplanted patients.</w:t>
      </w:r>
    </w:p>
    <w:p w14:paraId="07326890" w14:textId="77777777" w:rsidR="002862AE" w:rsidRDefault="002862AE" w:rsidP="002862AE">
      <w:pPr>
        <w:widowControl w:val="0"/>
        <w:overflowPunct w:val="0"/>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2.Chronic GVHD (cGVHD) (Limited and extensive) which determines the morbidity of the transplanted patients and governs the quality of life post transplant.</w:t>
      </w:r>
    </w:p>
    <w:p w14:paraId="33E222BF" w14:textId="77777777" w:rsidR="002862AE" w:rsidRDefault="002862AE" w:rsidP="002862AE">
      <w:pPr>
        <w:widowControl w:val="0"/>
        <w:overflowPunct w:val="0"/>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3.Transplant Related Mortality(TRM) (Includes both Rejection and non-Rejection mortality) which indicates the efficacy of the transplantation and also indicates at the mortality due to pre-existing comorbidities, conditioning </w:t>
      </w:r>
      <w:r>
        <w:rPr>
          <w:rFonts w:ascii="Times New Roman" w:hAnsi="Times New Roman" w:cs="Times New Roman"/>
          <w:sz w:val="28"/>
          <w:szCs w:val="28"/>
        </w:rPr>
        <w:lastRenderedPageBreak/>
        <w:t xml:space="preserve">regimen toxicity andtransplantation process. </w:t>
      </w:r>
    </w:p>
    <w:p w14:paraId="055BC957" w14:textId="77777777" w:rsidR="002862AE" w:rsidRDefault="002862AE" w:rsidP="002862AE">
      <w:pPr>
        <w:widowControl w:val="0"/>
        <w:overflowPunct w:val="0"/>
        <w:autoSpaceDE w:val="0"/>
        <w:autoSpaceDN w:val="0"/>
        <w:adjustRightInd w:val="0"/>
        <w:spacing w:after="0" w:line="360" w:lineRule="auto"/>
        <w:rPr>
          <w:rFonts w:ascii="Times New Roman" w:hAnsi="Times New Roman" w:cs="Times New Roman"/>
          <w:sz w:val="28"/>
          <w:szCs w:val="28"/>
        </w:rPr>
      </w:pPr>
    </w:p>
    <w:p w14:paraId="2D47BAD1" w14:textId="77777777" w:rsidR="002862AE" w:rsidRDefault="002862AE" w:rsidP="002862AE">
      <w:pPr>
        <w:widowControl w:val="0"/>
        <w:tabs>
          <w:tab w:val="center" w:pos="4513"/>
        </w:tabs>
        <w:overflowPunct w:val="0"/>
        <w:autoSpaceDE w:val="0"/>
        <w:autoSpaceDN w:val="0"/>
        <w:adjustRightInd w:val="0"/>
        <w:spacing w:after="0" w:line="360" w:lineRule="auto"/>
        <w:rPr>
          <w:rFonts w:ascii="Times New Roman" w:hAnsi="Times New Roman" w:cs="Times New Roman"/>
          <w:b/>
          <w:sz w:val="28"/>
          <w:szCs w:val="28"/>
          <w:u w:val="single"/>
        </w:rPr>
      </w:pPr>
      <w:r w:rsidRPr="003324E2">
        <w:rPr>
          <w:rFonts w:ascii="Times New Roman" w:hAnsi="Times New Roman" w:cs="Times New Roman"/>
          <w:b/>
          <w:sz w:val="28"/>
          <w:szCs w:val="28"/>
          <w:u w:val="single"/>
        </w:rPr>
        <w:t>Data Synthesis and Analysis</w:t>
      </w:r>
    </w:p>
    <w:p w14:paraId="33D69DD9" w14:textId="77777777" w:rsidR="002862AE" w:rsidRPr="00CF3B39" w:rsidRDefault="002862AE" w:rsidP="002862AE">
      <w:pPr>
        <w:autoSpaceDE w:val="0"/>
        <w:autoSpaceDN w:val="0"/>
        <w:adjustRightInd w:val="0"/>
        <w:spacing w:after="0" w:line="360" w:lineRule="auto"/>
        <w:rPr>
          <w:rFonts w:ascii="Times New Roman" w:hAnsi="Times New Roman" w:cs="Times New Roman"/>
          <w:sz w:val="28"/>
          <w:szCs w:val="28"/>
        </w:rPr>
      </w:pPr>
      <w:r w:rsidRPr="00CF3B39">
        <w:rPr>
          <w:rFonts w:ascii="Times New Roman" w:hAnsi="Times New Roman" w:cs="Times New Roman"/>
          <w:sz w:val="28"/>
          <w:szCs w:val="28"/>
        </w:rPr>
        <w:t>Dichotomous data were analyzed by calculating the relative</w:t>
      </w:r>
      <w:r>
        <w:rPr>
          <w:rFonts w:ascii="Times New Roman" w:hAnsi="Times New Roman" w:cs="Times New Roman"/>
          <w:sz w:val="28"/>
          <w:szCs w:val="28"/>
        </w:rPr>
        <w:t xml:space="preserve"> </w:t>
      </w:r>
      <w:r w:rsidRPr="00CF3B39">
        <w:rPr>
          <w:rFonts w:ascii="Times New Roman" w:hAnsi="Times New Roman" w:cs="Times New Roman"/>
          <w:sz w:val="28"/>
          <w:szCs w:val="28"/>
        </w:rPr>
        <w:t>risk (RR) for each trial with the 95% confidence interval(CI). We used the Mantel-Haenszel random-effects</w:t>
      </w:r>
      <w:r>
        <w:rPr>
          <w:rFonts w:ascii="Times New Roman" w:hAnsi="Times New Roman" w:cs="Times New Roman"/>
          <w:sz w:val="28"/>
          <w:szCs w:val="28"/>
        </w:rPr>
        <w:t xml:space="preserve"> </w:t>
      </w:r>
      <w:r w:rsidRPr="00CF3B39">
        <w:rPr>
          <w:rFonts w:ascii="Times New Roman" w:hAnsi="Times New Roman" w:cs="Times New Roman"/>
          <w:sz w:val="28"/>
          <w:szCs w:val="28"/>
        </w:rPr>
        <w:t>model to pool RRs throughout the review because of</w:t>
      </w:r>
    </w:p>
    <w:p w14:paraId="4B7250F8" w14:textId="77777777" w:rsidR="002862AE" w:rsidRPr="00CF3B39" w:rsidRDefault="002862AE" w:rsidP="002862AE">
      <w:pPr>
        <w:autoSpaceDE w:val="0"/>
        <w:autoSpaceDN w:val="0"/>
        <w:adjustRightInd w:val="0"/>
        <w:spacing w:after="0" w:line="360" w:lineRule="auto"/>
        <w:rPr>
          <w:rFonts w:ascii="Times New Roman" w:hAnsi="Times New Roman" w:cs="Times New Roman"/>
          <w:sz w:val="28"/>
          <w:szCs w:val="28"/>
        </w:rPr>
      </w:pPr>
      <w:r w:rsidRPr="00CF3B39">
        <w:rPr>
          <w:rFonts w:ascii="Times New Roman" w:hAnsi="Times New Roman" w:cs="Times New Roman"/>
          <w:sz w:val="28"/>
          <w:szCs w:val="28"/>
        </w:rPr>
        <w:t>expected heterogeneity between studies related to different</w:t>
      </w:r>
      <w:r>
        <w:rPr>
          <w:rFonts w:ascii="Times New Roman" w:hAnsi="Times New Roman" w:cs="Times New Roman"/>
          <w:sz w:val="28"/>
          <w:szCs w:val="28"/>
        </w:rPr>
        <w:t xml:space="preserve"> </w:t>
      </w:r>
      <w:r w:rsidRPr="00CF3B39">
        <w:rPr>
          <w:rFonts w:ascii="Times New Roman" w:hAnsi="Times New Roman" w:cs="Times New Roman"/>
          <w:sz w:val="28"/>
          <w:szCs w:val="28"/>
        </w:rPr>
        <w:t>distribution of disease risk characteristics. The random</w:t>
      </w:r>
      <w:r>
        <w:rPr>
          <w:rFonts w:ascii="Times New Roman" w:hAnsi="Times New Roman" w:cs="Times New Roman"/>
          <w:sz w:val="28"/>
          <w:szCs w:val="28"/>
        </w:rPr>
        <w:t xml:space="preserve"> </w:t>
      </w:r>
      <w:r w:rsidRPr="00CF3B39">
        <w:rPr>
          <w:rFonts w:ascii="Times New Roman" w:hAnsi="Times New Roman" w:cs="Times New Roman"/>
          <w:sz w:val="28"/>
          <w:szCs w:val="28"/>
        </w:rPr>
        <w:t>effects model is based on the assumption that</w:t>
      </w:r>
      <w:r>
        <w:rPr>
          <w:rFonts w:ascii="Times New Roman" w:hAnsi="Times New Roman" w:cs="Times New Roman"/>
          <w:sz w:val="28"/>
          <w:szCs w:val="28"/>
        </w:rPr>
        <w:t xml:space="preserve"> </w:t>
      </w:r>
      <w:r w:rsidRPr="00CF3B39">
        <w:rPr>
          <w:rFonts w:ascii="Times New Roman" w:hAnsi="Times New Roman" w:cs="Times New Roman"/>
          <w:sz w:val="28"/>
          <w:szCs w:val="28"/>
        </w:rPr>
        <w:t>different studies are not identical but follow some (usually</w:t>
      </w:r>
    </w:p>
    <w:p w14:paraId="4BD8B4AC" w14:textId="15FC8190" w:rsidR="002862AE" w:rsidRDefault="002862AE" w:rsidP="002862AE">
      <w:pPr>
        <w:widowControl w:val="0"/>
        <w:tabs>
          <w:tab w:val="center" w:pos="4513"/>
        </w:tabs>
        <w:overflowPunct w:val="0"/>
        <w:autoSpaceDE w:val="0"/>
        <w:autoSpaceDN w:val="0"/>
        <w:adjustRightInd w:val="0"/>
        <w:spacing w:after="0" w:line="360" w:lineRule="auto"/>
        <w:rPr>
          <w:rFonts w:ascii="Times New Roman" w:hAnsi="Times New Roman" w:cs="Times New Roman"/>
          <w:color w:val="3A3535"/>
          <w:sz w:val="28"/>
          <w:szCs w:val="28"/>
        </w:rPr>
      </w:pPr>
      <w:r w:rsidRPr="00CF3B39">
        <w:rPr>
          <w:rFonts w:ascii="Times New Roman" w:hAnsi="Times New Roman" w:cs="Times New Roman"/>
          <w:sz w:val="28"/>
          <w:szCs w:val="28"/>
        </w:rPr>
        <w:t>normal) distribution. The pooled estimate refers to the</w:t>
      </w:r>
      <w:r>
        <w:rPr>
          <w:rFonts w:ascii="Times New Roman" w:hAnsi="Times New Roman" w:cs="Times New Roman"/>
          <w:sz w:val="28"/>
          <w:szCs w:val="28"/>
        </w:rPr>
        <w:t xml:space="preserve"> </w:t>
      </w:r>
      <w:r w:rsidRPr="00CF3B39">
        <w:rPr>
          <w:rFonts w:ascii="Times New Roman" w:hAnsi="Times New Roman" w:cs="Times New Roman"/>
          <w:sz w:val="28"/>
          <w:szCs w:val="28"/>
        </w:rPr>
        <w:t>center of intervention effects. The confidence intervals</w:t>
      </w:r>
      <w:r>
        <w:rPr>
          <w:rFonts w:ascii="Times New Roman" w:hAnsi="Times New Roman" w:cs="Times New Roman"/>
          <w:sz w:val="28"/>
          <w:szCs w:val="28"/>
        </w:rPr>
        <w:t xml:space="preserve"> </w:t>
      </w:r>
      <w:r w:rsidRPr="00CF3B39">
        <w:rPr>
          <w:rFonts w:ascii="Times New Roman" w:hAnsi="Times New Roman" w:cs="Times New Roman"/>
          <w:sz w:val="28"/>
          <w:szCs w:val="28"/>
        </w:rPr>
        <w:t>describe the uncertainty in the location of this mean. Differences in confounders were assessed using the Student</w:t>
      </w:r>
      <w:r>
        <w:rPr>
          <w:rFonts w:ascii="Times New Roman" w:hAnsi="Times New Roman" w:cs="Times New Roman"/>
          <w:sz w:val="28"/>
          <w:szCs w:val="28"/>
        </w:rPr>
        <w:t xml:space="preserve"> </w:t>
      </w:r>
      <w:r w:rsidRPr="00CF3B39">
        <w:rPr>
          <w:rFonts w:ascii="Times New Roman" w:hAnsi="Times New Roman" w:cs="Times New Roman"/>
          <w:sz w:val="28"/>
          <w:szCs w:val="28"/>
        </w:rPr>
        <w:t>t test or as reported in the primary publication.</w:t>
      </w:r>
      <w:r w:rsidRPr="009A095D">
        <w:rPr>
          <w:rFonts w:ascii="Times New Roman" w:hAnsi="Times New Roman" w:cs="Times New Roman"/>
          <w:sz w:val="28"/>
          <w:szCs w:val="28"/>
        </w:rPr>
        <w:t xml:space="preserve">All analyses were performed using Review Manager </w:t>
      </w:r>
      <w:r>
        <w:rPr>
          <w:rFonts w:ascii="Times New Roman" w:hAnsi="Times New Roman" w:cs="Times New Roman"/>
          <w:sz w:val="28"/>
          <w:szCs w:val="28"/>
        </w:rPr>
        <w:t>(RevMan</w:t>
      </w:r>
      <w:r w:rsidRPr="009A095D">
        <w:rPr>
          <w:rFonts w:ascii="Times New Roman" w:hAnsi="Times New Roman" w:cs="Times New Roman"/>
          <w:sz w:val="28"/>
          <w:szCs w:val="28"/>
        </w:rPr>
        <w:t>version 5.3; the Nordic Cochrane Centre, the Cochrane Collaboration, 2012, Copenhagen, Denmark).</w:t>
      </w:r>
    </w:p>
    <w:p w14:paraId="5397FD0E" w14:textId="2B02F35F" w:rsidR="002862AE" w:rsidRPr="00CF3B39" w:rsidRDefault="006C1E8A" w:rsidP="002862AE">
      <w:pPr>
        <w:widowControl w:val="0"/>
        <w:tabs>
          <w:tab w:val="center" w:pos="4513"/>
        </w:tabs>
        <w:overflowPunct w:val="0"/>
        <w:autoSpaceDE w:val="0"/>
        <w:autoSpaceDN w:val="0"/>
        <w:adjustRightInd w:val="0"/>
        <w:spacing w:after="0" w:line="360" w:lineRule="auto"/>
        <w:rPr>
          <w:rFonts w:ascii="Times New Roman" w:hAnsi="Times New Roman" w:cs="Times New Roman"/>
          <w:b/>
          <w:sz w:val="28"/>
          <w:szCs w:val="28"/>
          <w:u w:val="single"/>
        </w:rPr>
      </w:pPr>
      <w:r w:rsidRPr="00CF3B39">
        <w:rPr>
          <w:rFonts w:ascii="Times New Roman" w:hAnsi="Times New Roman" w:cs="Times New Roman"/>
          <w:b/>
          <w:sz w:val="28"/>
          <w:szCs w:val="28"/>
          <w:u w:val="single"/>
        </w:rPr>
        <w:t>Results:</w:t>
      </w:r>
    </w:p>
    <w:p w14:paraId="08D3E25F" w14:textId="5B2E9EA6" w:rsidR="002862AE" w:rsidRPr="00AC6F57" w:rsidDel="009E13E8" w:rsidRDefault="002862AE" w:rsidP="002862AE">
      <w:pPr>
        <w:autoSpaceDE w:val="0"/>
        <w:autoSpaceDN w:val="0"/>
        <w:adjustRightInd w:val="0"/>
        <w:spacing w:after="0" w:line="360" w:lineRule="auto"/>
        <w:rPr>
          <w:del w:id="650" w:author="Soheir Adam" w:date="2015-07-02T08:25:00Z"/>
          <w:rFonts w:ascii="Times New Roman" w:hAnsi="Times New Roman" w:cs="Times New Roman"/>
          <w:sz w:val="28"/>
          <w:szCs w:val="28"/>
        </w:rPr>
      </w:pPr>
      <w:r w:rsidRPr="00AC6F57">
        <w:rPr>
          <w:rFonts w:ascii="Times New Roman" w:hAnsi="Times New Roman" w:cs="Times New Roman"/>
          <w:sz w:val="28"/>
          <w:szCs w:val="28"/>
        </w:rPr>
        <w:t xml:space="preserve">The search yielded 91 associated results, and 48 potentially important results, 29 relevant clinical trials which were considered for further investigation; however, 22 of the 29 studies were excluded </w:t>
      </w:r>
      <w:r w:rsidR="00AC6F57" w:rsidRPr="00AC6F57">
        <w:rPr>
          <w:rFonts w:ascii="Times New Roman" w:hAnsi="Times New Roman" w:cs="Times New Roman"/>
          <w:sz w:val="28"/>
          <w:szCs w:val="28"/>
        </w:rPr>
        <w:t xml:space="preserve">2013 that randomized 958 patients fulfilled inclusion criteria [24, 27-28, 30, 34-35, 38].One trial [34] did not report on OS, DFS and Engraftment and cannot be included except in the secondary outcome analysis. Five trials compared PBHSCT to BMT[27, 28, 30, 34, 35], one trial compared MRD-BMT to MUD-BMT[24], one trial compared MRD-BMT to MSD-BMT[38].The definition of Pesaro Risk Classification patients was consistent between trials except in one trial [35].The mean duration of follow-up among all studies was 33 months (range, 24-72 months).All trials used myeloablative or non-myeloablative conditioning regimen as summarized in Table 1. Data regarding demographics and Pesaro Risk Classes are </w:t>
      </w:r>
      <w:r w:rsidR="00AC6F57" w:rsidRPr="00AC6F57">
        <w:rPr>
          <w:rFonts w:ascii="Times New Roman" w:hAnsi="Times New Roman" w:cs="Times New Roman"/>
          <w:sz w:val="28"/>
          <w:szCs w:val="28"/>
        </w:rPr>
        <w:lastRenderedPageBreak/>
        <w:t xml:space="preserve">summarized in Table 2. </w:t>
      </w:r>
      <w:r w:rsidRPr="00AC6F57">
        <w:rPr>
          <w:rFonts w:ascii="Times New Roman" w:hAnsi="Times New Roman" w:cs="Times New Roman"/>
          <w:sz w:val="28"/>
          <w:szCs w:val="28"/>
        </w:rPr>
        <w:t>for various</w:t>
      </w:r>
      <w:ins w:id="651" w:author="Soheir Adam" w:date="2015-07-02T08:25:00Z">
        <w:r w:rsidR="009E13E8">
          <w:rPr>
            <w:rFonts w:ascii="Times New Roman" w:hAnsi="Times New Roman" w:cs="Times New Roman"/>
            <w:sz w:val="28"/>
            <w:szCs w:val="28"/>
          </w:rPr>
          <w:t xml:space="preserve"> </w:t>
        </w:r>
      </w:ins>
    </w:p>
    <w:p w14:paraId="43A019A6" w14:textId="6D7FADE0" w:rsidR="002862AE" w:rsidRPr="00AC6F57" w:rsidRDefault="002862AE" w:rsidP="002862AE">
      <w:pPr>
        <w:autoSpaceDE w:val="0"/>
        <w:autoSpaceDN w:val="0"/>
        <w:adjustRightInd w:val="0"/>
        <w:spacing w:after="0" w:line="360" w:lineRule="auto"/>
        <w:rPr>
          <w:rFonts w:ascii="Times New Roman" w:hAnsi="Times New Roman" w:cs="Times New Roman"/>
          <w:sz w:val="28"/>
          <w:szCs w:val="28"/>
        </w:rPr>
      </w:pPr>
      <w:r w:rsidRPr="00AC6F57">
        <w:rPr>
          <w:rFonts w:ascii="Times New Roman" w:hAnsi="Times New Roman" w:cs="Times New Roman"/>
          <w:sz w:val="28"/>
          <w:szCs w:val="28"/>
        </w:rPr>
        <w:t xml:space="preserve">reasons (Fig. 1). Seven trials (3 comparisons) conducted between </w:t>
      </w:r>
      <w:ins w:id="652" w:author="Soheir Adam" w:date="2015-08-06T21:39:00Z">
        <w:r w:rsidR="00855DEC">
          <w:rPr>
            <w:rFonts w:ascii="Times New Roman" w:hAnsi="Times New Roman" w:cs="Times New Roman"/>
            <w:sz w:val="28"/>
            <w:szCs w:val="28"/>
          </w:rPr>
          <w:t xml:space="preserve">January </w:t>
        </w:r>
      </w:ins>
      <w:r w:rsidRPr="00AC6F57">
        <w:rPr>
          <w:rFonts w:ascii="Times New Roman" w:hAnsi="Times New Roman" w:cs="Times New Roman"/>
          <w:sz w:val="28"/>
          <w:szCs w:val="28"/>
        </w:rPr>
        <w:t xml:space="preserve">2006 and </w:t>
      </w:r>
      <w:ins w:id="653" w:author="Soheir Adam" w:date="2015-08-06T21:39:00Z">
        <w:r w:rsidR="00855DEC">
          <w:rPr>
            <w:rFonts w:ascii="Times New Roman" w:hAnsi="Times New Roman" w:cs="Times New Roman"/>
            <w:sz w:val="28"/>
            <w:szCs w:val="28"/>
          </w:rPr>
          <w:t xml:space="preserve">July </w:t>
        </w:r>
      </w:ins>
      <w:ins w:id="654" w:author="Soheir Adam" w:date="2015-07-04T15:32:00Z">
        <w:r w:rsidR="00855DEC" w:rsidRPr="00855DEC">
          <w:rPr>
            <w:rFonts w:ascii="Times New Roman" w:hAnsi="Times New Roman" w:cs="Times New Roman"/>
            <w:sz w:val="28"/>
            <w:szCs w:val="28"/>
            <w:highlight w:val="yellow"/>
          </w:rPr>
          <w:t>2015</w:t>
        </w:r>
      </w:ins>
      <w:ins w:id="655" w:author="Soheir Adam" w:date="2015-08-06T21:39:00Z">
        <w:r w:rsidR="00855DEC">
          <w:rPr>
            <w:rFonts w:ascii="Times New Roman" w:hAnsi="Times New Roman" w:cs="Times New Roman"/>
            <w:sz w:val="28"/>
            <w:szCs w:val="28"/>
          </w:rPr>
          <w:t>.</w:t>
        </w:r>
      </w:ins>
    </w:p>
    <w:p w14:paraId="7004C58D" w14:textId="77777777" w:rsidR="002862AE" w:rsidRDefault="002862AE" w:rsidP="002862AE">
      <w:pPr>
        <w:autoSpaceDE w:val="0"/>
        <w:autoSpaceDN w:val="0"/>
        <w:adjustRightInd w:val="0"/>
        <w:spacing w:after="0" w:line="360" w:lineRule="auto"/>
        <w:rPr>
          <w:rFonts w:ascii="Times New Roman" w:hAnsi="Times New Roman" w:cs="Times New Roman"/>
          <w:color w:val="3A3535"/>
          <w:sz w:val="28"/>
          <w:szCs w:val="28"/>
        </w:rPr>
      </w:pPr>
    </w:p>
    <w:p w14:paraId="021BA0AC" w14:textId="77777777" w:rsidR="002862AE" w:rsidRDefault="0090563E" w:rsidP="002862AE">
      <w:pPr>
        <w:autoSpaceDE w:val="0"/>
        <w:autoSpaceDN w:val="0"/>
        <w:adjustRightInd w:val="0"/>
        <w:spacing w:after="0" w:line="360" w:lineRule="auto"/>
        <w:ind w:left="720"/>
        <w:rPr>
          <w:rFonts w:ascii="Times New Roman" w:hAnsi="Times New Roman" w:cs="Times New Roman"/>
          <w:color w:val="3A3535"/>
          <w:sz w:val="28"/>
          <w:szCs w:val="28"/>
        </w:rPr>
      </w:pPr>
      <w:r>
        <w:rPr>
          <w:rFonts w:ascii="Times New Roman" w:hAnsi="Times New Roman" w:cs="Times New Roman"/>
          <w:noProof/>
          <w:color w:val="3A3535"/>
          <w:sz w:val="28"/>
          <w:szCs w:val="28"/>
          <w:lang w:val="en-US" w:eastAsia="en-US"/>
        </w:rPr>
        <w:pict w14:anchorId="479C99DF">
          <v:shapetype id="_x0000_t109" coordsize="21600,21600" o:spt="109" path="m0,0l0,21600,21600,21600,21600,0xe">
            <v:stroke joinstyle="miter"/>
            <v:path gradientshapeok="t" o:connecttype="rect"/>
          </v:shapetype>
          <v:shape id="AutoShape 11" o:spid="_x0000_s1033" type="#_x0000_t109" style="position:absolute;left:0;text-align:left;margin-left:268.9pt;margin-top:202.35pt;width:170.25pt;height:56.25pt;z-index:25166745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" fillcolor="white [3201]" strokecolor="black [3200]" strokeweight="2.5pt">
            <v:shadow color="#868686"/>
            <v:textbox style="mso-next-textbox:#AutoShape 11">
              <w:txbxContent>
                <w:p w14:paraId="6E6C1641" w14:textId="77777777" w:rsidR="000F5793" w:rsidRPr="00C37709" w:rsidRDefault="000F5793" w:rsidP="002862AE">
                  <w:pPr>
                    <w:rPr>
                      <w:vertAlign w:val="superscript"/>
                    </w:rPr>
                  </w:pPr>
                  <w:r>
                    <w:t>Comparative Prospective Clinical Trial without Primary Outcome (n=1)</w:t>
                  </w:r>
                  <w:r>
                    <w:rPr>
                      <w:vertAlign w:val="superscript"/>
                    </w:rPr>
                    <w:t>34</w:t>
                  </w:r>
                </w:p>
              </w:txbxContent>
            </v:textbox>
          </v:shape>
        </w:pict>
      </w:r>
      <w:r>
        <w:rPr>
          <w:rFonts w:ascii="Times New Roman" w:hAnsi="Times New Roman" w:cs="Times New Roman"/>
          <w:noProof/>
          <w:color w:val="3A3535"/>
          <w:sz w:val="28"/>
          <w:szCs w:val="28"/>
          <w:lang w:val="en-US" w:eastAsia="en-US"/>
        </w:rPr>
        <w:pict w14:anchorId="5DC7DC3F">
          <v:shape id="AutoShape 10" o:spid="_x0000_s1032" type="#_x0000_t109" style="position:absolute;left:0;text-align:left;margin-left:268.9pt;margin-top:121.2pt;width:170.25pt;height:1in;z-index:25166643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" fillcolor="white [3201]" strokecolor="black [3200]" strokeweight="2.5pt">
            <v:shadow color="#868686"/>
            <v:textbox style="mso-next-textbox:#AutoShape 10">
              <w:txbxContent>
                <w:p w14:paraId="39C667A0" w14:textId="77777777" w:rsidR="000F5793" w:rsidRPr="00C37709" w:rsidRDefault="000F5793" w:rsidP="002862AE">
                  <w:pPr>
                    <w:rPr>
                      <w:vertAlign w:val="superscript"/>
                    </w:rPr>
                  </w:pPr>
                  <w:r>
                    <w:t>Non-Comparative Prospective Clinical Trials not compatible with inclusion criteria (n=22)</w:t>
                  </w:r>
                  <w:r>
                    <w:rPr>
                      <w:vertAlign w:val="superscript"/>
                    </w:rPr>
                    <w:t>10-23,26,29,31-33,36-37</w:t>
                  </w:r>
                </w:p>
              </w:txbxContent>
            </v:textbox>
          </v:shape>
        </w:pict>
      </w:r>
      <w:r>
        <w:rPr>
          <w:rFonts w:ascii="Times New Roman" w:hAnsi="Times New Roman" w:cs="Times New Roman"/>
          <w:noProof/>
          <w:color w:val="3A3535"/>
          <w:sz w:val="28"/>
          <w:szCs w:val="28"/>
          <w:lang w:val="en-US" w:eastAsia="en-US"/>
        </w:rPr>
        <w:pict w14:anchorId="57594DBA">
          <v:shape id="AutoShape 9" o:spid="_x0000_s1031" type="#_x0000_t109" style="position:absolute;left:0;text-align:left;margin-left:268.9pt;margin-top:67.95pt;width:174.75pt;height:48pt;z-index:25166540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" fillcolor="white [3201]" strokecolor="black [3200]" strokeweight="2.5pt">
            <v:shadow color="#868686"/>
            <v:textbox style="mso-next-textbox:#AutoShape 9">
              <w:txbxContent>
                <w:p w14:paraId="1C40D7BA" w14:textId="77777777" w:rsidR="000F5793" w:rsidRDefault="000F5793" w:rsidP="002862AE">
                  <w:r>
                    <w:t>Case Reports, Letter to the Editor, Review and Duplication (n=22)</w:t>
                  </w:r>
                </w:p>
              </w:txbxContent>
            </v:textbox>
          </v:shape>
        </w:pict>
      </w:r>
      <w:r>
        <w:rPr>
          <w:rFonts w:ascii="Times New Roman" w:hAnsi="Times New Roman" w:cs="Times New Roman"/>
          <w:noProof/>
          <w:color w:val="3A3535"/>
          <w:sz w:val="28"/>
          <w:szCs w:val="28"/>
          <w:lang w:val="en-US" w:eastAsia="en-US"/>
        </w:rPr>
        <w:pict w14:anchorId="1807C78B">
          <v:shape id="AutoShape 8" o:spid="_x0000_s1030" type="#_x0000_t109" style="position:absolute;left:0;text-align:left;margin-left:264.4pt;margin-top:9.6pt;width:174.35pt;height:48pt;z-index:25166438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" fillcolor="white [3201]" strokecolor="black [3200]" strokeweight="2.5pt">
            <v:shadow color="#868686"/>
            <v:textbox style="mso-next-textbox:#AutoShape 8">
              <w:txbxContent>
                <w:p w14:paraId="7835D204" w14:textId="77777777" w:rsidR="000F5793" w:rsidRDefault="000F5793" w:rsidP="002862AE">
                  <w:r>
                    <w:t>Results not associated with HSCT in Thalassemia alone (n=40)</w:t>
                  </w:r>
                </w:p>
              </w:txbxContent>
            </v:textbox>
          </v:shape>
        </w:pict>
      </w:r>
      <w:r>
        <w:rPr>
          <w:rFonts w:ascii="Times New Roman" w:hAnsi="Times New Roman" w:cs="Times New Roman"/>
          <w:noProof/>
          <w:color w:val="3A3535"/>
          <w:sz w:val="28"/>
          <w:szCs w:val="28"/>
          <w:lang w:val="en-US" w:eastAsia="en-US"/>
        </w:rPr>
        <w:pict w14:anchorId="7D7ED358">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 o:spid="_x0000_s1026" type="#_x0000_t13" style="position:absolute;left:0;text-align:left;margin-left:183.35pt;margin-top:38.85pt;width:76.9pt;height:12.75pt;z-index:2516602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" fillcolor="white [3201]" strokecolor="black [3200]" strokeweight="2.5pt">
            <v:shadow color="#868686"/>
          </v:shape>
        </w:pict>
      </w:r>
      <w:r>
        <w:rPr>
          <w:rFonts w:ascii="Times New Roman" w:hAnsi="Times New Roman" w:cs="Times New Roman"/>
          <w:noProof/>
          <w:color w:val="3A3535"/>
          <w:sz w:val="28"/>
          <w:szCs w:val="28"/>
          <w:lang w:val="en-US" w:eastAsia="en-US"/>
        </w:rPr>
        <w:pict w14:anchorId="057ECB7C">
          <v:shape id="AutoShape 5" o:spid="_x0000_s1027" type="#_x0000_t13" style="position:absolute;left:0;text-align:left;margin-left:183.35pt;margin-top:91.35pt;width:76.9pt;height:14.25pt;z-index:2516613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" fillcolor="white [3201]" strokecolor="black [3200]" strokeweight="2.5pt">
            <v:shadow color="#868686"/>
          </v:shape>
        </w:pict>
      </w:r>
      <w:r>
        <w:rPr>
          <w:rFonts w:ascii="Times New Roman" w:hAnsi="Times New Roman" w:cs="Times New Roman"/>
          <w:noProof/>
          <w:color w:val="3A3535"/>
          <w:sz w:val="28"/>
          <w:szCs w:val="28"/>
          <w:lang w:val="en-US" w:eastAsia="en-US"/>
        </w:rPr>
        <w:pict w14:anchorId="6C5118E7">
          <v:shape id="AutoShape 6" o:spid="_x0000_s1028" type="#_x0000_t13" style="position:absolute;left:0;text-align:left;margin-left:187.5pt;margin-top:148.35pt;width:76.9pt;height:11.25pt;z-index:25166233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" fillcolor="white [3201]" strokecolor="black [3200]" strokeweight="2.5pt">
            <v:shadow color="#868686"/>
          </v:shape>
        </w:pict>
      </w:r>
      <w:r>
        <w:rPr>
          <w:rFonts w:ascii="Times New Roman" w:hAnsi="Times New Roman" w:cs="Times New Roman"/>
          <w:noProof/>
          <w:color w:val="3A3535"/>
          <w:sz w:val="28"/>
          <w:szCs w:val="28"/>
          <w:lang w:val="en-US" w:eastAsia="en-US"/>
        </w:rPr>
        <w:pict w14:anchorId="7E355358">
          <v:shape id="AutoShape 7" o:spid="_x0000_s1029" type="#_x0000_t13" style="position:absolute;left:0;text-align:left;margin-left:192pt;margin-top:202.35pt;width:76.9pt;height:12pt;z-index:2516633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" fillcolor="white [3201]" strokecolor="black [3200]" strokeweight="2.5pt">
            <v:shadow color="#868686"/>
          </v:shape>
        </w:pict>
      </w:r>
      <w:r w:rsidR="002862AE">
        <w:rPr>
          <w:rFonts w:ascii="Times New Roman" w:hAnsi="Times New Roman" w:cs="Times New Roman"/>
          <w:noProof/>
          <w:color w:val="3A3535"/>
          <w:sz w:val="28"/>
          <w:szCs w:val="28"/>
          <w:lang w:val="en-US" w:eastAsia="en-US"/>
        </w:rPr>
        <w:drawing>
          <wp:inline distT="0" distB="0" distL="0" distR="0" wp14:anchorId="5ECB59DE" wp14:editId="3A438013">
            <wp:extent cx="5486400" cy="3200400"/>
            <wp:effectExtent l="0" t="0" r="0"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8EF9011" w14:textId="77777777" w:rsidR="002862AE" w:rsidRPr="00AC6F57" w:rsidRDefault="002862AE" w:rsidP="002862AE">
      <w:pPr>
        <w:autoSpaceDE w:val="0"/>
        <w:autoSpaceDN w:val="0"/>
        <w:adjustRightInd w:val="0"/>
        <w:spacing w:after="0" w:line="360" w:lineRule="auto"/>
        <w:ind w:left="720"/>
        <w:rPr>
          <w:rFonts w:ascii="Times New Roman" w:hAnsi="Times New Roman" w:cs="Times New Roman"/>
          <w:sz w:val="28"/>
          <w:szCs w:val="28"/>
        </w:rPr>
      </w:pPr>
    </w:p>
    <w:p w14:paraId="1976D51D" w14:textId="77777777" w:rsidR="002862AE" w:rsidRPr="00AC6F57" w:rsidRDefault="002862AE" w:rsidP="002862AE">
      <w:pPr>
        <w:autoSpaceDE w:val="0"/>
        <w:autoSpaceDN w:val="0"/>
        <w:adjustRightInd w:val="0"/>
        <w:spacing w:after="0" w:line="360" w:lineRule="auto"/>
        <w:ind w:left="720"/>
        <w:rPr>
          <w:rFonts w:ascii="Times New Roman" w:hAnsi="Times New Roman" w:cs="Times New Roman"/>
          <w:sz w:val="24"/>
          <w:szCs w:val="24"/>
        </w:rPr>
      </w:pPr>
      <w:r w:rsidRPr="00AC6F57">
        <w:rPr>
          <w:rFonts w:ascii="Times New Roman" w:hAnsi="Times New Roman" w:cs="Times New Roman"/>
          <w:sz w:val="24"/>
          <w:szCs w:val="24"/>
        </w:rPr>
        <w:t>Fig1. Trial flow according to quality of  reporting Meta-analysis (QUOROM) is shown.Superscript indicate the Clinical Trials.</w:t>
      </w:r>
    </w:p>
    <w:p w14:paraId="7EDA8A87" w14:textId="77777777" w:rsidR="002862AE" w:rsidRDefault="002862AE" w:rsidP="002862AE">
      <w:pPr>
        <w:autoSpaceDE w:val="0"/>
        <w:autoSpaceDN w:val="0"/>
        <w:adjustRightInd w:val="0"/>
        <w:spacing w:after="0" w:line="240" w:lineRule="auto"/>
        <w:rPr>
          <w:rFonts w:ascii="Times New Roman" w:hAnsi="Times New Roman" w:cs="Times New Roman"/>
          <w:color w:val="3A3535"/>
          <w:sz w:val="28"/>
          <w:szCs w:val="28"/>
        </w:rPr>
      </w:pPr>
    </w:p>
    <w:p w14:paraId="1D82A16D" w14:textId="77777777" w:rsidR="00285027" w:rsidRDefault="00285027" w:rsidP="002862AE">
      <w:pPr>
        <w:autoSpaceDE w:val="0"/>
        <w:autoSpaceDN w:val="0"/>
        <w:adjustRightInd w:val="0"/>
        <w:spacing w:after="0" w:line="240" w:lineRule="auto"/>
        <w:rPr>
          <w:ins w:id="656" w:author="Soheir Adam" w:date="2015-07-04T15:32:00Z"/>
          <w:rFonts w:ascii="Times New Roman" w:hAnsi="Times New Roman" w:cs="Times New Roman"/>
          <w:b/>
          <w:sz w:val="28"/>
          <w:szCs w:val="28"/>
          <w:u w:val="single"/>
        </w:rPr>
      </w:pPr>
    </w:p>
    <w:p w14:paraId="3777937D" w14:textId="77777777" w:rsidR="00285027" w:rsidRDefault="00285027" w:rsidP="002862AE">
      <w:pPr>
        <w:autoSpaceDE w:val="0"/>
        <w:autoSpaceDN w:val="0"/>
        <w:adjustRightInd w:val="0"/>
        <w:spacing w:after="0" w:line="240" w:lineRule="auto"/>
        <w:rPr>
          <w:ins w:id="657" w:author="Soheir Adam" w:date="2015-07-04T15:32:00Z"/>
          <w:rFonts w:ascii="Times New Roman" w:hAnsi="Times New Roman" w:cs="Times New Roman"/>
          <w:b/>
          <w:sz w:val="28"/>
          <w:szCs w:val="28"/>
          <w:u w:val="single"/>
        </w:rPr>
      </w:pPr>
    </w:p>
    <w:p w14:paraId="21016ACF" w14:textId="77777777" w:rsidR="002862AE" w:rsidRPr="00AC6F57" w:rsidRDefault="002862AE" w:rsidP="002862AE">
      <w:pPr>
        <w:autoSpaceDE w:val="0"/>
        <w:autoSpaceDN w:val="0"/>
        <w:adjustRightInd w:val="0"/>
        <w:spacing w:after="0" w:line="240" w:lineRule="auto"/>
        <w:rPr>
          <w:rFonts w:ascii="Times New Roman" w:hAnsi="Times New Roman" w:cs="Times New Roman"/>
          <w:b/>
          <w:sz w:val="28"/>
          <w:szCs w:val="28"/>
          <w:u w:val="single"/>
        </w:rPr>
      </w:pPr>
      <w:r w:rsidRPr="00AC6F57">
        <w:rPr>
          <w:rFonts w:ascii="Times New Roman" w:hAnsi="Times New Roman" w:cs="Times New Roman"/>
          <w:b/>
          <w:sz w:val="28"/>
          <w:szCs w:val="28"/>
          <w:u w:val="single"/>
        </w:rPr>
        <w:t>Assessment of Risk of Bias</w:t>
      </w:r>
    </w:p>
    <w:p w14:paraId="4E6B5426" w14:textId="77777777" w:rsidR="002862AE" w:rsidRPr="00AC6F57" w:rsidRDefault="002862AE" w:rsidP="002862AE">
      <w:pPr>
        <w:autoSpaceDE w:val="0"/>
        <w:autoSpaceDN w:val="0"/>
        <w:adjustRightInd w:val="0"/>
        <w:spacing w:after="0" w:line="360" w:lineRule="auto"/>
        <w:rPr>
          <w:rFonts w:ascii="Times New Roman" w:hAnsi="Times New Roman" w:cs="Times New Roman"/>
          <w:sz w:val="28"/>
          <w:szCs w:val="28"/>
        </w:rPr>
      </w:pPr>
      <w:r w:rsidRPr="00AC6F57">
        <w:rPr>
          <w:rFonts w:ascii="Times New Roman" w:hAnsi="Times New Roman" w:cs="Times New Roman"/>
          <w:sz w:val="28"/>
          <w:szCs w:val="28"/>
        </w:rPr>
        <w:t>Seven trials that compared MUD-BMT, MSD-BMT, MRD-BMT, PBHSCT, UCBHSCT were prospective controlled. Most of the studies reported data on potential confounders (Table 2).None of the trials were blinded.</w:t>
      </w:r>
    </w:p>
    <w:p w14:paraId="0688248D" w14:textId="77777777" w:rsidR="002862AE" w:rsidRPr="00652685" w:rsidDel="0039754D" w:rsidRDefault="002862AE" w:rsidP="002862AE">
      <w:pPr>
        <w:autoSpaceDE w:val="0"/>
        <w:autoSpaceDN w:val="0"/>
        <w:adjustRightInd w:val="0"/>
        <w:spacing w:after="0" w:line="360" w:lineRule="auto"/>
        <w:rPr>
          <w:del w:id="658" w:author="Soheir Adam" w:date="2015-07-04T15:31:00Z"/>
          <w:rFonts w:ascii="Times New Roman" w:hAnsi="Times New Roman" w:cs="Times New Roman"/>
          <w:b/>
          <w:color w:val="3A3535"/>
          <w:sz w:val="28"/>
          <w:szCs w:val="28"/>
          <w:u w:val="single"/>
        </w:rPr>
      </w:pPr>
    </w:p>
    <w:p w14:paraId="2FEEFA88" w14:textId="77777777" w:rsidR="002862AE" w:rsidDel="0039754D" w:rsidRDefault="002862AE" w:rsidP="002862AE">
      <w:pPr>
        <w:autoSpaceDE w:val="0"/>
        <w:autoSpaceDN w:val="0"/>
        <w:adjustRightInd w:val="0"/>
        <w:spacing w:after="0" w:line="360" w:lineRule="auto"/>
        <w:rPr>
          <w:del w:id="659" w:author="Soheir Adam" w:date="2015-07-04T15:31:00Z"/>
          <w:rFonts w:ascii="Times New Roman" w:hAnsi="Times New Roman" w:cs="Times New Roman"/>
          <w:b/>
          <w:color w:val="3A3535"/>
          <w:sz w:val="28"/>
          <w:szCs w:val="28"/>
          <w:u w:val="single"/>
        </w:rPr>
      </w:pPr>
    </w:p>
    <w:p w14:paraId="7E0E0DEB" w14:textId="77777777" w:rsidR="002862AE" w:rsidRDefault="002862AE" w:rsidP="002862AE">
      <w:pPr>
        <w:autoSpaceDE w:val="0"/>
        <w:autoSpaceDN w:val="0"/>
        <w:adjustRightInd w:val="0"/>
        <w:spacing w:after="0" w:line="360" w:lineRule="auto"/>
        <w:rPr>
          <w:rFonts w:ascii="Times New Roman" w:hAnsi="Times New Roman" w:cs="Times New Roman"/>
          <w:b/>
          <w:color w:val="3A3535"/>
          <w:sz w:val="28"/>
          <w:szCs w:val="28"/>
          <w:u w:val="single"/>
        </w:rPr>
      </w:pPr>
    </w:p>
    <w:p w14:paraId="7C38DA64" w14:textId="26D8DA66" w:rsidR="002862AE" w:rsidRDefault="002862AE" w:rsidP="002862AE">
      <w:pPr>
        <w:autoSpaceDE w:val="0"/>
        <w:autoSpaceDN w:val="0"/>
        <w:adjustRightInd w:val="0"/>
        <w:spacing w:after="0" w:line="360" w:lineRule="auto"/>
        <w:rPr>
          <w:rFonts w:ascii="Times New Roman" w:hAnsi="Times New Roman" w:cs="Times New Roman"/>
          <w:b/>
          <w:color w:val="3A3535"/>
          <w:sz w:val="28"/>
          <w:szCs w:val="28"/>
          <w:u w:val="single"/>
        </w:rPr>
      </w:pPr>
      <w:r w:rsidRPr="00652685">
        <w:rPr>
          <w:rFonts w:ascii="Times New Roman" w:hAnsi="Times New Roman" w:cs="Times New Roman"/>
          <w:b/>
          <w:color w:val="3A3535"/>
          <w:sz w:val="28"/>
          <w:szCs w:val="28"/>
          <w:u w:val="single"/>
        </w:rPr>
        <w:t xml:space="preserve">BMT </w:t>
      </w:r>
      <w:del w:id="660" w:author="Soheir Adam" w:date="2015-07-04T16:11:00Z">
        <w:r w:rsidRPr="00652685" w:rsidDel="006C1E8A">
          <w:rPr>
            <w:rFonts w:ascii="Times New Roman" w:hAnsi="Times New Roman" w:cs="Times New Roman"/>
            <w:b/>
            <w:i/>
            <w:color w:val="3A3535"/>
            <w:sz w:val="28"/>
            <w:szCs w:val="28"/>
            <w:u w:val="single"/>
          </w:rPr>
          <w:delText xml:space="preserve">Versus </w:delText>
        </w:r>
      </w:del>
      <w:ins w:id="661" w:author="Soheir Adam" w:date="2015-07-04T16:11:00Z">
        <w:r w:rsidR="006C1E8A" w:rsidRPr="00652685">
          <w:rPr>
            <w:rFonts w:ascii="Times New Roman" w:hAnsi="Times New Roman" w:cs="Times New Roman"/>
            <w:b/>
            <w:i/>
            <w:color w:val="3A3535"/>
            <w:sz w:val="28"/>
            <w:szCs w:val="28"/>
            <w:u w:val="single"/>
          </w:rPr>
          <w:t>V</w:t>
        </w:r>
        <w:r w:rsidR="006C1E8A">
          <w:rPr>
            <w:rFonts w:ascii="Times New Roman" w:hAnsi="Times New Roman" w:cs="Times New Roman"/>
            <w:b/>
            <w:i/>
            <w:color w:val="3A3535"/>
            <w:sz w:val="28"/>
            <w:szCs w:val="28"/>
            <w:u w:val="single"/>
          </w:rPr>
          <w:t>s.</w:t>
        </w:r>
        <w:r w:rsidR="006C1E8A" w:rsidRPr="00652685">
          <w:rPr>
            <w:rFonts w:ascii="Times New Roman" w:hAnsi="Times New Roman" w:cs="Times New Roman"/>
            <w:b/>
            <w:i/>
            <w:color w:val="3A3535"/>
            <w:sz w:val="28"/>
            <w:szCs w:val="28"/>
            <w:u w:val="single"/>
          </w:rPr>
          <w:t xml:space="preserve"> </w:t>
        </w:r>
      </w:ins>
      <w:r w:rsidRPr="00652685">
        <w:rPr>
          <w:rFonts w:ascii="Times New Roman" w:hAnsi="Times New Roman" w:cs="Times New Roman"/>
          <w:b/>
          <w:color w:val="3A3535"/>
          <w:sz w:val="28"/>
          <w:szCs w:val="28"/>
          <w:u w:val="single"/>
        </w:rPr>
        <w:t>PBHSCT</w:t>
      </w:r>
      <w:r>
        <w:rPr>
          <w:rFonts w:ascii="Times New Roman" w:hAnsi="Times New Roman" w:cs="Times New Roman"/>
          <w:b/>
          <w:color w:val="3A3535"/>
          <w:sz w:val="28"/>
          <w:szCs w:val="28"/>
          <w:u w:val="single"/>
        </w:rPr>
        <w:t>:</w:t>
      </w:r>
    </w:p>
    <w:p w14:paraId="2C1F2F6E" w14:textId="77777777" w:rsidR="002862AE" w:rsidRPr="00A057A3" w:rsidDel="0039754D" w:rsidRDefault="002862AE" w:rsidP="002862AE">
      <w:pPr>
        <w:autoSpaceDE w:val="0"/>
        <w:autoSpaceDN w:val="0"/>
        <w:adjustRightInd w:val="0"/>
        <w:spacing w:after="0" w:line="360" w:lineRule="auto"/>
        <w:rPr>
          <w:del w:id="662" w:author="Soheir Adam" w:date="2015-07-04T15:31:00Z"/>
          <w:rFonts w:ascii="Times New Roman" w:hAnsi="Times New Roman" w:cs="Times New Roman"/>
          <w:b/>
          <w:color w:val="3A3535"/>
          <w:sz w:val="28"/>
          <w:szCs w:val="28"/>
          <w:rPrChange w:id="663" w:author="Soheir Adam" w:date="2015-07-04T15:17:00Z">
            <w:rPr>
              <w:del w:id="664" w:author="Soheir Adam" w:date="2015-07-04T15:31:00Z"/>
              <w:rFonts w:ascii="Times New Roman" w:hAnsi="Times New Roman" w:cs="Times New Roman"/>
              <w:b/>
              <w:color w:val="3A3535"/>
              <w:sz w:val="28"/>
              <w:szCs w:val="28"/>
              <w:u w:val="single"/>
            </w:rPr>
          </w:rPrChange>
        </w:rPr>
      </w:pPr>
      <w:r w:rsidRPr="00A057A3">
        <w:rPr>
          <w:rFonts w:ascii="Times New Roman" w:hAnsi="Times New Roman" w:cs="Times New Roman"/>
          <w:b/>
          <w:color w:val="3A3535"/>
          <w:sz w:val="28"/>
          <w:szCs w:val="28"/>
          <w:rPrChange w:id="665" w:author="Soheir Adam" w:date="2015-07-04T15:17:00Z">
            <w:rPr>
              <w:rFonts w:ascii="Times New Roman" w:hAnsi="Times New Roman" w:cs="Times New Roman"/>
              <w:b/>
              <w:color w:val="3A3535"/>
              <w:sz w:val="28"/>
              <w:szCs w:val="28"/>
              <w:u w:val="single"/>
            </w:rPr>
          </w:rPrChange>
        </w:rPr>
        <w:t>Primary Outcomes</w:t>
      </w:r>
    </w:p>
    <w:p w14:paraId="436B679A"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0A725438" w14:textId="527DF084" w:rsidR="002862AE" w:rsidRPr="00A057A3" w:rsidRDefault="002862AE" w:rsidP="002862AE">
      <w:pPr>
        <w:autoSpaceDE w:val="0"/>
        <w:autoSpaceDN w:val="0"/>
        <w:adjustRightInd w:val="0"/>
        <w:spacing w:after="0" w:line="360" w:lineRule="auto"/>
        <w:rPr>
          <w:rFonts w:asciiTheme="majorHAnsi" w:hAnsiTheme="majorHAnsi" w:cs="Times New Roman"/>
          <w:b/>
          <w:sz w:val="28"/>
          <w:szCs w:val="28"/>
          <w:rPrChange w:id="666" w:author="Soheir Adam" w:date="2015-07-04T15:17:00Z">
            <w:rPr>
              <w:rFonts w:asciiTheme="majorHAnsi" w:hAnsiTheme="majorHAnsi" w:cs="Times New Roman"/>
              <w:b/>
              <w:sz w:val="28"/>
              <w:szCs w:val="28"/>
              <w:u w:val="single"/>
            </w:rPr>
          </w:rPrChange>
        </w:rPr>
      </w:pPr>
      <w:r w:rsidRPr="00A057A3">
        <w:rPr>
          <w:rFonts w:asciiTheme="majorHAnsi" w:hAnsiTheme="majorHAnsi" w:cs="Times New Roman"/>
          <w:b/>
          <w:sz w:val="28"/>
          <w:szCs w:val="28"/>
          <w:rPrChange w:id="667" w:author="Soheir Adam" w:date="2015-07-04T15:17:00Z">
            <w:rPr>
              <w:rFonts w:asciiTheme="majorHAnsi" w:hAnsiTheme="majorHAnsi" w:cs="Times New Roman"/>
              <w:b/>
              <w:sz w:val="28"/>
              <w:szCs w:val="28"/>
              <w:u w:val="single"/>
            </w:rPr>
          </w:rPrChange>
        </w:rPr>
        <w:t xml:space="preserve">Overall Survival </w:t>
      </w:r>
      <w:ins w:id="668" w:author="Soheir Adam" w:date="2015-07-04T16:11:00Z">
        <w:r w:rsidR="003E6004">
          <w:rPr>
            <w:rFonts w:asciiTheme="majorHAnsi" w:hAnsiTheme="majorHAnsi" w:cs="Times New Roman"/>
            <w:b/>
            <w:sz w:val="28"/>
            <w:szCs w:val="28"/>
          </w:rPr>
          <w:t>:</w:t>
        </w:r>
      </w:ins>
      <w:del w:id="669" w:author="Soheir Adam" w:date="2015-07-04T16:11:00Z">
        <w:r w:rsidRPr="00A057A3" w:rsidDel="003E6004">
          <w:rPr>
            <w:rFonts w:asciiTheme="majorHAnsi" w:hAnsiTheme="majorHAnsi" w:cs="Times New Roman"/>
            <w:b/>
            <w:sz w:val="28"/>
            <w:szCs w:val="28"/>
            <w:rPrChange w:id="670" w:author="Soheir Adam" w:date="2015-07-04T15:17:00Z">
              <w:rPr>
                <w:rFonts w:asciiTheme="majorHAnsi" w:hAnsiTheme="majorHAnsi" w:cs="Times New Roman"/>
                <w:b/>
                <w:sz w:val="28"/>
                <w:szCs w:val="28"/>
                <w:u w:val="single"/>
              </w:rPr>
            </w:rPrChange>
          </w:rPr>
          <w:delText>(OS):</w:delText>
        </w:r>
      </w:del>
    </w:p>
    <w:p w14:paraId="5F159094" w14:textId="531195E1" w:rsidR="002862AE" w:rsidRPr="00DB002B" w:rsidDel="00F6314B" w:rsidRDefault="002862AE" w:rsidP="00F6314B">
      <w:pPr>
        <w:autoSpaceDE w:val="0"/>
        <w:autoSpaceDN w:val="0"/>
        <w:adjustRightInd w:val="0"/>
        <w:spacing w:after="0" w:line="360" w:lineRule="auto"/>
        <w:rPr>
          <w:del w:id="671" w:author="Soheir Adam" w:date="2015-08-06T21:44:00Z"/>
          <w:rFonts w:ascii="Times New Roman" w:hAnsi="Times New Roman" w:cs="Times New Roman"/>
          <w:sz w:val="28"/>
          <w:szCs w:val="28"/>
        </w:rPr>
        <w:pPrChange w:id="672" w:author="Soheir Adam" w:date="2015-08-06T21:44:00Z">
          <w:pPr>
            <w:autoSpaceDE w:val="0"/>
            <w:autoSpaceDN w:val="0"/>
            <w:adjustRightInd w:val="0"/>
            <w:spacing w:after="0" w:line="360" w:lineRule="auto"/>
          </w:pPr>
        </w:pPrChange>
      </w:pPr>
      <w:r w:rsidRPr="00DB002B">
        <w:rPr>
          <w:rFonts w:ascii="Times New Roman" w:hAnsi="Times New Roman" w:cs="Times New Roman"/>
          <w:sz w:val="28"/>
          <w:szCs w:val="28"/>
        </w:rPr>
        <w:t xml:space="preserve">There was </w:t>
      </w:r>
      <w:del w:id="673" w:author="Soheir Adam" w:date="2015-08-06T21:44:00Z">
        <w:r w:rsidRPr="00DB002B" w:rsidDel="00F6314B">
          <w:rPr>
            <w:rFonts w:ascii="Times New Roman" w:hAnsi="Times New Roman" w:cs="Times New Roman"/>
            <w:sz w:val="28"/>
            <w:szCs w:val="28"/>
          </w:rPr>
          <w:delText xml:space="preserve">a </w:delText>
        </w:r>
      </w:del>
      <w:ins w:id="674" w:author="Soheir Adam" w:date="2015-08-06T21:44:00Z">
        <w:r w:rsidR="00F6314B">
          <w:rPr>
            <w:rFonts w:ascii="Times New Roman" w:hAnsi="Times New Roman" w:cs="Times New Roman"/>
            <w:sz w:val="28"/>
            <w:szCs w:val="28"/>
          </w:rPr>
          <w:t>no</w:t>
        </w:r>
        <w:r w:rsidR="00F6314B" w:rsidRPr="00DB002B">
          <w:rPr>
            <w:rFonts w:ascii="Times New Roman" w:hAnsi="Times New Roman" w:cs="Times New Roman"/>
            <w:sz w:val="28"/>
            <w:szCs w:val="28"/>
          </w:rPr>
          <w:t xml:space="preserve"> </w:t>
        </w:r>
      </w:ins>
      <w:r w:rsidRPr="00DB002B">
        <w:rPr>
          <w:rFonts w:ascii="Times New Roman" w:hAnsi="Times New Roman" w:cs="Times New Roman"/>
          <w:sz w:val="28"/>
          <w:szCs w:val="28"/>
        </w:rPr>
        <w:t xml:space="preserve">significant increase in </w:t>
      </w:r>
      <w:ins w:id="675" w:author="Soheir Adam" w:date="2015-07-04T16:11:00Z">
        <w:r w:rsidR="003E6004">
          <w:rPr>
            <w:rFonts w:ascii="Times New Roman" w:hAnsi="Times New Roman" w:cs="Times New Roman"/>
            <w:sz w:val="28"/>
            <w:szCs w:val="28"/>
          </w:rPr>
          <w:t>overall survival (</w:t>
        </w:r>
      </w:ins>
      <w:r w:rsidRPr="00DB002B">
        <w:rPr>
          <w:rFonts w:ascii="Times New Roman" w:hAnsi="Times New Roman" w:cs="Times New Roman"/>
          <w:sz w:val="28"/>
          <w:szCs w:val="28"/>
        </w:rPr>
        <w:t>OS</w:t>
      </w:r>
      <w:ins w:id="676" w:author="Soheir Adam" w:date="2015-07-04T16:12:00Z">
        <w:r w:rsidR="003E6004">
          <w:rPr>
            <w:rFonts w:ascii="Times New Roman" w:hAnsi="Times New Roman" w:cs="Times New Roman"/>
            <w:sz w:val="28"/>
            <w:szCs w:val="28"/>
          </w:rPr>
          <w:t>)</w:t>
        </w:r>
      </w:ins>
      <w:r w:rsidRPr="00DB002B">
        <w:rPr>
          <w:rFonts w:ascii="Times New Roman" w:hAnsi="Times New Roman" w:cs="Times New Roman"/>
          <w:sz w:val="28"/>
          <w:szCs w:val="28"/>
        </w:rPr>
        <w:t xml:space="preserve"> in patients undergoing B</w:t>
      </w:r>
      <w:r>
        <w:rPr>
          <w:rFonts w:ascii="Times New Roman" w:hAnsi="Times New Roman" w:cs="Times New Roman"/>
          <w:sz w:val="28"/>
          <w:szCs w:val="28"/>
        </w:rPr>
        <w:t xml:space="preserve">MT compared to PBHSCT </w:t>
      </w:r>
      <w:ins w:id="677" w:author="Soheir Adam" w:date="2015-08-06T21:44:00Z">
        <w:r w:rsidR="00F6314B">
          <w:rPr>
            <w:rFonts w:ascii="Times New Roman" w:hAnsi="Times New Roman" w:cs="Times New Roman"/>
            <w:sz w:val="28"/>
            <w:szCs w:val="28"/>
          </w:rPr>
          <w:t>(RR, 0.94; 95% CI, 0.88-1.02</w:t>
        </w:r>
        <w:r w:rsidR="00F6314B" w:rsidRPr="00DB002B">
          <w:rPr>
            <w:rFonts w:ascii="Times New Roman" w:hAnsi="Times New Roman" w:cs="Times New Roman"/>
            <w:sz w:val="28"/>
            <w:szCs w:val="28"/>
          </w:rPr>
          <w:t>, 4 trials, 602</w:t>
        </w:r>
        <w:r w:rsidR="00F6314B">
          <w:rPr>
            <w:rFonts w:ascii="Times New Roman" w:hAnsi="Times New Roman" w:cs="Times New Roman"/>
            <w:sz w:val="28"/>
            <w:szCs w:val="28"/>
          </w:rPr>
          <w:t xml:space="preserve"> </w:t>
        </w:r>
        <w:r w:rsidR="00F6314B" w:rsidRPr="00DB002B">
          <w:rPr>
            <w:rFonts w:ascii="Times New Roman" w:hAnsi="Times New Roman" w:cs="Times New Roman"/>
            <w:sz w:val="28"/>
            <w:szCs w:val="28"/>
          </w:rPr>
          <w:t xml:space="preserve">patients) </w:t>
        </w:r>
      </w:ins>
      <w:del w:id="678" w:author="Soheir Adam" w:date="2015-08-06T21:44:00Z">
        <w:r w:rsidDel="00F6314B">
          <w:rPr>
            <w:rFonts w:ascii="Times New Roman" w:hAnsi="Times New Roman" w:cs="Times New Roman"/>
            <w:sz w:val="28"/>
            <w:szCs w:val="28"/>
          </w:rPr>
          <w:delText>(RR, 1.02; 95% CI, 0.94-1.10</w:delText>
        </w:r>
        <w:r w:rsidRPr="00DB002B" w:rsidDel="00F6314B">
          <w:rPr>
            <w:rFonts w:ascii="Times New Roman" w:hAnsi="Times New Roman" w:cs="Times New Roman"/>
            <w:sz w:val="28"/>
            <w:szCs w:val="28"/>
          </w:rPr>
          <w:delText>, 4 trials, 602</w:delText>
        </w:r>
      </w:del>
    </w:p>
    <w:p w14:paraId="59586C5C" w14:textId="4F97619E" w:rsidR="002862AE" w:rsidRDefault="002862AE" w:rsidP="00F6314B">
      <w:pPr>
        <w:autoSpaceDE w:val="0"/>
        <w:autoSpaceDN w:val="0"/>
        <w:adjustRightInd w:val="0"/>
        <w:spacing w:after="0" w:line="360" w:lineRule="auto"/>
        <w:rPr>
          <w:rFonts w:ascii="Times New Roman" w:hAnsi="Times New Roman" w:cs="Times New Roman"/>
          <w:sz w:val="28"/>
          <w:szCs w:val="28"/>
        </w:rPr>
      </w:pPr>
      <w:del w:id="679" w:author="Soheir Adam" w:date="2015-08-06T21:44:00Z">
        <w:r w:rsidRPr="00DB002B" w:rsidDel="00F6314B">
          <w:rPr>
            <w:rFonts w:ascii="Times New Roman" w:hAnsi="Times New Roman" w:cs="Times New Roman"/>
            <w:sz w:val="28"/>
            <w:szCs w:val="28"/>
          </w:rPr>
          <w:delText xml:space="preserve">patients) </w:delText>
        </w:r>
      </w:del>
      <w:r w:rsidRPr="00DB002B">
        <w:rPr>
          <w:rFonts w:ascii="Times New Roman" w:hAnsi="Times New Roman" w:cs="Times New Roman"/>
          <w:sz w:val="28"/>
          <w:szCs w:val="28"/>
        </w:rPr>
        <w:t>.</w:t>
      </w:r>
      <w:ins w:id="680" w:author="Soheir Adam" w:date="2015-08-06T21:46:00Z">
        <w:r w:rsidR="00F6314B" w:rsidRPr="00DB002B">
          <w:rPr>
            <w:rFonts w:ascii="Times New Roman" w:hAnsi="Times New Roman" w:cs="Times New Roman"/>
            <w:sz w:val="28"/>
            <w:szCs w:val="28"/>
          </w:rPr>
          <w:t xml:space="preserve">We considered </w:t>
        </w:r>
        <w:r w:rsidR="00F6314B">
          <w:rPr>
            <w:rFonts w:ascii="Times New Roman" w:hAnsi="Times New Roman" w:cs="Times New Roman"/>
            <w:sz w:val="28"/>
            <w:szCs w:val="28"/>
          </w:rPr>
          <w:t xml:space="preserve">each of </w:t>
        </w:r>
        <w:r w:rsidR="00F6314B" w:rsidRPr="00DB002B">
          <w:rPr>
            <w:rFonts w:ascii="Times New Roman" w:hAnsi="Times New Roman" w:cs="Times New Roman"/>
            <w:sz w:val="28"/>
            <w:szCs w:val="28"/>
          </w:rPr>
          <w:t xml:space="preserve">the trials individually </w:t>
        </w:r>
        <w:r w:rsidR="00F6314B">
          <w:rPr>
            <w:rFonts w:ascii="Times New Roman" w:hAnsi="Times New Roman" w:cs="Times New Roman"/>
            <w:sz w:val="28"/>
            <w:szCs w:val="28"/>
          </w:rPr>
          <w:t xml:space="preserve">. All trials showed </w:t>
        </w:r>
        <w:r w:rsidR="00F6314B">
          <w:rPr>
            <w:rFonts w:ascii="Times New Roman" w:hAnsi="Times New Roman" w:cs="Times New Roman"/>
            <w:sz w:val="28"/>
            <w:szCs w:val="28"/>
          </w:rPr>
          <w:lastRenderedPageBreak/>
          <w:t>an</w:t>
        </w:r>
        <w:r w:rsidR="00F6314B" w:rsidRPr="00DB002B">
          <w:rPr>
            <w:rFonts w:ascii="Times New Roman" w:hAnsi="Times New Roman" w:cs="Times New Roman"/>
            <w:sz w:val="28"/>
            <w:szCs w:val="28"/>
          </w:rPr>
          <w:t xml:space="preserve"> increase in OS </w:t>
        </w:r>
      </w:ins>
      <w:ins w:id="681" w:author="Soheir Adam" w:date="2015-08-06T21:47:00Z">
        <w:r w:rsidR="00F6314B">
          <w:rPr>
            <w:rFonts w:ascii="Times New Roman" w:hAnsi="Times New Roman" w:cs="Times New Roman"/>
            <w:sz w:val="28"/>
            <w:szCs w:val="28"/>
          </w:rPr>
          <w:t>for</w:t>
        </w:r>
      </w:ins>
      <w:ins w:id="682" w:author="Soheir Adam" w:date="2015-08-06T21:46:00Z">
        <w:r w:rsidR="00F6314B" w:rsidRPr="00DB002B">
          <w:rPr>
            <w:rFonts w:ascii="Times New Roman" w:hAnsi="Times New Roman" w:cs="Times New Roman"/>
            <w:sz w:val="28"/>
            <w:szCs w:val="28"/>
          </w:rPr>
          <w:t xml:space="preserve"> BMT compared to PBHSCT except </w:t>
        </w:r>
        <w:r w:rsidR="00F6314B">
          <w:rPr>
            <w:rFonts w:ascii="Times New Roman" w:hAnsi="Times New Roman" w:cs="Times New Roman"/>
            <w:sz w:val="28"/>
            <w:szCs w:val="28"/>
          </w:rPr>
          <w:t>in IB Resnick 2007</w:t>
        </w:r>
      </w:ins>
      <w:ins w:id="683" w:author="Soheir Adam" w:date="2015-08-06T21:47:00Z">
        <w:r w:rsidR="00F6314B">
          <w:rPr>
            <w:rFonts w:ascii="Times New Roman" w:hAnsi="Times New Roman" w:cs="Times New Roman"/>
            <w:sz w:val="28"/>
            <w:szCs w:val="28"/>
          </w:rPr>
          <w:t>,</w:t>
        </w:r>
      </w:ins>
      <w:ins w:id="684" w:author="Soheir Adam" w:date="2015-08-06T21:46:00Z">
        <w:r w:rsidR="00F6314B">
          <w:rPr>
            <w:rFonts w:ascii="Times New Roman" w:hAnsi="Times New Roman" w:cs="Times New Roman"/>
            <w:sz w:val="28"/>
            <w:szCs w:val="28"/>
          </w:rPr>
          <w:t xml:space="preserve"> and Chunfu Li 2012</w:t>
        </w:r>
      </w:ins>
      <w:ins w:id="685" w:author="Soheir Adam" w:date="2015-08-06T21:47:00Z">
        <w:r w:rsidR="00F6314B">
          <w:rPr>
            <w:rFonts w:ascii="Times New Roman" w:hAnsi="Times New Roman" w:cs="Times New Roman"/>
            <w:sz w:val="28"/>
            <w:szCs w:val="28"/>
          </w:rPr>
          <w:t xml:space="preserve">, </w:t>
        </w:r>
      </w:ins>
      <w:ins w:id="686" w:author="Soheir Adam" w:date="2015-08-06T21:46:00Z">
        <w:r w:rsidR="00F6314B">
          <w:rPr>
            <w:rFonts w:ascii="Times New Roman" w:hAnsi="Times New Roman" w:cs="Times New Roman"/>
            <w:sz w:val="28"/>
            <w:szCs w:val="28"/>
          </w:rPr>
          <w:t xml:space="preserve">where OS was </w:t>
        </w:r>
      </w:ins>
      <w:ins w:id="687" w:author="Soheir Adam" w:date="2015-08-06T21:47:00Z">
        <w:r w:rsidR="00F6314B">
          <w:rPr>
            <w:rFonts w:ascii="Times New Roman" w:hAnsi="Times New Roman" w:cs="Times New Roman"/>
            <w:sz w:val="28"/>
            <w:szCs w:val="28"/>
          </w:rPr>
          <w:t>increased</w:t>
        </w:r>
      </w:ins>
      <w:ins w:id="688" w:author="Soheir Adam" w:date="2015-08-06T21:46:00Z">
        <w:r w:rsidR="00F6314B">
          <w:rPr>
            <w:rFonts w:ascii="Times New Roman" w:hAnsi="Times New Roman" w:cs="Times New Roman"/>
            <w:sz w:val="28"/>
            <w:szCs w:val="28"/>
          </w:rPr>
          <w:t xml:space="preserve"> in PBHSCT compared to BMT. On network analysis</w:t>
        </w:r>
      </w:ins>
      <w:ins w:id="689" w:author="Soheir Adam" w:date="2015-08-06T21:48:00Z">
        <w:r w:rsidR="006411B3">
          <w:rPr>
            <w:rFonts w:ascii="Times New Roman" w:hAnsi="Times New Roman" w:cs="Times New Roman"/>
            <w:sz w:val="28"/>
            <w:szCs w:val="28"/>
          </w:rPr>
          <w:t>,</w:t>
        </w:r>
      </w:ins>
      <w:ins w:id="690" w:author="Soheir Adam" w:date="2015-08-06T21:46:00Z">
        <w:r w:rsidR="00F6314B">
          <w:rPr>
            <w:rFonts w:ascii="Times New Roman" w:hAnsi="Times New Roman" w:cs="Times New Roman"/>
            <w:sz w:val="28"/>
            <w:szCs w:val="28"/>
          </w:rPr>
          <w:t xml:space="preserve"> </w:t>
        </w:r>
      </w:ins>
      <w:ins w:id="691" w:author="Soheir Adam" w:date="2015-08-06T21:50:00Z">
        <w:r w:rsidR="006411B3">
          <w:rPr>
            <w:rFonts w:ascii="Times New Roman" w:hAnsi="Times New Roman" w:cs="Times New Roman"/>
            <w:sz w:val="28"/>
            <w:szCs w:val="28"/>
          </w:rPr>
          <w:t xml:space="preserve">there was </w:t>
        </w:r>
      </w:ins>
      <w:ins w:id="692" w:author="Soheir Adam" w:date="2015-08-06T21:48:00Z">
        <w:r w:rsidR="006411B3">
          <w:rPr>
            <w:rFonts w:ascii="Times New Roman" w:hAnsi="Times New Roman" w:cs="Times New Roman"/>
            <w:sz w:val="28"/>
            <w:szCs w:val="28"/>
          </w:rPr>
          <w:t>n</w:t>
        </w:r>
      </w:ins>
      <w:ins w:id="693" w:author="Soheir Adam" w:date="2015-08-06T21:46:00Z">
        <w:r w:rsidR="00F6314B">
          <w:rPr>
            <w:rFonts w:ascii="Times New Roman" w:hAnsi="Times New Roman" w:cs="Times New Roman"/>
            <w:sz w:val="28"/>
            <w:szCs w:val="28"/>
          </w:rPr>
          <w:t>o significant d</w:t>
        </w:r>
      </w:ins>
      <w:ins w:id="694" w:author="Soheir Adam" w:date="2015-08-06T21:48:00Z">
        <w:r w:rsidR="006411B3">
          <w:rPr>
            <w:rFonts w:ascii="Times New Roman" w:hAnsi="Times New Roman" w:cs="Times New Roman"/>
            <w:sz w:val="28"/>
            <w:szCs w:val="28"/>
          </w:rPr>
          <w:t>ifference</w:t>
        </w:r>
      </w:ins>
      <w:ins w:id="695" w:author="Soheir Adam" w:date="2015-08-06T21:46:00Z">
        <w:r w:rsidR="00F6314B">
          <w:rPr>
            <w:rFonts w:ascii="Times New Roman" w:hAnsi="Times New Roman" w:cs="Times New Roman"/>
            <w:sz w:val="28"/>
            <w:szCs w:val="28"/>
          </w:rPr>
          <w:t xml:space="preserve"> in OS </w:t>
        </w:r>
      </w:ins>
      <w:ins w:id="696" w:author="Soheir Adam" w:date="2015-08-06T21:48:00Z">
        <w:r w:rsidR="006411B3">
          <w:rPr>
            <w:rFonts w:ascii="Times New Roman" w:hAnsi="Times New Roman" w:cs="Times New Roman"/>
            <w:sz w:val="28"/>
            <w:szCs w:val="28"/>
          </w:rPr>
          <w:t>in</w:t>
        </w:r>
      </w:ins>
      <w:ins w:id="697" w:author="Soheir Adam" w:date="2015-08-06T21:46:00Z">
        <w:r w:rsidR="00F6314B">
          <w:rPr>
            <w:rFonts w:ascii="Times New Roman" w:hAnsi="Times New Roman" w:cs="Times New Roman"/>
            <w:sz w:val="28"/>
            <w:szCs w:val="28"/>
          </w:rPr>
          <w:t xml:space="preserve"> MUD</w:t>
        </w:r>
        <w:r w:rsidR="00F6314B" w:rsidRPr="00204ACE">
          <w:rPr>
            <w:rFonts w:ascii="Times New Roman" w:hAnsi="Times New Roman" w:cs="Times New Roman"/>
            <w:sz w:val="28"/>
            <w:szCs w:val="28"/>
          </w:rPr>
          <w:t>-BMT</w:t>
        </w:r>
        <w:r w:rsidR="00F6314B">
          <w:rPr>
            <w:rFonts w:ascii="Times New Roman" w:hAnsi="Times New Roman" w:cs="Times New Roman"/>
            <w:sz w:val="28"/>
            <w:szCs w:val="28"/>
          </w:rPr>
          <w:t xml:space="preserve"> (RR, 0.87; 95% CI, 0.79-1.29, 2 trials 131 patients) </w:t>
        </w:r>
        <w:r w:rsidR="00F6314B" w:rsidRPr="00204ACE">
          <w:rPr>
            <w:rFonts w:ascii="Times New Roman" w:hAnsi="Times New Roman" w:cs="Times New Roman"/>
            <w:sz w:val="28"/>
            <w:szCs w:val="28"/>
          </w:rPr>
          <w:t xml:space="preserve"> </w:t>
        </w:r>
      </w:ins>
      <w:ins w:id="698" w:author="Soheir Adam" w:date="2015-08-06T21:50:00Z">
        <w:r w:rsidR="006411B3">
          <w:rPr>
            <w:rFonts w:ascii="Times New Roman" w:hAnsi="Times New Roman" w:cs="Times New Roman"/>
            <w:sz w:val="28"/>
            <w:szCs w:val="28"/>
          </w:rPr>
          <w:t>or</w:t>
        </w:r>
      </w:ins>
      <w:ins w:id="699" w:author="Soheir Adam" w:date="2015-08-06T21:46:00Z">
        <w:r w:rsidR="00F6314B">
          <w:rPr>
            <w:rFonts w:ascii="Times New Roman" w:hAnsi="Times New Roman" w:cs="Times New Roman"/>
            <w:sz w:val="28"/>
            <w:szCs w:val="28"/>
          </w:rPr>
          <w:t xml:space="preserve"> </w:t>
        </w:r>
        <w:r w:rsidR="00F6314B" w:rsidRPr="00204ACE">
          <w:rPr>
            <w:rFonts w:ascii="Times New Roman" w:hAnsi="Times New Roman" w:cs="Times New Roman"/>
            <w:sz w:val="28"/>
            <w:szCs w:val="28"/>
          </w:rPr>
          <w:t>MSD-BMT</w:t>
        </w:r>
        <w:r w:rsidR="00F6314B" w:rsidRPr="00385697">
          <w:rPr>
            <w:rFonts w:ascii="Times New Roman" w:hAnsi="Times New Roman" w:cs="Times New Roman"/>
            <w:sz w:val="28"/>
            <w:szCs w:val="28"/>
          </w:rPr>
          <w:t xml:space="preserve"> </w:t>
        </w:r>
      </w:ins>
      <w:ins w:id="700" w:author="Soheir Adam" w:date="2015-08-06T21:49:00Z">
        <w:r w:rsidR="006411B3">
          <w:rPr>
            <w:rFonts w:ascii="Times New Roman" w:hAnsi="Times New Roman" w:cs="Times New Roman"/>
            <w:sz w:val="28"/>
            <w:szCs w:val="28"/>
          </w:rPr>
          <w:t>(</w:t>
        </w:r>
      </w:ins>
      <w:ins w:id="701" w:author="Soheir Adam" w:date="2015-08-06T21:46:00Z">
        <w:r w:rsidR="00F6314B">
          <w:rPr>
            <w:rFonts w:ascii="Times New Roman" w:hAnsi="Times New Roman" w:cs="Times New Roman"/>
            <w:sz w:val="28"/>
            <w:szCs w:val="28"/>
          </w:rPr>
          <w:t>RR, 0.87; 95% CI, 0.74-1.03, 2 trials 131 patients)</w:t>
        </w:r>
      </w:ins>
      <w:ins w:id="702" w:author="Soheir Adam" w:date="2015-08-06T21:49:00Z">
        <w:r w:rsidR="006411B3">
          <w:rPr>
            <w:rFonts w:ascii="Times New Roman" w:hAnsi="Times New Roman" w:cs="Times New Roman"/>
            <w:sz w:val="28"/>
            <w:szCs w:val="28"/>
          </w:rPr>
          <w:t>,</w:t>
        </w:r>
      </w:ins>
      <w:ins w:id="703" w:author="Soheir Adam" w:date="2015-08-06T21:46:00Z">
        <w:r w:rsidR="00F6314B" w:rsidRPr="00204ACE">
          <w:rPr>
            <w:rFonts w:ascii="Times New Roman" w:hAnsi="Times New Roman" w:cs="Times New Roman"/>
            <w:sz w:val="28"/>
            <w:szCs w:val="28"/>
          </w:rPr>
          <w:t xml:space="preserve"> </w:t>
        </w:r>
        <w:r w:rsidR="00F6314B">
          <w:rPr>
            <w:rFonts w:ascii="Times New Roman" w:hAnsi="Times New Roman" w:cs="Times New Roman"/>
            <w:sz w:val="28"/>
            <w:szCs w:val="28"/>
          </w:rPr>
          <w:t>compared to MRD-BMT.</w:t>
        </w:r>
      </w:ins>
      <w:del w:id="704" w:author="Soheir Adam" w:date="2015-08-06T21:51:00Z">
        <w:r w:rsidRPr="00DB002B" w:rsidDel="006411B3">
          <w:rPr>
            <w:rFonts w:ascii="Times New Roman" w:hAnsi="Times New Roman" w:cs="Times New Roman"/>
            <w:sz w:val="28"/>
            <w:szCs w:val="28"/>
          </w:rPr>
          <w:delText xml:space="preserve">We considered </w:delText>
        </w:r>
        <w:r w:rsidDel="006411B3">
          <w:rPr>
            <w:rFonts w:ascii="Times New Roman" w:hAnsi="Times New Roman" w:cs="Times New Roman"/>
            <w:sz w:val="28"/>
            <w:szCs w:val="28"/>
          </w:rPr>
          <w:delText xml:space="preserve">each of </w:delText>
        </w:r>
        <w:r w:rsidRPr="00DB002B" w:rsidDel="006411B3">
          <w:rPr>
            <w:rFonts w:ascii="Times New Roman" w:hAnsi="Times New Roman" w:cs="Times New Roman"/>
            <w:sz w:val="28"/>
            <w:szCs w:val="28"/>
          </w:rPr>
          <w:delText xml:space="preserve">the trials individually </w:delText>
        </w:r>
        <w:r w:rsidDel="006411B3">
          <w:rPr>
            <w:rFonts w:ascii="Times New Roman" w:hAnsi="Times New Roman" w:cs="Times New Roman"/>
            <w:sz w:val="28"/>
            <w:szCs w:val="28"/>
          </w:rPr>
          <w:delText>. A</w:delText>
        </w:r>
        <w:r w:rsidRPr="00DB002B" w:rsidDel="006411B3">
          <w:rPr>
            <w:rFonts w:ascii="Times New Roman" w:hAnsi="Times New Roman" w:cs="Times New Roman"/>
            <w:sz w:val="28"/>
            <w:szCs w:val="28"/>
          </w:rPr>
          <w:delText xml:space="preserve">ll trials showed </w:delText>
        </w:r>
      </w:del>
      <w:del w:id="705" w:author="Soheir Adam" w:date="2015-07-04T16:12:00Z">
        <w:r w:rsidRPr="00DB002B" w:rsidDel="003E6004">
          <w:rPr>
            <w:rFonts w:ascii="Times New Roman" w:hAnsi="Times New Roman" w:cs="Times New Roman"/>
            <w:sz w:val="28"/>
            <w:szCs w:val="28"/>
          </w:rPr>
          <w:delText xml:space="preserve">the </w:delText>
        </w:r>
      </w:del>
      <w:del w:id="706" w:author="Soheir Adam" w:date="2015-08-06T21:51:00Z">
        <w:r w:rsidRPr="00DB002B" w:rsidDel="006411B3">
          <w:rPr>
            <w:rFonts w:ascii="Times New Roman" w:hAnsi="Times New Roman" w:cs="Times New Roman"/>
            <w:sz w:val="28"/>
            <w:szCs w:val="28"/>
          </w:rPr>
          <w:delText xml:space="preserve">increase in OS </w:delText>
        </w:r>
      </w:del>
      <w:del w:id="707" w:author="Soheir Adam" w:date="2015-07-04T16:12:00Z">
        <w:r w:rsidRPr="00DB002B" w:rsidDel="003E6004">
          <w:rPr>
            <w:rFonts w:ascii="Times New Roman" w:hAnsi="Times New Roman" w:cs="Times New Roman"/>
            <w:sz w:val="28"/>
            <w:szCs w:val="28"/>
          </w:rPr>
          <w:delText xml:space="preserve">with </w:delText>
        </w:r>
      </w:del>
      <w:del w:id="708" w:author="Soheir Adam" w:date="2015-08-06T21:51:00Z">
        <w:r w:rsidRPr="00DB002B" w:rsidDel="006411B3">
          <w:rPr>
            <w:rFonts w:ascii="Times New Roman" w:hAnsi="Times New Roman" w:cs="Times New Roman"/>
            <w:sz w:val="28"/>
            <w:szCs w:val="28"/>
          </w:rPr>
          <w:delText xml:space="preserve">BMT compared to PBHSCT except </w:delText>
        </w:r>
        <w:r w:rsidDel="006411B3">
          <w:rPr>
            <w:rFonts w:ascii="Times New Roman" w:hAnsi="Times New Roman" w:cs="Times New Roman"/>
            <w:sz w:val="28"/>
            <w:szCs w:val="28"/>
          </w:rPr>
          <w:delText xml:space="preserve">in </w:delText>
        </w:r>
        <w:r w:rsidRPr="00DB002B" w:rsidDel="006411B3">
          <w:rPr>
            <w:rFonts w:ascii="Times New Roman" w:hAnsi="Times New Roman" w:cs="Times New Roman"/>
            <w:sz w:val="28"/>
            <w:szCs w:val="28"/>
          </w:rPr>
          <w:delText>one</w:delText>
        </w:r>
        <w:r w:rsidDel="006411B3">
          <w:rPr>
            <w:rFonts w:ascii="Times New Roman" w:hAnsi="Times New Roman" w:cs="Times New Roman"/>
            <w:sz w:val="28"/>
            <w:szCs w:val="28"/>
          </w:rPr>
          <w:delText xml:space="preserve"> trial</w:delText>
        </w:r>
        <w:r w:rsidRPr="00DB002B" w:rsidDel="006411B3">
          <w:rPr>
            <w:rFonts w:ascii="Times New Roman" w:hAnsi="Times New Roman" w:cs="Times New Roman"/>
            <w:sz w:val="28"/>
            <w:szCs w:val="28"/>
          </w:rPr>
          <w:delText xml:space="preserve"> where OS for BMT was decreas</w:delText>
        </w:r>
        <w:r w:rsidDel="006411B3">
          <w:rPr>
            <w:rFonts w:ascii="Times New Roman" w:hAnsi="Times New Roman" w:cs="Times New Roman"/>
            <w:sz w:val="28"/>
            <w:szCs w:val="28"/>
          </w:rPr>
          <w:delText xml:space="preserve">ed compared to </w:delText>
        </w:r>
        <w:commentRangeStart w:id="709"/>
        <w:r w:rsidDel="006411B3">
          <w:rPr>
            <w:rFonts w:ascii="Times New Roman" w:hAnsi="Times New Roman" w:cs="Times New Roman"/>
            <w:sz w:val="28"/>
            <w:szCs w:val="28"/>
          </w:rPr>
          <w:delText>PBHSCT</w:delText>
        </w:r>
        <w:commentRangeEnd w:id="709"/>
        <w:r w:rsidR="003E6004" w:rsidDel="006411B3">
          <w:rPr>
            <w:rStyle w:val="CommentReference"/>
          </w:rPr>
          <w:commentReference w:id="709"/>
        </w:r>
        <w:r w:rsidDel="006411B3">
          <w:rPr>
            <w:rFonts w:ascii="Times New Roman" w:hAnsi="Times New Roman" w:cs="Times New Roman"/>
            <w:sz w:val="28"/>
            <w:szCs w:val="28"/>
          </w:rPr>
          <w:delText xml:space="preserve"> (RR, 0.97; 95% CI, .85-1.12</w:delText>
        </w:r>
        <w:r w:rsidRPr="00DB002B" w:rsidDel="006411B3">
          <w:rPr>
            <w:rFonts w:ascii="Times New Roman" w:hAnsi="Times New Roman" w:cs="Times New Roman"/>
            <w:sz w:val="28"/>
            <w:szCs w:val="28"/>
          </w:rPr>
          <w:delText xml:space="preserve">, 1 trial, </w:delText>
        </w:r>
        <w:r w:rsidDel="006411B3">
          <w:rPr>
            <w:rFonts w:ascii="Times New Roman" w:hAnsi="Times New Roman" w:cs="Times New Roman"/>
            <w:sz w:val="28"/>
            <w:szCs w:val="28"/>
          </w:rPr>
          <w:delText xml:space="preserve">82 </w:delText>
        </w:r>
        <w:r w:rsidRPr="00DB002B" w:rsidDel="006411B3">
          <w:rPr>
            <w:rFonts w:ascii="Times New Roman" w:hAnsi="Times New Roman" w:cs="Times New Roman"/>
            <w:sz w:val="28"/>
            <w:szCs w:val="28"/>
          </w:rPr>
          <w:delText>patients).</w:delText>
        </w:r>
        <w:r w:rsidDel="006411B3">
          <w:rPr>
            <w:rFonts w:ascii="Times New Roman" w:hAnsi="Times New Roman" w:cs="Times New Roman"/>
            <w:sz w:val="28"/>
            <w:szCs w:val="28"/>
          </w:rPr>
          <w:delText xml:space="preserve"> On subgroup analysis </w:delText>
        </w:r>
      </w:del>
      <w:del w:id="710" w:author="Soheir Adam" w:date="2015-07-04T16:16:00Z">
        <w:r w:rsidDel="00515F31">
          <w:rPr>
            <w:rFonts w:ascii="Times New Roman" w:hAnsi="Times New Roman" w:cs="Times New Roman"/>
            <w:sz w:val="28"/>
            <w:szCs w:val="28"/>
          </w:rPr>
          <w:delText xml:space="preserve">between MRD-BMT and other BMT,the </w:delText>
        </w:r>
        <w:r w:rsidRPr="00DB002B" w:rsidDel="00515F31">
          <w:rPr>
            <w:rFonts w:ascii="Times New Roman" w:hAnsi="Times New Roman" w:cs="Times New Roman"/>
            <w:sz w:val="28"/>
            <w:szCs w:val="28"/>
          </w:rPr>
          <w:delText>comparison showed</w:delText>
        </w:r>
      </w:del>
      <w:del w:id="711" w:author="Soheir Adam" w:date="2015-08-06T21:51:00Z">
        <w:r w:rsidRPr="00DB002B" w:rsidDel="006411B3">
          <w:rPr>
            <w:rFonts w:ascii="Times New Roman" w:hAnsi="Times New Roman" w:cs="Times New Roman"/>
            <w:sz w:val="28"/>
            <w:szCs w:val="28"/>
          </w:rPr>
          <w:delText xml:space="preserve"> a significant increase in OS in patients undergoing MRD-BMT compared to patients undergoing other BMT namely MSD-BMT and MUD-BMT (RR,1.</w:delText>
        </w:r>
        <w:r w:rsidDel="006411B3">
          <w:rPr>
            <w:rFonts w:ascii="Times New Roman" w:hAnsi="Times New Roman" w:cs="Times New Roman"/>
            <w:sz w:val="28"/>
            <w:szCs w:val="28"/>
          </w:rPr>
          <w:delText>15</w:delText>
        </w:r>
        <w:r w:rsidRPr="00DB002B" w:rsidDel="006411B3">
          <w:rPr>
            <w:rFonts w:ascii="Times New Roman" w:hAnsi="Times New Roman" w:cs="Times New Roman"/>
            <w:sz w:val="28"/>
            <w:szCs w:val="28"/>
          </w:rPr>
          <w:delText>; 95% CI, 0.9</w:delText>
        </w:r>
        <w:r w:rsidDel="006411B3">
          <w:rPr>
            <w:rFonts w:ascii="Times New Roman" w:hAnsi="Times New Roman" w:cs="Times New Roman"/>
            <w:sz w:val="28"/>
            <w:szCs w:val="28"/>
          </w:rPr>
          <w:delText>9-1.33</w:delText>
        </w:r>
        <w:r w:rsidRPr="00DB002B" w:rsidDel="006411B3">
          <w:rPr>
            <w:rFonts w:ascii="Times New Roman" w:hAnsi="Times New Roman" w:cs="Times New Roman"/>
            <w:sz w:val="28"/>
            <w:szCs w:val="28"/>
          </w:rPr>
          <w:delText>, 2trials, 131 patients)</w:delText>
        </w:r>
      </w:del>
    </w:p>
    <w:p w14:paraId="3041E329" w14:textId="77777777" w:rsidR="002862AE" w:rsidDel="005E0EDB" w:rsidRDefault="002862AE" w:rsidP="002862AE">
      <w:pPr>
        <w:autoSpaceDE w:val="0"/>
        <w:autoSpaceDN w:val="0"/>
        <w:adjustRightInd w:val="0"/>
        <w:spacing w:after="0" w:line="360" w:lineRule="auto"/>
        <w:rPr>
          <w:del w:id="712" w:author="Soheir Adam" w:date="2015-07-04T15:36:00Z"/>
          <w:rFonts w:ascii="Times New Roman" w:hAnsi="Times New Roman" w:cs="Times New Roman"/>
          <w:sz w:val="28"/>
          <w:szCs w:val="28"/>
        </w:rPr>
      </w:pPr>
    </w:p>
    <w:p w14:paraId="6AB45849"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23ABD1CC" w14:textId="77777777" w:rsidR="002862AE" w:rsidRPr="00A057A3" w:rsidRDefault="002862AE" w:rsidP="002862AE">
      <w:pPr>
        <w:autoSpaceDE w:val="0"/>
        <w:autoSpaceDN w:val="0"/>
        <w:adjustRightInd w:val="0"/>
        <w:spacing w:after="0" w:line="360" w:lineRule="auto"/>
        <w:rPr>
          <w:rFonts w:asciiTheme="majorHAnsi" w:hAnsiTheme="majorHAnsi" w:cs="Times New Roman"/>
          <w:b/>
          <w:sz w:val="28"/>
          <w:szCs w:val="28"/>
          <w:rPrChange w:id="713" w:author="Soheir Adam" w:date="2015-07-04T15:18:00Z">
            <w:rPr>
              <w:rFonts w:asciiTheme="majorHAnsi" w:hAnsiTheme="majorHAnsi" w:cs="Times New Roman"/>
              <w:b/>
              <w:sz w:val="28"/>
              <w:szCs w:val="28"/>
              <w:u w:val="single"/>
            </w:rPr>
          </w:rPrChange>
        </w:rPr>
      </w:pPr>
      <w:r w:rsidRPr="00A057A3">
        <w:rPr>
          <w:rFonts w:asciiTheme="majorHAnsi" w:hAnsiTheme="majorHAnsi" w:cs="Times New Roman"/>
          <w:b/>
          <w:sz w:val="28"/>
          <w:szCs w:val="28"/>
          <w:rPrChange w:id="714" w:author="Soheir Adam" w:date="2015-07-04T15:18:00Z">
            <w:rPr>
              <w:rFonts w:asciiTheme="majorHAnsi" w:hAnsiTheme="majorHAnsi" w:cs="Times New Roman"/>
              <w:b/>
              <w:sz w:val="28"/>
              <w:szCs w:val="28"/>
              <w:u w:val="single"/>
            </w:rPr>
          </w:rPrChange>
        </w:rPr>
        <w:t>Disease Free Survival (DFS):</w:t>
      </w:r>
    </w:p>
    <w:p w14:paraId="38E1C084" w14:textId="7F6F0E09" w:rsidR="002A549B" w:rsidRDefault="002862AE" w:rsidP="002A549B">
      <w:pPr>
        <w:autoSpaceDE w:val="0"/>
        <w:autoSpaceDN w:val="0"/>
        <w:adjustRightInd w:val="0"/>
        <w:spacing w:after="0" w:line="360" w:lineRule="auto"/>
        <w:rPr>
          <w:ins w:id="715" w:author="Soheir Adam" w:date="2015-08-06T21:55:00Z"/>
          <w:rFonts w:ascii="Times New Roman" w:hAnsi="Times New Roman" w:cs="Times New Roman"/>
          <w:sz w:val="28"/>
          <w:szCs w:val="28"/>
        </w:rPr>
      </w:pPr>
      <w:r w:rsidRPr="00DB002B">
        <w:rPr>
          <w:rFonts w:ascii="Times New Roman" w:hAnsi="Times New Roman" w:cs="Times New Roman"/>
          <w:sz w:val="28"/>
          <w:szCs w:val="28"/>
        </w:rPr>
        <w:t>Similar</w:t>
      </w:r>
      <w:ins w:id="716" w:author="Soheir Adam" w:date="2015-08-06T21:51:00Z">
        <w:r w:rsidR="00CC7735">
          <w:rPr>
            <w:rFonts w:ascii="Times New Roman" w:hAnsi="Times New Roman" w:cs="Times New Roman"/>
            <w:sz w:val="28"/>
            <w:szCs w:val="28"/>
          </w:rPr>
          <w:t xml:space="preserve">ly, </w:t>
        </w:r>
      </w:ins>
      <w:del w:id="717" w:author="Soheir Adam" w:date="2015-08-06T21:51:00Z">
        <w:r w:rsidRPr="00DB002B" w:rsidDel="00CC7735">
          <w:rPr>
            <w:rFonts w:ascii="Times New Roman" w:hAnsi="Times New Roman" w:cs="Times New Roman"/>
            <w:sz w:val="28"/>
            <w:szCs w:val="28"/>
          </w:rPr>
          <w:delText xml:space="preserve"> outcome was reflected in DFS where </w:delText>
        </w:r>
      </w:del>
      <w:r w:rsidRPr="00DB002B">
        <w:rPr>
          <w:rFonts w:ascii="Times New Roman" w:hAnsi="Times New Roman" w:cs="Times New Roman"/>
          <w:sz w:val="28"/>
          <w:szCs w:val="28"/>
        </w:rPr>
        <w:t xml:space="preserve">there was </w:t>
      </w:r>
      <w:del w:id="718" w:author="Soheir Adam" w:date="2015-08-06T21:51:00Z">
        <w:r w:rsidRPr="00DB002B" w:rsidDel="00CC7735">
          <w:rPr>
            <w:rFonts w:ascii="Times New Roman" w:hAnsi="Times New Roman" w:cs="Times New Roman"/>
            <w:sz w:val="28"/>
            <w:szCs w:val="28"/>
          </w:rPr>
          <w:delText xml:space="preserve">a </w:delText>
        </w:r>
      </w:del>
      <w:ins w:id="719" w:author="Soheir Adam" w:date="2015-08-06T21:51:00Z">
        <w:r w:rsidR="00CC7735">
          <w:rPr>
            <w:rFonts w:ascii="Times New Roman" w:hAnsi="Times New Roman" w:cs="Times New Roman"/>
            <w:sz w:val="28"/>
            <w:szCs w:val="28"/>
          </w:rPr>
          <w:t>no</w:t>
        </w:r>
        <w:r w:rsidR="00CC7735" w:rsidRPr="00DB002B">
          <w:rPr>
            <w:rFonts w:ascii="Times New Roman" w:hAnsi="Times New Roman" w:cs="Times New Roman"/>
            <w:sz w:val="28"/>
            <w:szCs w:val="28"/>
          </w:rPr>
          <w:t xml:space="preserve"> </w:t>
        </w:r>
      </w:ins>
      <w:r w:rsidRPr="00DB002B">
        <w:rPr>
          <w:rFonts w:ascii="Times New Roman" w:hAnsi="Times New Roman" w:cs="Times New Roman"/>
          <w:sz w:val="28"/>
          <w:szCs w:val="28"/>
        </w:rPr>
        <w:t xml:space="preserve">significant </w:t>
      </w:r>
      <w:del w:id="720" w:author="Soheir Adam" w:date="2015-08-06T21:51:00Z">
        <w:r w:rsidRPr="00DB002B" w:rsidDel="00CC7735">
          <w:rPr>
            <w:rFonts w:ascii="Times New Roman" w:hAnsi="Times New Roman" w:cs="Times New Roman"/>
            <w:sz w:val="28"/>
            <w:szCs w:val="28"/>
          </w:rPr>
          <w:delText xml:space="preserve">increase </w:delText>
        </w:r>
      </w:del>
      <w:ins w:id="721" w:author="Soheir Adam" w:date="2015-08-06T21:51:00Z">
        <w:r w:rsidR="00CC7735">
          <w:rPr>
            <w:rFonts w:ascii="Times New Roman" w:hAnsi="Times New Roman" w:cs="Times New Roman"/>
            <w:sz w:val="28"/>
            <w:szCs w:val="28"/>
          </w:rPr>
          <w:t>difference</w:t>
        </w:r>
        <w:r w:rsidR="00CC7735" w:rsidRPr="00DB002B">
          <w:rPr>
            <w:rFonts w:ascii="Times New Roman" w:hAnsi="Times New Roman" w:cs="Times New Roman"/>
            <w:sz w:val="28"/>
            <w:szCs w:val="28"/>
          </w:rPr>
          <w:t xml:space="preserve"> </w:t>
        </w:r>
      </w:ins>
      <w:r w:rsidRPr="00DB002B">
        <w:rPr>
          <w:rFonts w:ascii="Times New Roman" w:hAnsi="Times New Roman" w:cs="Times New Roman"/>
          <w:sz w:val="28"/>
          <w:szCs w:val="28"/>
        </w:rPr>
        <w:t>in DFS in patients undergoing BMT compared to PBHSCT</w:t>
      </w:r>
      <w:ins w:id="722" w:author="Soheir Adam" w:date="2015-08-06T21:52:00Z">
        <w:r w:rsidR="00510B75">
          <w:rPr>
            <w:rFonts w:ascii="Times New Roman" w:hAnsi="Times New Roman" w:cs="Times New Roman"/>
            <w:sz w:val="28"/>
            <w:szCs w:val="28"/>
          </w:rPr>
          <w:t xml:space="preserve"> </w:t>
        </w:r>
      </w:ins>
      <w:ins w:id="723" w:author="Soheir Adam" w:date="2015-08-06T21:53:00Z">
        <w:r w:rsidR="00510B75" w:rsidRPr="00DB002B">
          <w:rPr>
            <w:rFonts w:ascii="Times New Roman" w:hAnsi="Times New Roman" w:cs="Times New Roman"/>
            <w:sz w:val="28"/>
            <w:szCs w:val="28"/>
          </w:rPr>
          <w:t>(RR, 1.0</w:t>
        </w:r>
        <w:r w:rsidR="00510B75">
          <w:rPr>
            <w:rFonts w:ascii="Times New Roman" w:hAnsi="Times New Roman" w:cs="Times New Roman"/>
            <w:sz w:val="28"/>
            <w:szCs w:val="28"/>
          </w:rPr>
          <w:t>0</w:t>
        </w:r>
        <w:r w:rsidR="00510B75" w:rsidRPr="00DB002B">
          <w:rPr>
            <w:rFonts w:ascii="Times New Roman" w:hAnsi="Times New Roman" w:cs="Times New Roman"/>
            <w:sz w:val="28"/>
            <w:szCs w:val="28"/>
          </w:rPr>
          <w:t>; 95% CI, 0.</w:t>
        </w:r>
        <w:r w:rsidR="00510B75">
          <w:rPr>
            <w:rFonts w:ascii="Times New Roman" w:hAnsi="Times New Roman" w:cs="Times New Roman"/>
            <w:sz w:val="28"/>
            <w:szCs w:val="28"/>
          </w:rPr>
          <w:t>89</w:t>
        </w:r>
        <w:r w:rsidR="00510B75" w:rsidRPr="00DB002B">
          <w:rPr>
            <w:rFonts w:ascii="Times New Roman" w:hAnsi="Times New Roman" w:cs="Times New Roman"/>
            <w:sz w:val="28"/>
            <w:szCs w:val="28"/>
          </w:rPr>
          <w:t>-1.1</w:t>
        </w:r>
        <w:r w:rsidR="00510B75">
          <w:rPr>
            <w:rFonts w:ascii="Times New Roman" w:hAnsi="Times New Roman" w:cs="Times New Roman"/>
            <w:sz w:val="28"/>
            <w:szCs w:val="28"/>
          </w:rPr>
          <w:t>2</w:t>
        </w:r>
        <w:r w:rsidR="00510B75" w:rsidRPr="00DB002B">
          <w:rPr>
            <w:rFonts w:ascii="Times New Roman" w:hAnsi="Times New Roman" w:cs="Times New Roman"/>
            <w:sz w:val="28"/>
            <w:szCs w:val="28"/>
          </w:rPr>
          <w:t>, 4 trials, 602 patients)</w:t>
        </w:r>
        <w:r w:rsidR="00510B75">
          <w:rPr>
            <w:rFonts w:ascii="Times New Roman" w:hAnsi="Times New Roman" w:cs="Times New Roman"/>
            <w:sz w:val="28"/>
            <w:szCs w:val="28"/>
          </w:rPr>
          <w:t>.</w:t>
        </w:r>
        <w:r w:rsidR="00510B75" w:rsidRPr="00DB002B">
          <w:rPr>
            <w:rFonts w:ascii="Times New Roman" w:hAnsi="Times New Roman" w:cs="Times New Roman"/>
            <w:sz w:val="28"/>
            <w:szCs w:val="28"/>
          </w:rPr>
          <w:t xml:space="preserve"> </w:t>
        </w:r>
      </w:ins>
      <w:del w:id="724" w:author="Soheir Adam" w:date="2015-08-06T21:53:00Z">
        <w:r w:rsidRPr="00DB002B" w:rsidDel="00510B75">
          <w:rPr>
            <w:rFonts w:ascii="Times New Roman" w:hAnsi="Times New Roman" w:cs="Times New Roman"/>
            <w:sz w:val="28"/>
            <w:szCs w:val="28"/>
          </w:rPr>
          <w:delText>(RR, 1.01; 95% CI, 0.</w:delText>
        </w:r>
        <w:r w:rsidDel="00510B75">
          <w:rPr>
            <w:rFonts w:ascii="Times New Roman" w:hAnsi="Times New Roman" w:cs="Times New Roman"/>
            <w:sz w:val="28"/>
            <w:szCs w:val="28"/>
          </w:rPr>
          <w:delText>87</w:delText>
        </w:r>
        <w:r w:rsidRPr="00DB002B" w:rsidDel="00510B75">
          <w:rPr>
            <w:rFonts w:ascii="Times New Roman" w:hAnsi="Times New Roman" w:cs="Times New Roman"/>
            <w:sz w:val="28"/>
            <w:szCs w:val="28"/>
          </w:rPr>
          <w:delText>-1.18, 4 trials, 602 patients) except in</w:delText>
        </w:r>
      </w:del>
      <w:ins w:id="725" w:author="Soheir Adam" w:date="2015-08-06T21:53:00Z">
        <w:r w:rsidR="00510B75">
          <w:rPr>
            <w:rFonts w:ascii="Times New Roman" w:hAnsi="Times New Roman" w:cs="Times New Roman"/>
            <w:sz w:val="28"/>
            <w:szCs w:val="28"/>
          </w:rPr>
          <w:t>In</w:t>
        </w:r>
      </w:ins>
      <w:r w:rsidRPr="00DB002B">
        <w:rPr>
          <w:rFonts w:ascii="Times New Roman" w:hAnsi="Times New Roman" w:cs="Times New Roman"/>
          <w:sz w:val="28"/>
          <w:szCs w:val="28"/>
        </w:rPr>
        <w:t xml:space="preserve"> one trial where DFS for BM</w:t>
      </w:r>
      <w:ins w:id="726" w:author="Soheir Adam" w:date="2015-07-04T16:18:00Z">
        <w:r w:rsidR="00290F39">
          <w:rPr>
            <w:rFonts w:ascii="Times New Roman" w:hAnsi="Times New Roman" w:cs="Times New Roman"/>
            <w:sz w:val="28"/>
            <w:szCs w:val="28"/>
          </w:rPr>
          <w:t>T</w:t>
        </w:r>
      </w:ins>
      <w:r w:rsidRPr="00DB002B">
        <w:rPr>
          <w:rFonts w:ascii="Times New Roman" w:hAnsi="Times New Roman" w:cs="Times New Roman"/>
          <w:sz w:val="28"/>
          <w:szCs w:val="28"/>
        </w:rPr>
        <w:t xml:space="preserve"> was </w:t>
      </w:r>
      <w:del w:id="727" w:author="Soheir Adam" w:date="2015-07-04T15:16:00Z">
        <w:r w:rsidRPr="00DB002B" w:rsidDel="00711980">
          <w:rPr>
            <w:rFonts w:ascii="Times New Roman" w:hAnsi="Times New Roman" w:cs="Times New Roman"/>
            <w:sz w:val="28"/>
            <w:szCs w:val="28"/>
          </w:rPr>
          <w:delText>l</w:delText>
        </w:r>
        <w:r w:rsidDel="00711980">
          <w:rPr>
            <w:rFonts w:ascii="Times New Roman" w:hAnsi="Times New Roman" w:cs="Times New Roman"/>
            <w:sz w:val="28"/>
            <w:szCs w:val="28"/>
          </w:rPr>
          <w:delText xml:space="preserve">ow </w:delText>
        </w:r>
      </w:del>
      <w:ins w:id="728" w:author="Soheir Adam" w:date="2015-07-04T15:16:00Z">
        <w:r w:rsidR="00711980">
          <w:rPr>
            <w:rFonts w:ascii="Times New Roman" w:hAnsi="Times New Roman" w:cs="Times New Roman"/>
            <w:sz w:val="28"/>
            <w:szCs w:val="28"/>
          </w:rPr>
          <w:t xml:space="preserve">decreased </w:t>
        </w:r>
      </w:ins>
      <w:r>
        <w:rPr>
          <w:rFonts w:ascii="Times New Roman" w:hAnsi="Times New Roman" w:cs="Times New Roman"/>
          <w:sz w:val="28"/>
          <w:szCs w:val="28"/>
        </w:rPr>
        <w:t xml:space="preserve">compared to </w:t>
      </w:r>
      <w:commentRangeStart w:id="729"/>
      <w:r>
        <w:rPr>
          <w:rFonts w:ascii="Times New Roman" w:hAnsi="Times New Roman" w:cs="Times New Roman"/>
          <w:sz w:val="28"/>
          <w:szCs w:val="28"/>
        </w:rPr>
        <w:t>PBHSCT</w:t>
      </w:r>
      <w:commentRangeEnd w:id="729"/>
      <w:r w:rsidR="00290F39">
        <w:rPr>
          <w:rStyle w:val="CommentReference"/>
        </w:rPr>
        <w:commentReference w:id="729"/>
      </w:r>
      <w:r>
        <w:rPr>
          <w:rFonts w:ascii="Times New Roman" w:hAnsi="Times New Roman" w:cs="Times New Roman"/>
          <w:sz w:val="28"/>
          <w:szCs w:val="28"/>
        </w:rPr>
        <w:t xml:space="preserve"> (RR, 0.92</w:t>
      </w:r>
      <w:r w:rsidRPr="00DB002B">
        <w:rPr>
          <w:rFonts w:ascii="Times New Roman" w:hAnsi="Times New Roman" w:cs="Times New Roman"/>
          <w:sz w:val="28"/>
          <w:szCs w:val="28"/>
        </w:rPr>
        <w:t>; 95% CI, 0.7</w:t>
      </w:r>
      <w:r>
        <w:rPr>
          <w:rFonts w:ascii="Times New Roman" w:hAnsi="Times New Roman" w:cs="Times New Roman"/>
          <w:sz w:val="28"/>
          <w:szCs w:val="28"/>
        </w:rPr>
        <w:t>7</w:t>
      </w:r>
      <w:r w:rsidRPr="00DB002B">
        <w:rPr>
          <w:rFonts w:ascii="Times New Roman" w:hAnsi="Times New Roman" w:cs="Times New Roman"/>
          <w:sz w:val="28"/>
          <w:szCs w:val="28"/>
        </w:rPr>
        <w:t>-1.1</w:t>
      </w:r>
      <w:r>
        <w:rPr>
          <w:rFonts w:ascii="Times New Roman" w:hAnsi="Times New Roman" w:cs="Times New Roman"/>
          <w:sz w:val="28"/>
          <w:szCs w:val="28"/>
        </w:rPr>
        <w:t>1</w:t>
      </w:r>
      <w:r w:rsidRPr="00DB002B">
        <w:rPr>
          <w:rFonts w:ascii="Times New Roman" w:hAnsi="Times New Roman" w:cs="Times New Roman"/>
          <w:sz w:val="28"/>
          <w:szCs w:val="28"/>
        </w:rPr>
        <w:t>, 1 trial, 82 patients).</w:t>
      </w:r>
      <w:ins w:id="730" w:author="Soheir Adam" w:date="2015-08-06T21:54:00Z">
        <w:r w:rsidR="00510B75">
          <w:rPr>
            <w:rFonts w:ascii="Times New Roman" w:hAnsi="Times New Roman" w:cs="Times New Roman"/>
            <w:sz w:val="28"/>
            <w:szCs w:val="28"/>
          </w:rPr>
          <w:t xml:space="preserve"> </w:t>
        </w:r>
      </w:ins>
      <w:ins w:id="731" w:author="Soheir Adam" w:date="2015-08-06T21:55:00Z">
        <w:r w:rsidR="002A549B">
          <w:rPr>
            <w:rFonts w:ascii="Times New Roman" w:hAnsi="Times New Roman" w:cs="Times New Roman"/>
            <w:sz w:val="28"/>
            <w:szCs w:val="28"/>
          </w:rPr>
          <w:t xml:space="preserve"> </w:t>
        </w:r>
      </w:ins>
      <w:ins w:id="732" w:author="Soheir Adam" w:date="2015-08-06T21:54:00Z">
        <w:r w:rsidR="00510B75" w:rsidRPr="00510B75">
          <w:rPr>
            <w:rFonts w:ascii="Times New Roman" w:hAnsi="Times New Roman" w:cs="Times New Roman"/>
            <w:sz w:val="28"/>
            <w:szCs w:val="28"/>
            <w:highlight w:val="yellow"/>
            <w:rPrChange w:id="733" w:author="Soheir Adam" w:date="2015-08-06T21:54:00Z">
              <w:rPr>
                <w:rFonts w:ascii="Times New Roman" w:hAnsi="Times New Roman" w:cs="Times New Roman"/>
                <w:sz w:val="28"/>
                <w:szCs w:val="28"/>
              </w:rPr>
            </w:rPrChange>
          </w:rPr>
          <w:t>(Reference)</w:t>
        </w:r>
      </w:ins>
      <w:ins w:id="734" w:author="Soheir Adam" w:date="2015-08-06T21:55:00Z">
        <w:r w:rsidR="002A549B">
          <w:rPr>
            <w:rFonts w:ascii="Times New Roman" w:hAnsi="Times New Roman" w:cs="Times New Roman"/>
            <w:sz w:val="28"/>
            <w:szCs w:val="28"/>
          </w:rPr>
          <w:t xml:space="preserve"> On network analysis </w:t>
        </w:r>
      </w:ins>
      <w:ins w:id="735" w:author="Soheir Adam" w:date="2015-08-06T21:56:00Z">
        <w:r w:rsidR="002A549B">
          <w:rPr>
            <w:rFonts w:ascii="Times New Roman" w:hAnsi="Times New Roman" w:cs="Times New Roman"/>
            <w:sz w:val="28"/>
            <w:szCs w:val="28"/>
          </w:rPr>
          <w:t xml:space="preserve">there was </w:t>
        </w:r>
      </w:ins>
      <w:ins w:id="736" w:author="Soheir Adam" w:date="2015-08-06T21:55:00Z">
        <w:r w:rsidR="002A549B" w:rsidRPr="00204ACE">
          <w:rPr>
            <w:rFonts w:ascii="Times New Roman" w:hAnsi="Times New Roman" w:cs="Times New Roman"/>
            <w:sz w:val="28"/>
            <w:szCs w:val="28"/>
          </w:rPr>
          <w:t xml:space="preserve">no </w:t>
        </w:r>
      </w:ins>
      <w:ins w:id="737" w:author="Soheir Adam" w:date="2015-08-06T21:56:00Z">
        <w:r w:rsidR="002A549B">
          <w:rPr>
            <w:rFonts w:ascii="Times New Roman" w:hAnsi="Times New Roman" w:cs="Times New Roman"/>
            <w:sz w:val="28"/>
            <w:szCs w:val="28"/>
          </w:rPr>
          <w:t>difference</w:t>
        </w:r>
      </w:ins>
      <w:ins w:id="738" w:author="Soheir Adam" w:date="2015-08-06T21:55:00Z">
        <w:r w:rsidR="002A549B" w:rsidRPr="00204ACE">
          <w:rPr>
            <w:rFonts w:ascii="Times New Roman" w:hAnsi="Times New Roman" w:cs="Times New Roman"/>
            <w:sz w:val="28"/>
            <w:szCs w:val="28"/>
          </w:rPr>
          <w:t xml:space="preserve"> in DFS </w:t>
        </w:r>
      </w:ins>
      <w:ins w:id="739" w:author="Soheir Adam" w:date="2015-08-06T21:56:00Z">
        <w:r w:rsidR="002A549B">
          <w:rPr>
            <w:rFonts w:ascii="Times New Roman" w:hAnsi="Times New Roman" w:cs="Times New Roman"/>
            <w:sz w:val="28"/>
            <w:szCs w:val="28"/>
          </w:rPr>
          <w:t>in</w:t>
        </w:r>
      </w:ins>
      <w:ins w:id="740" w:author="Soheir Adam" w:date="2015-08-06T21:55:00Z">
        <w:r w:rsidR="002A549B" w:rsidRPr="00204ACE">
          <w:rPr>
            <w:rFonts w:ascii="Times New Roman" w:hAnsi="Times New Roman" w:cs="Times New Roman"/>
            <w:sz w:val="28"/>
            <w:szCs w:val="28"/>
          </w:rPr>
          <w:t xml:space="preserve">  </w:t>
        </w:r>
        <w:r w:rsidR="002A549B">
          <w:rPr>
            <w:rFonts w:ascii="Times New Roman" w:hAnsi="Times New Roman" w:cs="Times New Roman"/>
            <w:sz w:val="28"/>
            <w:szCs w:val="28"/>
          </w:rPr>
          <w:t xml:space="preserve">MSD-BMT  (RR, 0.99; 95% CI, 0.85-1.14, 2 trials 131 patients) or MUD-BMT (RR, 0.87; 95% CI, 0.69-1.10, 2 trials 131 patients), </w:t>
        </w:r>
        <w:r w:rsidR="002A549B" w:rsidRPr="00204ACE">
          <w:rPr>
            <w:rFonts w:ascii="Times New Roman" w:hAnsi="Times New Roman" w:cs="Times New Roman"/>
            <w:sz w:val="28"/>
            <w:szCs w:val="28"/>
          </w:rPr>
          <w:t xml:space="preserve">compared to </w:t>
        </w:r>
        <w:r w:rsidR="002A549B">
          <w:rPr>
            <w:rFonts w:ascii="Times New Roman" w:hAnsi="Times New Roman" w:cs="Times New Roman"/>
            <w:sz w:val="28"/>
            <w:szCs w:val="28"/>
          </w:rPr>
          <w:t>MRD-</w:t>
        </w:r>
        <w:r w:rsidR="002A549B" w:rsidRPr="00204ACE">
          <w:rPr>
            <w:rFonts w:ascii="Times New Roman" w:hAnsi="Times New Roman" w:cs="Times New Roman"/>
            <w:sz w:val="28"/>
            <w:szCs w:val="28"/>
          </w:rPr>
          <w:t xml:space="preserve">BMT </w:t>
        </w:r>
        <w:r w:rsidR="002A549B">
          <w:rPr>
            <w:rFonts w:ascii="Times New Roman" w:hAnsi="Times New Roman" w:cs="Times New Roman"/>
            <w:sz w:val="28"/>
            <w:szCs w:val="28"/>
          </w:rPr>
          <w:t>.</w:t>
        </w:r>
      </w:ins>
    </w:p>
    <w:p w14:paraId="119C3A75" w14:textId="3C5CAE66" w:rsidR="002862AE" w:rsidDel="002A549B" w:rsidRDefault="002862AE" w:rsidP="002862AE">
      <w:pPr>
        <w:autoSpaceDE w:val="0"/>
        <w:autoSpaceDN w:val="0"/>
        <w:adjustRightInd w:val="0"/>
        <w:spacing w:after="0" w:line="360" w:lineRule="auto"/>
        <w:rPr>
          <w:del w:id="741" w:author="Soheir Adam" w:date="2015-08-06T21:57:00Z"/>
          <w:rFonts w:ascii="Times New Roman" w:hAnsi="Times New Roman" w:cs="Times New Roman"/>
          <w:sz w:val="28"/>
          <w:szCs w:val="28"/>
        </w:rPr>
      </w:pPr>
      <w:del w:id="742" w:author="Soheir Adam" w:date="2015-08-06T21:57:00Z">
        <w:r w:rsidDel="002A549B">
          <w:rPr>
            <w:rFonts w:ascii="Times New Roman" w:hAnsi="Times New Roman" w:cs="Times New Roman"/>
            <w:sz w:val="28"/>
            <w:szCs w:val="28"/>
          </w:rPr>
          <w:delText xml:space="preserve">On subgroup analysis between MRD-BMT and other BMT, </w:delText>
        </w:r>
      </w:del>
      <w:del w:id="743" w:author="Soheir Adam" w:date="2015-07-04T16:18:00Z">
        <w:r w:rsidDel="00290F39">
          <w:rPr>
            <w:rFonts w:ascii="Times New Roman" w:hAnsi="Times New Roman" w:cs="Times New Roman"/>
            <w:sz w:val="28"/>
            <w:szCs w:val="28"/>
          </w:rPr>
          <w:delText>r</w:delText>
        </w:r>
        <w:r w:rsidRPr="00DB002B" w:rsidDel="00290F39">
          <w:rPr>
            <w:rFonts w:ascii="Times New Roman" w:hAnsi="Times New Roman" w:cs="Times New Roman"/>
            <w:sz w:val="28"/>
            <w:szCs w:val="28"/>
          </w:rPr>
          <w:delText>egarding DFS, it showed an</w:delText>
        </w:r>
      </w:del>
      <w:del w:id="744" w:author="Soheir Adam" w:date="2015-08-06T21:57:00Z">
        <w:r w:rsidRPr="00DB002B" w:rsidDel="002A549B">
          <w:rPr>
            <w:rFonts w:ascii="Times New Roman" w:hAnsi="Times New Roman" w:cs="Times New Roman"/>
            <w:sz w:val="28"/>
            <w:szCs w:val="28"/>
          </w:rPr>
          <w:delText xml:space="preserve"> increase in DFS in patients undergoing MRD-BMT to other BMT (RR, 1.</w:delText>
        </w:r>
        <w:r w:rsidDel="002A549B">
          <w:rPr>
            <w:rFonts w:ascii="Times New Roman" w:hAnsi="Times New Roman" w:cs="Times New Roman"/>
            <w:sz w:val="28"/>
            <w:szCs w:val="28"/>
          </w:rPr>
          <w:delText>05</w:delText>
        </w:r>
        <w:r w:rsidRPr="00DB002B" w:rsidDel="002A549B">
          <w:rPr>
            <w:rFonts w:ascii="Times New Roman" w:hAnsi="Times New Roman" w:cs="Times New Roman"/>
            <w:sz w:val="28"/>
            <w:szCs w:val="28"/>
          </w:rPr>
          <w:delText xml:space="preserve">; 95% CI, </w:delText>
        </w:r>
        <w:r w:rsidDel="002A549B">
          <w:rPr>
            <w:rFonts w:ascii="Times New Roman" w:hAnsi="Times New Roman" w:cs="Times New Roman"/>
            <w:sz w:val="28"/>
            <w:szCs w:val="28"/>
          </w:rPr>
          <w:delText>0.93</w:delText>
        </w:r>
        <w:r w:rsidRPr="00DB002B" w:rsidDel="002A549B">
          <w:rPr>
            <w:rFonts w:ascii="Times New Roman" w:hAnsi="Times New Roman" w:cs="Times New Roman"/>
            <w:sz w:val="28"/>
            <w:szCs w:val="28"/>
          </w:rPr>
          <w:delText>-1.</w:delText>
        </w:r>
        <w:r w:rsidDel="002A549B">
          <w:rPr>
            <w:rFonts w:ascii="Times New Roman" w:hAnsi="Times New Roman" w:cs="Times New Roman"/>
            <w:sz w:val="28"/>
            <w:szCs w:val="28"/>
          </w:rPr>
          <w:delText>19</w:delText>
        </w:r>
        <w:r w:rsidRPr="00DB002B" w:rsidDel="002A549B">
          <w:rPr>
            <w:rFonts w:ascii="Times New Roman" w:hAnsi="Times New Roman" w:cs="Times New Roman"/>
            <w:sz w:val="28"/>
            <w:szCs w:val="28"/>
          </w:rPr>
          <w:delText>, 2 trials, 131 patients).</w:delText>
        </w:r>
      </w:del>
    </w:p>
    <w:p w14:paraId="317B4896" w14:textId="77777777" w:rsidR="002862AE" w:rsidDel="002A549B" w:rsidRDefault="002862AE" w:rsidP="002862AE">
      <w:pPr>
        <w:autoSpaceDE w:val="0"/>
        <w:autoSpaceDN w:val="0"/>
        <w:adjustRightInd w:val="0"/>
        <w:spacing w:after="0" w:line="360" w:lineRule="auto"/>
        <w:rPr>
          <w:del w:id="745" w:author="Soheir Adam" w:date="2015-08-06T21:57:00Z"/>
          <w:rFonts w:ascii="Times New Roman" w:hAnsi="Times New Roman" w:cs="Times New Roman"/>
          <w:sz w:val="28"/>
          <w:szCs w:val="28"/>
        </w:rPr>
      </w:pPr>
    </w:p>
    <w:p w14:paraId="619C712A" w14:textId="77777777" w:rsidR="002862AE" w:rsidRDefault="002862AE" w:rsidP="002862AE">
      <w:pPr>
        <w:autoSpaceDE w:val="0"/>
        <w:autoSpaceDN w:val="0"/>
        <w:adjustRightInd w:val="0"/>
        <w:spacing w:after="0" w:line="360" w:lineRule="auto"/>
        <w:rPr>
          <w:rFonts w:asciiTheme="majorHAnsi" w:hAnsiTheme="majorHAnsi" w:cs="Times New Roman"/>
          <w:b/>
          <w:sz w:val="28"/>
          <w:szCs w:val="28"/>
          <w:u w:val="single"/>
        </w:rPr>
      </w:pPr>
    </w:p>
    <w:p w14:paraId="49AE4DD2" w14:textId="77777777" w:rsidR="002862AE" w:rsidRPr="00A057A3" w:rsidDel="005E0EDB" w:rsidRDefault="002862AE" w:rsidP="002862AE">
      <w:pPr>
        <w:autoSpaceDE w:val="0"/>
        <w:autoSpaceDN w:val="0"/>
        <w:adjustRightInd w:val="0"/>
        <w:spacing w:after="0" w:line="360" w:lineRule="auto"/>
        <w:rPr>
          <w:del w:id="746" w:author="Soheir Adam" w:date="2015-07-04T15:36:00Z"/>
          <w:rFonts w:asciiTheme="majorHAnsi" w:hAnsiTheme="majorHAnsi" w:cs="Times New Roman"/>
          <w:b/>
          <w:sz w:val="28"/>
          <w:szCs w:val="28"/>
          <w:rPrChange w:id="747" w:author="Soheir Adam" w:date="2015-07-04T15:18:00Z">
            <w:rPr>
              <w:del w:id="748" w:author="Soheir Adam" w:date="2015-07-04T15:36:00Z"/>
              <w:rFonts w:asciiTheme="majorHAnsi" w:hAnsiTheme="majorHAnsi" w:cs="Times New Roman"/>
              <w:b/>
              <w:sz w:val="28"/>
              <w:szCs w:val="28"/>
              <w:u w:val="single"/>
            </w:rPr>
          </w:rPrChange>
        </w:rPr>
      </w:pPr>
      <w:r w:rsidRPr="00A057A3">
        <w:rPr>
          <w:rFonts w:asciiTheme="majorHAnsi" w:hAnsiTheme="majorHAnsi" w:cs="Times New Roman"/>
          <w:b/>
          <w:sz w:val="28"/>
          <w:szCs w:val="28"/>
          <w:rPrChange w:id="749" w:author="Soheir Adam" w:date="2015-07-04T15:18:00Z">
            <w:rPr>
              <w:rFonts w:asciiTheme="majorHAnsi" w:hAnsiTheme="majorHAnsi" w:cs="Times New Roman"/>
              <w:b/>
              <w:sz w:val="28"/>
              <w:szCs w:val="28"/>
              <w:u w:val="single"/>
            </w:rPr>
          </w:rPrChange>
        </w:rPr>
        <w:t>Engraftment:</w:t>
      </w:r>
    </w:p>
    <w:p w14:paraId="3EEC4AE7"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0A02630D" w14:textId="266CF32A" w:rsidR="002862AE" w:rsidRDefault="002862AE" w:rsidP="002862AE">
      <w:pPr>
        <w:autoSpaceDE w:val="0"/>
        <w:autoSpaceDN w:val="0"/>
        <w:adjustRightInd w:val="0"/>
        <w:spacing w:after="0" w:line="360" w:lineRule="auto"/>
        <w:rPr>
          <w:rFonts w:ascii="Times New Roman" w:hAnsi="Times New Roman" w:cs="Times New Roman"/>
          <w:sz w:val="28"/>
          <w:szCs w:val="28"/>
        </w:rPr>
      </w:pPr>
      <w:r w:rsidRPr="00DB002B">
        <w:rPr>
          <w:rFonts w:ascii="Times New Roman" w:hAnsi="Times New Roman" w:cs="Times New Roman"/>
          <w:sz w:val="28"/>
          <w:szCs w:val="28"/>
        </w:rPr>
        <w:t xml:space="preserve">Engraftment, which was the third important </w:t>
      </w:r>
      <w:r>
        <w:rPr>
          <w:rFonts w:ascii="Times New Roman" w:hAnsi="Times New Roman" w:cs="Times New Roman"/>
          <w:sz w:val="28"/>
          <w:szCs w:val="28"/>
        </w:rPr>
        <w:t>factor</w:t>
      </w:r>
      <w:ins w:id="750" w:author="Soheir Adam" w:date="2015-07-04T15:14:00Z">
        <w:r w:rsidR="00E7344E">
          <w:rPr>
            <w:rFonts w:ascii="Times New Roman" w:hAnsi="Times New Roman" w:cs="Times New Roman"/>
            <w:sz w:val="28"/>
            <w:szCs w:val="28"/>
          </w:rPr>
          <w:t xml:space="preserve"> </w:t>
        </w:r>
      </w:ins>
      <w:commentRangeStart w:id="751"/>
      <w:r>
        <w:rPr>
          <w:rFonts w:ascii="Times New Roman" w:hAnsi="Times New Roman" w:cs="Times New Roman"/>
          <w:sz w:val="28"/>
          <w:szCs w:val="28"/>
        </w:rPr>
        <w:t>in</w:t>
      </w:r>
      <w:commentRangeEnd w:id="751"/>
      <w:r w:rsidR="00E7344E">
        <w:rPr>
          <w:rStyle w:val="CommentReference"/>
        </w:rPr>
        <w:commentReference w:id="751"/>
      </w:r>
      <w:r w:rsidRPr="00DB002B">
        <w:rPr>
          <w:rFonts w:ascii="Times New Roman" w:hAnsi="Times New Roman" w:cs="Times New Roman"/>
          <w:sz w:val="28"/>
          <w:szCs w:val="28"/>
        </w:rPr>
        <w:t xml:space="preserve"> primary outcome showed patients undergoing BM</w:t>
      </w:r>
      <w:ins w:id="752" w:author="Soheir Adam" w:date="2015-07-04T15:15:00Z">
        <w:r w:rsidR="00E7344E">
          <w:rPr>
            <w:rFonts w:ascii="Times New Roman" w:hAnsi="Times New Roman" w:cs="Times New Roman"/>
            <w:sz w:val="28"/>
            <w:szCs w:val="28"/>
          </w:rPr>
          <w:t>T</w:t>
        </w:r>
      </w:ins>
      <w:r w:rsidRPr="00DB002B">
        <w:rPr>
          <w:rFonts w:ascii="Times New Roman" w:hAnsi="Times New Roman" w:cs="Times New Roman"/>
          <w:sz w:val="28"/>
          <w:szCs w:val="28"/>
        </w:rPr>
        <w:t xml:space="preserve"> had significantly decreased </w:t>
      </w:r>
      <w:del w:id="753" w:author="Soheir Adam" w:date="2015-07-04T15:18:00Z">
        <w:r w:rsidRPr="00DB002B" w:rsidDel="00A057A3">
          <w:rPr>
            <w:rFonts w:ascii="Times New Roman" w:hAnsi="Times New Roman" w:cs="Times New Roman"/>
            <w:sz w:val="28"/>
            <w:szCs w:val="28"/>
          </w:rPr>
          <w:delText xml:space="preserve">Engraftment </w:delText>
        </w:r>
      </w:del>
      <w:ins w:id="754" w:author="Soheir Adam" w:date="2015-07-04T15:18:00Z">
        <w:r w:rsidR="00A057A3">
          <w:rPr>
            <w:rFonts w:ascii="Times New Roman" w:hAnsi="Times New Roman" w:cs="Times New Roman"/>
            <w:sz w:val="28"/>
            <w:szCs w:val="28"/>
          </w:rPr>
          <w:t>e</w:t>
        </w:r>
        <w:r w:rsidR="00A057A3" w:rsidRPr="00DB002B">
          <w:rPr>
            <w:rFonts w:ascii="Times New Roman" w:hAnsi="Times New Roman" w:cs="Times New Roman"/>
            <w:sz w:val="28"/>
            <w:szCs w:val="28"/>
          </w:rPr>
          <w:t xml:space="preserve">ngraftment </w:t>
        </w:r>
      </w:ins>
      <w:r w:rsidRPr="00DB002B">
        <w:rPr>
          <w:rFonts w:ascii="Times New Roman" w:hAnsi="Times New Roman" w:cs="Times New Roman"/>
          <w:sz w:val="28"/>
          <w:szCs w:val="28"/>
        </w:rPr>
        <w:t>than PBHSCT</w:t>
      </w:r>
      <w:ins w:id="755" w:author="Soheir Adam" w:date="2015-08-06T21:59:00Z">
        <w:r w:rsidR="008A1045" w:rsidRPr="00DB002B">
          <w:rPr>
            <w:rFonts w:ascii="Times New Roman" w:hAnsi="Times New Roman" w:cs="Times New Roman"/>
            <w:sz w:val="28"/>
            <w:szCs w:val="28"/>
          </w:rPr>
          <w:t xml:space="preserve">(RR, </w:t>
        </w:r>
        <w:r w:rsidR="008A1045">
          <w:rPr>
            <w:rFonts w:ascii="Times New Roman" w:hAnsi="Times New Roman" w:cs="Times New Roman"/>
            <w:sz w:val="28"/>
            <w:szCs w:val="28"/>
          </w:rPr>
          <w:t>1.02</w:t>
        </w:r>
        <w:r w:rsidR="008A1045" w:rsidRPr="00DB002B">
          <w:rPr>
            <w:rFonts w:ascii="Times New Roman" w:hAnsi="Times New Roman" w:cs="Times New Roman"/>
            <w:sz w:val="28"/>
            <w:szCs w:val="28"/>
          </w:rPr>
          <w:t xml:space="preserve">; 95% CI, </w:t>
        </w:r>
        <w:r w:rsidR="008A1045">
          <w:rPr>
            <w:rFonts w:ascii="Times New Roman" w:hAnsi="Times New Roman" w:cs="Times New Roman"/>
            <w:sz w:val="28"/>
            <w:szCs w:val="28"/>
          </w:rPr>
          <w:t>0</w:t>
        </w:r>
        <w:r w:rsidR="008A1045" w:rsidRPr="00DB002B">
          <w:rPr>
            <w:rFonts w:ascii="Times New Roman" w:hAnsi="Times New Roman" w:cs="Times New Roman"/>
            <w:sz w:val="28"/>
            <w:szCs w:val="28"/>
          </w:rPr>
          <w:t>.</w:t>
        </w:r>
        <w:r w:rsidR="008A1045">
          <w:rPr>
            <w:rFonts w:ascii="Times New Roman" w:hAnsi="Times New Roman" w:cs="Times New Roman"/>
            <w:sz w:val="28"/>
            <w:szCs w:val="28"/>
          </w:rPr>
          <w:t>94</w:t>
        </w:r>
        <w:r w:rsidR="008A1045" w:rsidRPr="00DB002B">
          <w:rPr>
            <w:rFonts w:ascii="Times New Roman" w:hAnsi="Times New Roman" w:cs="Times New Roman"/>
            <w:sz w:val="28"/>
            <w:szCs w:val="28"/>
          </w:rPr>
          <w:t>-</w:t>
        </w:r>
        <w:r w:rsidR="008A1045">
          <w:rPr>
            <w:rFonts w:ascii="Times New Roman" w:hAnsi="Times New Roman" w:cs="Times New Roman"/>
            <w:sz w:val="28"/>
            <w:szCs w:val="28"/>
          </w:rPr>
          <w:t>1.10, 4trials</w:t>
        </w:r>
        <w:r w:rsidR="008A1045" w:rsidRPr="00DB002B">
          <w:rPr>
            <w:rFonts w:ascii="Times New Roman" w:hAnsi="Times New Roman" w:cs="Times New Roman"/>
            <w:sz w:val="28"/>
            <w:szCs w:val="28"/>
          </w:rPr>
          <w:t>,</w:t>
        </w:r>
        <w:r w:rsidR="008A1045">
          <w:rPr>
            <w:rFonts w:ascii="Times New Roman" w:hAnsi="Times New Roman" w:cs="Times New Roman"/>
            <w:sz w:val="28"/>
            <w:szCs w:val="28"/>
          </w:rPr>
          <w:t xml:space="preserve">  </w:t>
        </w:r>
        <w:r w:rsidR="008A1045" w:rsidRPr="00DB002B">
          <w:rPr>
            <w:rFonts w:ascii="Times New Roman" w:hAnsi="Times New Roman" w:cs="Times New Roman"/>
            <w:sz w:val="28"/>
            <w:szCs w:val="28"/>
          </w:rPr>
          <w:t xml:space="preserve">602 patients). </w:t>
        </w:r>
      </w:ins>
      <w:del w:id="756" w:author="Soheir Adam" w:date="2015-08-06T21:59:00Z">
        <w:r w:rsidRPr="00DB002B" w:rsidDel="008A1045">
          <w:rPr>
            <w:rFonts w:ascii="Times New Roman" w:hAnsi="Times New Roman" w:cs="Times New Roman"/>
            <w:sz w:val="28"/>
            <w:szCs w:val="28"/>
          </w:rPr>
          <w:delText>(RR, 0.9</w:delText>
        </w:r>
        <w:r w:rsidDel="008A1045">
          <w:rPr>
            <w:rFonts w:ascii="Times New Roman" w:hAnsi="Times New Roman" w:cs="Times New Roman"/>
            <w:sz w:val="28"/>
            <w:szCs w:val="28"/>
          </w:rPr>
          <w:delText>4</w:delText>
        </w:r>
        <w:r w:rsidRPr="00DB002B" w:rsidDel="008A1045">
          <w:rPr>
            <w:rFonts w:ascii="Times New Roman" w:hAnsi="Times New Roman" w:cs="Times New Roman"/>
            <w:sz w:val="28"/>
            <w:szCs w:val="28"/>
          </w:rPr>
          <w:delText>; 95% CI, .8</w:delText>
        </w:r>
        <w:r w:rsidDel="008A1045">
          <w:rPr>
            <w:rFonts w:ascii="Times New Roman" w:hAnsi="Times New Roman" w:cs="Times New Roman"/>
            <w:sz w:val="28"/>
            <w:szCs w:val="28"/>
          </w:rPr>
          <w:delText>8</w:delText>
        </w:r>
        <w:r w:rsidRPr="00DB002B" w:rsidDel="008A1045">
          <w:rPr>
            <w:rFonts w:ascii="Times New Roman" w:hAnsi="Times New Roman" w:cs="Times New Roman"/>
            <w:sz w:val="28"/>
            <w:szCs w:val="28"/>
          </w:rPr>
          <w:delText>-</w:delText>
        </w:r>
        <w:r w:rsidDel="008A1045">
          <w:rPr>
            <w:rFonts w:ascii="Times New Roman" w:hAnsi="Times New Roman" w:cs="Times New Roman"/>
            <w:sz w:val="28"/>
            <w:szCs w:val="28"/>
          </w:rPr>
          <w:delText>1.01</w:delText>
        </w:r>
        <w:r w:rsidRPr="00DB002B" w:rsidDel="008A1045">
          <w:rPr>
            <w:rFonts w:ascii="Times New Roman" w:hAnsi="Times New Roman" w:cs="Times New Roman"/>
            <w:sz w:val="28"/>
            <w:szCs w:val="28"/>
          </w:rPr>
          <w:delText xml:space="preserve">, 4trials ,602 patients). </w:delText>
        </w:r>
      </w:del>
      <w:del w:id="757" w:author="Soheir Adam" w:date="2015-08-06T22:00:00Z">
        <w:r w:rsidRPr="00DB002B" w:rsidDel="008A1045">
          <w:rPr>
            <w:rFonts w:ascii="Times New Roman" w:hAnsi="Times New Roman" w:cs="Times New Roman"/>
            <w:sz w:val="28"/>
            <w:szCs w:val="28"/>
          </w:rPr>
          <w:delText>But two</w:delText>
        </w:r>
      </w:del>
      <w:ins w:id="758" w:author="Soheir Adam" w:date="2015-08-06T22:00:00Z">
        <w:r w:rsidR="008A1045">
          <w:rPr>
            <w:rFonts w:ascii="Times New Roman" w:hAnsi="Times New Roman" w:cs="Times New Roman"/>
            <w:sz w:val="28"/>
            <w:szCs w:val="28"/>
          </w:rPr>
          <w:t>Two</w:t>
        </w:r>
      </w:ins>
      <w:r w:rsidRPr="00DB002B">
        <w:rPr>
          <w:rFonts w:ascii="Times New Roman" w:hAnsi="Times New Roman" w:cs="Times New Roman"/>
          <w:sz w:val="28"/>
          <w:szCs w:val="28"/>
        </w:rPr>
        <w:t xml:space="preserve"> trials</w:t>
      </w:r>
      <w:ins w:id="759" w:author="Soheir Adam" w:date="2015-08-06T22:00:00Z">
        <w:r w:rsidR="008A1045">
          <w:rPr>
            <w:rFonts w:ascii="Times New Roman" w:hAnsi="Times New Roman" w:cs="Times New Roman"/>
            <w:sz w:val="28"/>
            <w:szCs w:val="28"/>
          </w:rPr>
          <w:t>, Chunfu Li 2012</w:t>
        </w:r>
      </w:ins>
      <w:ins w:id="760" w:author="Soheir Adam" w:date="2015-08-06T22:01:00Z">
        <w:r w:rsidR="008A1045">
          <w:rPr>
            <w:rFonts w:ascii="Times New Roman" w:hAnsi="Times New Roman" w:cs="Times New Roman"/>
            <w:sz w:val="28"/>
            <w:szCs w:val="28"/>
          </w:rPr>
          <w:t>,</w:t>
        </w:r>
      </w:ins>
      <w:ins w:id="761" w:author="Soheir Adam" w:date="2015-08-06T22:00:00Z">
        <w:r w:rsidR="008A1045">
          <w:rPr>
            <w:rFonts w:ascii="Times New Roman" w:hAnsi="Times New Roman" w:cs="Times New Roman"/>
            <w:sz w:val="28"/>
            <w:szCs w:val="28"/>
          </w:rPr>
          <w:t xml:space="preserve"> and A. Ghavamzadeh 2008</w:t>
        </w:r>
      </w:ins>
      <w:ins w:id="762" w:author="Soheir Adam" w:date="2015-08-06T22:01:00Z">
        <w:r w:rsidR="008A1045">
          <w:rPr>
            <w:rFonts w:ascii="Times New Roman" w:hAnsi="Times New Roman" w:cs="Times New Roman"/>
            <w:sz w:val="28"/>
            <w:szCs w:val="28"/>
          </w:rPr>
          <w:t>,</w:t>
        </w:r>
      </w:ins>
      <w:ins w:id="763" w:author="Soheir Adam" w:date="2015-08-06T22:00:00Z">
        <w:r w:rsidR="008A1045" w:rsidRPr="00DB002B">
          <w:rPr>
            <w:rFonts w:ascii="Times New Roman" w:hAnsi="Times New Roman" w:cs="Times New Roman"/>
            <w:sz w:val="28"/>
            <w:szCs w:val="28"/>
          </w:rPr>
          <w:t xml:space="preserve"> </w:t>
        </w:r>
      </w:ins>
      <w:r w:rsidRPr="00DB002B">
        <w:rPr>
          <w:rFonts w:ascii="Times New Roman" w:hAnsi="Times New Roman" w:cs="Times New Roman"/>
          <w:sz w:val="28"/>
          <w:szCs w:val="28"/>
        </w:rPr>
        <w:t xml:space="preserve"> </w:t>
      </w:r>
      <w:r>
        <w:rPr>
          <w:rFonts w:ascii="Times New Roman" w:hAnsi="Times New Roman" w:cs="Times New Roman"/>
          <w:sz w:val="28"/>
          <w:szCs w:val="28"/>
        </w:rPr>
        <w:t>showed the contrary.</w:t>
      </w:r>
      <w:r w:rsidRPr="00DB002B">
        <w:rPr>
          <w:rFonts w:ascii="Times New Roman" w:hAnsi="Times New Roman" w:cs="Times New Roman"/>
          <w:sz w:val="28"/>
          <w:szCs w:val="28"/>
        </w:rPr>
        <w:t>S</w:t>
      </w:r>
      <w:r>
        <w:rPr>
          <w:rFonts w:ascii="Times New Roman" w:hAnsi="Times New Roman" w:cs="Times New Roman"/>
          <w:sz w:val="28"/>
          <w:szCs w:val="28"/>
        </w:rPr>
        <w:t xml:space="preserve">imilar results </w:t>
      </w:r>
      <w:del w:id="764" w:author="Soheir Adam" w:date="2015-08-06T22:02:00Z">
        <w:r w:rsidDel="00360E14">
          <w:rPr>
            <w:rFonts w:ascii="Times New Roman" w:hAnsi="Times New Roman" w:cs="Times New Roman"/>
            <w:sz w:val="28"/>
            <w:szCs w:val="28"/>
          </w:rPr>
          <w:delText xml:space="preserve">was </w:delText>
        </w:r>
      </w:del>
      <w:ins w:id="765" w:author="Soheir Adam" w:date="2015-08-06T22:02:00Z">
        <w:r w:rsidR="00360E14">
          <w:rPr>
            <w:rFonts w:ascii="Times New Roman" w:hAnsi="Times New Roman" w:cs="Times New Roman"/>
            <w:sz w:val="28"/>
            <w:szCs w:val="28"/>
          </w:rPr>
          <w:t xml:space="preserve">were </w:t>
        </w:r>
      </w:ins>
      <w:r>
        <w:rPr>
          <w:rFonts w:ascii="Times New Roman" w:hAnsi="Times New Roman" w:cs="Times New Roman"/>
          <w:sz w:val="28"/>
          <w:szCs w:val="28"/>
        </w:rPr>
        <w:t>obtained</w:t>
      </w:r>
      <w:ins w:id="766" w:author="Soheir Adam" w:date="2015-08-06T22:02:00Z">
        <w:r w:rsidR="00360E14">
          <w:rPr>
            <w:rFonts w:ascii="Times New Roman" w:hAnsi="Times New Roman" w:cs="Times New Roman"/>
            <w:sz w:val="28"/>
            <w:szCs w:val="28"/>
          </w:rPr>
          <w:t xml:space="preserve"> in</w:t>
        </w:r>
      </w:ins>
      <w:ins w:id="767" w:author="Soheir Adam" w:date="2015-08-06T22:03:00Z">
        <w:r w:rsidR="00360E14">
          <w:rPr>
            <w:rFonts w:ascii="Times New Roman" w:hAnsi="Times New Roman" w:cs="Times New Roman"/>
            <w:sz w:val="28"/>
            <w:szCs w:val="28"/>
          </w:rPr>
          <w:t xml:space="preserve"> recipients of MRD, MSD and MUD-BMT.</w:t>
        </w:r>
      </w:ins>
      <w:r>
        <w:rPr>
          <w:rFonts w:ascii="Times New Roman" w:hAnsi="Times New Roman" w:cs="Times New Roman"/>
          <w:sz w:val="28"/>
          <w:szCs w:val="28"/>
        </w:rPr>
        <w:t xml:space="preserve"> </w:t>
      </w:r>
      <w:ins w:id="768" w:author="Soheir Adam" w:date="2015-08-06T22:04:00Z">
        <w:r w:rsidR="00360E14">
          <w:rPr>
            <w:rFonts w:ascii="Times New Roman" w:hAnsi="Times New Roman" w:cs="Times New Roman"/>
            <w:sz w:val="28"/>
            <w:szCs w:val="28"/>
          </w:rPr>
          <w:t>There</w:t>
        </w:r>
      </w:ins>
      <w:del w:id="769" w:author="Soheir Adam" w:date="2015-08-06T22:02:00Z">
        <w:r w:rsidDel="00360E14">
          <w:rPr>
            <w:rFonts w:ascii="Times New Roman" w:hAnsi="Times New Roman" w:cs="Times New Roman"/>
            <w:sz w:val="28"/>
            <w:szCs w:val="28"/>
          </w:rPr>
          <w:delText xml:space="preserve">for subgroup analysis between MRD-BMT and other BMT where </w:delText>
        </w:r>
      </w:del>
      <w:del w:id="770" w:author="Soheir Adam" w:date="2015-08-06T22:04:00Z">
        <w:r w:rsidRPr="00DB002B" w:rsidDel="00360E14">
          <w:rPr>
            <w:rFonts w:ascii="Times New Roman" w:hAnsi="Times New Roman" w:cs="Times New Roman"/>
            <w:sz w:val="28"/>
            <w:szCs w:val="28"/>
          </w:rPr>
          <w:delText>there</w:delText>
        </w:r>
      </w:del>
      <w:r w:rsidRPr="00DB002B">
        <w:rPr>
          <w:rFonts w:ascii="Times New Roman" w:hAnsi="Times New Roman" w:cs="Times New Roman"/>
          <w:sz w:val="28"/>
          <w:szCs w:val="28"/>
        </w:rPr>
        <w:t xml:space="preserve"> was </w:t>
      </w:r>
      <w:del w:id="771" w:author="Soheir Adam" w:date="2015-08-06T22:01:00Z">
        <w:r w:rsidRPr="00DB002B" w:rsidDel="008A1045">
          <w:rPr>
            <w:rFonts w:ascii="Times New Roman" w:hAnsi="Times New Roman" w:cs="Times New Roman"/>
            <w:sz w:val="28"/>
            <w:szCs w:val="28"/>
          </w:rPr>
          <w:delText>an increase in</w:delText>
        </w:r>
      </w:del>
      <w:ins w:id="772" w:author="Soheir Adam" w:date="2015-08-06T22:01:00Z">
        <w:r w:rsidR="008A1045">
          <w:rPr>
            <w:rFonts w:ascii="Times New Roman" w:hAnsi="Times New Roman" w:cs="Times New Roman"/>
            <w:sz w:val="28"/>
            <w:szCs w:val="28"/>
          </w:rPr>
          <w:t>no difference in</w:t>
        </w:r>
      </w:ins>
      <w:r w:rsidRPr="00DB002B">
        <w:rPr>
          <w:rFonts w:ascii="Times New Roman" w:hAnsi="Times New Roman" w:cs="Times New Roman"/>
          <w:sz w:val="28"/>
          <w:szCs w:val="28"/>
        </w:rPr>
        <w:t xml:space="preserve"> </w:t>
      </w:r>
      <w:del w:id="773" w:author="Soheir Adam" w:date="2015-07-04T15:15:00Z">
        <w:r w:rsidRPr="00DB002B" w:rsidDel="00E7344E">
          <w:rPr>
            <w:rFonts w:ascii="Times New Roman" w:hAnsi="Times New Roman" w:cs="Times New Roman"/>
            <w:sz w:val="28"/>
            <w:szCs w:val="28"/>
          </w:rPr>
          <w:delText xml:space="preserve">Engraftment </w:delText>
        </w:r>
      </w:del>
      <w:ins w:id="774" w:author="Soheir Adam" w:date="2015-07-04T15:15:00Z">
        <w:r w:rsidR="00E7344E">
          <w:rPr>
            <w:rFonts w:ascii="Times New Roman" w:hAnsi="Times New Roman" w:cs="Times New Roman"/>
            <w:sz w:val="28"/>
            <w:szCs w:val="28"/>
          </w:rPr>
          <w:t>e</w:t>
        </w:r>
        <w:r w:rsidR="00E7344E" w:rsidRPr="00DB002B">
          <w:rPr>
            <w:rFonts w:ascii="Times New Roman" w:hAnsi="Times New Roman" w:cs="Times New Roman"/>
            <w:sz w:val="28"/>
            <w:szCs w:val="28"/>
          </w:rPr>
          <w:t xml:space="preserve">ngraftment </w:t>
        </w:r>
      </w:ins>
      <w:r w:rsidRPr="00DB002B">
        <w:rPr>
          <w:rFonts w:ascii="Times New Roman" w:hAnsi="Times New Roman" w:cs="Times New Roman"/>
          <w:sz w:val="28"/>
          <w:szCs w:val="28"/>
        </w:rPr>
        <w:t xml:space="preserve">in </w:t>
      </w:r>
      <w:del w:id="775" w:author="Soheir Adam" w:date="2015-08-06T22:04:00Z">
        <w:r w:rsidRPr="00DB002B" w:rsidDel="00360E14">
          <w:rPr>
            <w:rFonts w:ascii="Times New Roman" w:hAnsi="Times New Roman" w:cs="Times New Roman"/>
            <w:sz w:val="28"/>
            <w:szCs w:val="28"/>
          </w:rPr>
          <w:delText xml:space="preserve">patients undergoing </w:delText>
        </w:r>
      </w:del>
      <w:r w:rsidRPr="00DB002B">
        <w:rPr>
          <w:rFonts w:ascii="Times New Roman" w:hAnsi="Times New Roman" w:cs="Times New Roman"/>
          <w:sz w:val="28"/>
          <w:szCs w:val="28"/>
        </w:rPr>
        <w:t>M</w:t>
      </w:r>
      <w:del w:id="776" w:author="Soheir Adam" w:date="2015-08-06T22:04:00Z">
        <w:r w:rsidRPr="00DB002B" w:rsidDel="00360E14">
          <w:rPr>
            <w:rFonts w:ascii="Times New Roman" w:hAnsi="Times New Roman" w:cs="Times New Roman"/>
            <w:sz w:val="28"/>
            <w:szCs w:val="28"/>
          </w:rPr>
          <w:delText>R</w:delText>
        </w:r>
      </w:del>
      <w:ins w:id="777" w:author="Soheir Adam" w:date="2015-08-06T22:04:00Z">
        <w:r w:rsidR="00360E14">
          <w:rPr>
            <w:rFonts w:ascii="Times New Roman" w:hAnsi="Times New Roman" w:cs="Times New Roman"/>
            <w:sz w:val="28"/>
            <w:szCs w:val="28"/>
          </w:rPr>
          <w:t>U</w:t>
        </w:r>
      </w:ins>
      <w:r w:rsidRPr="00DB002B">
        <w:rPr>
          <w:rFonts w:ascii="Times New Roman" w:hAnsi="Times New Roman" w:cs="Times New Roman"/>
          <w:sz w:val="28"/>
          <w:szCs w:val="28"/>
        </w:rPr>
        <w:t xml:space="preserve">D-BMT </w:t>
      </w:r>
      <w:ins w:id="778" w:author="Soheir Adam" w:date="2015-08-06T22:04:00Z">
        <w:r w:rsidR="00360E14">
          <w:rPr>
            <w:rFonts w:ascii="Times New Roman" w:hAnsi="Times New Roman" w:cs="Times New Roman"/>
            <w:sz w:val="28"/>
            <w:szCs w:val="28"/>
          </w:rPr>
          <w:t>(RR, 1.00; 95% CI, 0.79-1.26, 2 trials 131 patients</w:t>
        </w:r>
        <w:r w:rsidR="00360E14" w:rsidRPr="00204ACE">
          <w:rPr>
            <w:rFonts w:ascii="Times New Roman" w:hAnsi="Times New Roman" w:cs="Times New Roman"/>
            <w:sz w:val="28"/>
            <w:szCs w:val="28"/>
          </w:rPr>
          <w:t xml:space="preserve"> </w:t>
        </w:r>
        <w:r w:rsidR="00360E14">
          <w:rPr>
            <w:rFonts w:ascii="Times New Roman" w:hAnsi="Times New Roman" w:cs="Times New Roman"/>
            <w:sz w:val="28"/>
            <w:szCs w:val="28"/>
          </w:rPr>
          <w:t xml:space="preserve">), MSD-BMT </w:t>
        </w:r>
      </w:ins>
      <w:ins w:id="779" w:author="Soheir Adam" w:date="2015-08-06T22:05:00Z">
        <w:r w:rsidR="00360E14">
          <w:rPr>
            <w:rFonts w:ascii="Times New Roman" w:hAnsi="Times New Roman" w:cs="Times New Roman"/>
            <w:sz w:val="28"/>
            <w:szCs w:val="28"/>
          </w:rPr>
          <w:t>(RR, 0.88; 95% CI, 0.80-0.96, 2 trials 131 patients</w:t>
        </w:r>
        <w:r w:rsidR="00360E14" w:rsidRPr="00204ACE">
          <w:rPr>
            <w:rFonts w:ascii="Times New Roman" w:hAnsi="Times New Roman" w:cs="Times New Roman"/>
            <w:sz w:val="28"/>
            <w:szCs w:val="28"/>
          </w:rPr>
          <w:t xml:space="preserve"> </w:t>
        </w:r>
        <w:r w:rsidR="00360E14">
          <w:rPr>
            <w:rFonts w:ascii="Times New Roman" w:hAnsi="Times New Roman" w:cs="Times New Roman"/>
            <w:sz w:val="28"/>
            <w:szCs w:val="28"/>
          </w:rPr>
          <w:t>)</w:t>
        </w:r>
      </w:ins>
      <w:r w:rsidRPr="00DB002B">
        <w:rPr>
          <w:rFonts w:ascii="Times New Roman" w:hAnsi="Times New Roman" w:cs="Times New Roman"/>
          <w:sz w:val="28"/>
          <w:szCs w:val="28"/>
        </w:rPr>
        <w:t xml:space="preserve">compared to </w:t>
      </w:r>
      <w:ins w:id="780" w:author="Soheir Adam" w:date="2015-08-06T22:05:00Z">
        <w:r w:rsidR="00360E14">
          <w:rPr>
            <w:rFonts w:ascii="Times New Roman" w:hAnsi="Times New Roman" w:cs="Times New Roman"/>
            <w:sz w:val="28"/>
            <w:szCs w:val="28"/>
          </w:rPr>
          <w:t xml:space="preserve">MRD-BMT. </w:t>
        </w:r>
      </w:ins>
      <w:del w:id="781" w:author="Soheir Adam" w:date="2015-08-06T22:05:00Z">
        <w:r w:rsidRPr="00DB002B" w:rsidDel="00360E14">
          <w:rPr>
            <w:rFonts w:ascii="Times New Roman" w:hAnsi="Times New Roman" w:cs="Times New Roman"/>
            <w:sz w:val="28"/>
            <w:szCs w:val="28"/>
          </w:rPr>
          <w:delText>patients undergoing other BMT (RR, 1.0</w:delText>
        </w:r>
        <w:r w:rsidDel="00360E14">
          <w:rPr>
            <w:rFonts w:ascii="Times New Roman" w:hAnsi="Times New Roman" w:cs="Times New Roman"/>
            <w:sz w:val="28"/>
            <w:szCs w:val="28"/>
          </w:rPr>
          <w:delText>9</w:delText>
        </w:r>
        <w:r w:rsidRPr="00DB002B" w:rsidDel="00360E14">
          <w:rPr>
            <w:rFonts w:ascii="Times New Roman" w:hAnsi="Times New Roman" w:cs="Times New Roman"/>
            <w:sz w:val="28"/>
            <w:szCs w:val="28"/>
          </w:rPr>
          <w:delText>; 95% CI, 0.9</w:delText>
        </w:r>
        <w:r w:rsidDel="00360E14">
          <w:rPr>
            <w:rFonts w:ascii="Times New Roman" w:hAnsi="Times New Roman" w:cs="Times New Roman"/>
            <w:sz w:val="28"/>
            <w:szCs w:val="28"/>
          </w:rPr>
          <w:delText>7</w:delText>
        </w:r>
        <w:r w:rsidRPr="00DB002B" w:rsidDel="00360E14">
          <w:rPr>
            <w:rFonts w:ascii="Times New Roman" w:hAnsi="Times New Roman" w:cs="Times New Roman"/>
            <w:sz w:val="28"/>
            <w:szCs w:val="28"/>
          </w:rPr>
          <w:delText>-1.</w:delText>
        </w:r>
        <w:r w:rsidDel="00360E14">
          <w:rPr>
            <w:rFonts w:ascii="Times New Roman" w:hAnsi="Times New Roman" w:cs="Times New Roman"/>
            <w:sz w:val="28"/>
            <w:szCs w:val="28"/>
          </w:rPr>
          <w:delText>21</w:delText>
        </w:r>
        <w:r w:rsidRPr="00DB002B" w:rsidDel="00360E14">
          <w:rPr>
            <w:rFonts w:ascii="Times New Roman" w:hAnsi="Times New Roman" w:cs="Times New Roman"/>
            <w:sz w:val="28"/>
            <w:szCs w:val="28"/>
          </w:rPr>
          <w:delText>, 2 trials, 131 patients) except for one trial which showed unequivocal results (RR, 1.000; 95% CI, 0.</w:delText>
        </w:r>
        <w:r w:rsidDel="00360E14">
          <w:rPr>
            <w:rFonts w:ascii="Times New Roman" w:hAnsi="Times New Roman" w:cs="Times New Roman"/>
            <w:sz w:val="28"/>
            <w:szCs w:val="28"/>
          </w:rPr>
          <w:delText>80</w:delText>
        </w:r>
        <w:r w:rsidRPr="00DB002B" w:rsidDel="00360E14">
          <w:rPr>
            <w:rFonts w:ascii="Times New Roman" w:hAnsi="Times New Roman" w:cs="Times New Roman"/>
            <w:sz w:val="28"/>
            <w:szCs w:val="28"/>
          </w:rPr>
          <w:delText>-1.</w:delText>
        </w:r>
        <w:r w:rsidDel="00360E14">
          <w:rPr>
            <w:rFonts w:ascii="Times New Roman" w:hAnsi="Times New Roman" w:cs="Times New Roman"/>
            <w:sz w:val="28"/>
            <w:szCs w:val="28"/>
          </w:rPr>
          <w:delText>05</w:delText>
        </w:r>
        <w:r w:rsidRPr="00DB002B" w:rsidDel="00360E14">
          <w:rPr>
            <w:rFonts w:ascii="Times New Roman" w:hAnsi="Times New Roman" w:cs="Times New Roman"/>
            <w:sz w:val="28"/>
            <w:szCs w:val="28"/>
          </w:rPr>
          <w:delText>, 1 trial, 49 patients).</w:delText>
        </w:r>
      </w:del>
    </w:p>
    <w:p w14:paraId="189EA91D" w14:textId="77777777" w:rsidR="002862AE" w:rsidDel="00D57649" w:rsidRDefault="002862AE" w:rsidP="002862AE">
      <w:pPr>
        <w:autoSpaceDE w:val="0"/>
        <w:autoSpaceDN w:val="0"/>
        <w:adjustRightInd w:val="0"/>
        <w:spacing w:after="0" w:line="360" w:lineRule="auto"/>
        <w:rPr>
          <w:del w:id="782" w:author="Soheir Adam" w:date="2015-07-04T15:27:00Z"/>
          <w:rFonts w:ascii="Times New Roman" w:hAnsi="Times New Roman" w:cs="Times New Roman"/>
          <w:sz w:val="28"/>
          <w:szCs w:val="28"/>
        </w:rPr>
      </w:pPr>
    </w:p>
    <w:p w14:paraId="19CA8AA4"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0A356589" w14:textId="26941CF9" w:rsidR="002862AE" w:rsidRPr="00204ACE" w:rsidRDefault="002862AE" w:rsidP="002862AE">
      <w:pPr>
        <w:tabs>
          <w:tab w:val="left" w:pos="2820"/>
        </w:tabs>
        <w:autoSpaceDE w:val="0"/>
        <w:autoSpaceDN w:val="0"/>
        <w:adjustRightInd w:val="0"/>
        <w:spacing w:after="0" w:line="240" w:lineRule="auto"/>
        <w:rPr>
          <w:rFonts w:ascii="Times New Roman" w:hAnsi="Times New Roman" w:cs="Times New Roman"/>
          <w:b/>
          <w:sz w:val="28"/>
          <w:szCs w:val="28"/>
          <w:u w:val="single"/>
        </w:rPr>
      </w:pPr>
      <w:r w:rsidRPr="00204ACE">
        <w:rPr>
          <w:rFonts w:ascii="Times New Roman" w:hAnsi="Times New Roman" w:cs="Times New Roman"/>
          <w:b/>
          <w:sz w:val="28"/>
          <w:szCs w:val="28"/>
          <w:u w:val="single"/>
        </w:rPr>
        <w:t>Secondary Outcome</w:t>
      </w:r>
      <w:ins w:id="783" w:author="Soheir Adam" w:date="2015-07-04T15:18:00Z">
        <w:r w:rsidR="00A057A3">
          <w:rPr>
            <w:rFonts w:ascii="Times New Roman" w:hAnsi="Times New Roman" w:cs="Times New Roman"/>
            <w:b/>
            <w:sz w:val="28"/>
            <w:szCs w:val="28"/>
            <w:u w:val="single"/>
          </w:rPr>
          <w:t>s</w:t>
        </w:r>
      </w:ins>
      <w:r w:rsidRPr="00204ACE">
        <w:rPr>
          <w:rFonts w:ascii="Times New Roman" w:hAnsi="Times New Roman" w:cs="Times New Roman"/>
          <w:b/>
          <w:sz w:val="28"/>
          <w:szCs w:val="28"/>
          <w:u w:val="single"/>
        </w:rPr>
        <w:t>:</w:t>
      </w:r>
    </w:p>
    <w:p w14:paraId="3D84F5D6" w14:textId="77777777" w:rsidR="002862AE" w:rsidRDefault="002862AE" w:rsidP="002862AE">
      <w:pPr>
        <w:tabs>
          <w:tab w:val="left" w:pos="2820"/>
        </w:tabs>
        <w:autoSpaceDE w:val="0"/>
        <w:autoSpaceDN w:val="0"/>
        <w:adjustRightInd w:val="0"/>
        <w:spacing w:after="0" w:line="240" w:lineRule="auto"/>
        <w:rPr>
          <w:rFonts w:ascii="Times New Roman" w:hAnsi="Times New Roman" w:cs="Times New Roman"/>
          <w:b/>
          <w:color w:val="3A3535"/>
          <w:sz w:val="28"/>
          <w:szCs w:val="28"/>
          <w:u w:val="single"/>
        </w:rPr>
      </w:pPr>
    </w:p>
    <w:p w14:paraId="30D7EE02" w14:textId="77777777" w:rsidR="002862AE" w:rsidRPr="00A057A3" w:rsidRDefault="002862AE" w:rsidP="002862AE">
      <w:pPr>
        <w:tabs>
          <w:tab w:val="left" w:pos="2820"/>
        </w:tabs>
        <w:autoSpaceDE w:val="0"/>
        <w:autoSpaceDN w:val="0"/>
        <w:adjustRightInd w:val="0"/>
        <w:spacing w:after="0" w:line="360" w:lineRule="auto"/>
        <w:rPr>
          <w:rFonts w:asciiTheme="majorHAnsi" w:hAnsiTheme="majorHAnsi" w:cs="Times New Roman"/>
          <w:b/>
          <w:sz w:val="28"/>
          <w:szCs w:val="28"/>
          <w:rPrChange w:id="784" w:author="Soheir Adam" w:date="2015-07-04T15:18:00Z">
            <w:rPr>
              <w:rFonts w:asciiTheme="majorHAnsi" w:hAnsiTheme="majorHAnsi" w:cs="Times New Roman"/>
              <w:b/>
              <w:sz w:val="28"/>
              <w:szCs w:val="28"/>
              <w:u w:val="single"/>
            </w:rPr>
          </w:rPrChange>
        </w:rPr>
      </w:pPr>
      <w:r w:rsidRPr="00A057A3">
        <w:rPr>
          <w:rFonts w:asciiTheme="majorHAnsi" w:hAnsiTheme="majorHAnsi" w:cs="Times New Roman"/>
          <w:b/>
          <w:sz w:val="28"/>
          <w:szCs w:val="28"/>
          <w:rPrChange w:id="785" w:author="Soheir Adam" w:date="2015-07-04T15:18:00Z">
            <w:rPr>
              <w:rFonts w:asciiTheme="majorHAnsi" w:hAnsiTheme="majorHAnsi" w:cs="Times New Roman"/>
              <w:b/>
              <w:sz w:val="28"/>
              <w:szCs w:val="28"/>
              <w:u w:val="single"/>
            </w:rPr>
          </w:rPrChange>
        </w:rPr>
        <w:t>Acute GVHD :</w:t>
      </w:r>
    </w:p>
    <w:p w14:paraId="0CF9D2E2" w14:textId="27D8DA52" w:rsidR="00082E3A" w:rsidRPr="00DB002B" w:rsidRDefault="002862AE" w:rsidP="00082E3A">
      <w:pPr>
        <w:tabs>
          <w:tab w:val="left" w:pos="2820"/>
        </w:tabs>
        <w:autoSpaceDE w:val="0"/>
        <w:autoSpaceDN w:val="0"/>
        <w:adjustRightInd w:val="0"/>
        <w:spacing w:after="0" w:line="360" w:lineRule="auto"/>
        <w:rPr>
          <w:ins w:id="786" w:author="Soheir Adam" w:date="2015-08-06T22:07:00Z"/>
          <w:rFonts w:ascii="Times New Roman" w:hAnsi="Times New Roman" w:cs="Times New Roman"/>
          <w:sz w:val="28"/>
          <w:szCs w:val="28"/>
        </w:rPr>
      </w:pPr>
      <w:del w:id="787" w:author="Soheir Adam" w:date="2015-08-06T22:06:00Z">
        <w:r w:rsidRPr="00DB002B" w:rsidDel="00082E3A">
          <w:rPr>
            <w:rFonts w:ascii="Times New Roman" w:hAnsi="Times New Roman" w:cs="Times New Roman"/>
            <w:sz w:val="28"/>
            <w:szCs w:val="28"/>
          </w:rPr>
          <w:lastRenderedPageBreak/>
          <w:delText xml:space="preserve">There </w:delText>
        </w:r>
      </w:del>
      <w:ins w:id="788" w:author="Soheir Adam" w:date="2015-08-06T22:11:00Z">
        <w:r w:rsidR="008E05BA">
          <w:rPr>
            <w:rFonts w:ascii="Times New Roman" w:hAnsi="Times New Roman" w:cs="Times New Roman"/>
            <w:sz w:val="28"/>
            <w:szCs w:val="28"/>
          </w:rPr>
          <w:t>There</w:t>
        </w:r>
      </w:ins>
      <w:ins w:id="789" w:author="Soheir Adam" w:date="2015-08-06T22:06:00Z">
        <w:r w:rsidR="00082E3A" w:rsidRPr="00DB002B">
          <w:rPr>
            <w:rFonts w:ascii="Times New Roman" w:hAnsi="Times New Roman" w:cs="Times New Roman"/>
            <w:sz w:val="28"/>
            <w:szCs w:val="28"/>
          </w:rPr>
          <w:t xml:space="preserve"> </w:t>
        </w:r>
      </w:ins>
      <w:r w:rsidRPr="00DB002B">
        <w:rPr>
          <w:rFonts w:ascii="Times New Roman" w:hAnsi="Times New Roman" w:cs="Times New Roman"/>
          <w:sz w:val="28"/>
          <w:szCs w:val="28"/>
        </w:rPr>
        <w:t xml:space="preserve">was a significant </w:t>
      </w:r>
      <w:commentRangeStart w:id="790"/>
      <w:r w:rsidRPr="00DB002B">
        <w:rPr>
          <w:rFonts w:ascii="Times New Roman" w:hAnsi="Times New Roman" w:cs="Times New Roman"/>
          <w:sz w:val="28"/>
          <w:szCs w:val="28"/>
        </w:rPr>
        <w:t>decrease</w:t>
      </w:r>
      <w:commentRangeEnd w:id="790"/>
      <w:r w:rsidR="000E7F4C">
        <w:rPr>
          <w:rStyle w:val="CommentReference"/>
        </w:rPr>
        <w:commentReference w:id="790"/>
      </w:r>
      <w:r w:rsidRPr="00DB002B">
        <w:rPr>
          <w:rFonts w:ascii="Times New Roman" w:hAnsi="Times New Roman" w:cs="Times New Roman"/>
          <w:sz w:val="28"/>
          <w:szCs w:val="28"/>
        </w:rPr>
        <w:t xml:space="preserve"> in aGVHD in patients undergoing BMT compared to PBHSCT (RR,</w:t>
      </w:r>
      <w:r>
        <w:rPr>
          <w:rFonts w:ascii="Times New Roman" w:hAnsi="Times New Roman" w:cs="Times New Roman"/>
          <w:sz w:val="28"/>
          <w:szCs w:val="28"/>
        </w:rPr>
        <w:t>0</w:t>
      </w:r>
      <w:r w:rsidRPr="00DB002B">
        <w:rPr>
          <w:rFonts w:ascii="Times New Roman" w:hAnsi="Times New Roman" w:cs="Times New Roman"/>
          <w:sz w:val="28"/>
          <w:szCs w:val="28"/>
        </w:rPr>
        <w:t>.</w:t>
      </w:r>
      <w:r>
        <w:rPr>
          <w:rFonts w:ascii="Times New Roman" w:hAnsi="Times New Roman" w:cs="Times New Roman"/>
          <w:sz w:val="28"/>
          <w:szCs w:val="28"/>
        </w:rPr>
        <w:t>75</w:t>
      </w:r>
      <w:r w:rsidRPr="00DB002B">
        <w:rPr>
          <w:rFonts w:ascii="Times New Roman" w:hAnsi="Times New Roman" w:cs="Times New Roman"/>
          <w:sz w:val="28"/>
          <w:szCs w:val="28"/>
        </w:rPr>
        <w:t>; 95% CI, 0.6</w:t>
      </w:r>
      <w:r>
        <w:rPr>
          <w:rFonts w:ascii="Times New Roman" w:hAnsi="Times New Roman" w:cs="Times New Roman"/>
          <w:sz w:val="28"/>
          <w:szCs w:val="28"/>
        </w:rPr>
        <w:t>1</w:t>
      </w:r>
      <w:r w:rsidRPr="00DB002B">
        <w:rPr>
          <w:rFonts w:ascii="Times New Roman" w:hAnsi="Times New Roman" w:cs="Times New Roman"/>
          <w:sz w:val="28"/>
          <w:szCs w:val="28"/>
        </w:rPr>
        <w:t>-.0.9</w:t>
      </w:r>
      <w:r>
        <w:rPr>
          <w:rFonts w:ascii="Times New Roman" w:hAnsi="Times New Roman" w:cs="Times New Roman"/>
          <w:sz w:val="28"/>
          <w:szCs w:val="28"/>
        </w:rPr>
        <w:t>2</w:t>
      </w:r>
      <w:r w:rsidRPr="00DB002B">
        <w:rPr>
          <w:rFonts w:ascii="Times New Roman" w:hAnsi="Times New Roman" w:cs="Times New Roman"/>
          <w:sz w:val="28"/>
          <w:szCs w:val="28"/>
        </w:rPr>
        <w:t>, 5 trials, 827 patients).</w:t>
      </w:r>
      <w:ins w:id="791" w:author="Soheir Adam" w:date="2015-08-06T22:07:00Z">
        <w:r w:rsidR="00082E3A">
          <w:rPr>
            <w:rFonts w:ascii="Times New Roman" w:hAnsi="Times New Roman" w:cs="Times New Roman"/>
            <w:sz w:val="28"/>
            <w:szCs w:val="28"/>
          </w:rPr>
          <w:t xml:space="preserve"> On network analysis, keeping MRD-BMT as the standard, </w:t>
        </w:r>
      </w:ins>
      <w:ins w:id="792" w:author="Soheir Adam" w:date="2015-08-06T22:08:00Z">
        <w:r w:rsidR="00082E3A">
          <w:rPr>
            <w:rFonts w:ascii="Times New Roman" w:hAnsi="Times New Roman" w:cs="Times New Roman"/>
            <w:sz w:val="28"/>
            <w:szCs w:val="28"/>
          </w:rPr>
          <w:t xml:space="preserve">there was </w:t>
        </w:r>
      </w:ins>
      <w:ins w:id="793" w:author="Soheir Adam" w:date="2015-08-06T22:07:00Z">
        <w:r w:rsidR="00082E3A">
          <w:rPr>
            <w:rFonts w:ascii="Times New Roman" w:hAnsi="Times New Roman" w:cs="Times New Roman"/>
            <w:sz w:val="28"/>
            <w:szCs w:val="28"/>
          </w:rPr>
          <w:t>no increase in aGVHD in MUD</w:t>
        </w:r>
        <w:r w:rsidR="00082E3A" w:rsidRPr="00204ACE">
          <w:rPr>
            <w:rFonts w:ascii="Times New Roman" w:hAnsi="Times New Roman" w:cs="Times New Roman"/>
            <w:sz w:val="28"/>
            <w:szCs w:val="28"/>
          </w:rPr>
          <w:t>-BMT</w:t>
        </w:r>
        <w:r w:rsidR="00082E3A">
          <w:rPr>
            <w:rFonts w:ascii="Times New Roman" w:hAnsi="Times New Roman" w:cs="Times New Roman"/>
            <w:sz w:val="28"/>
            <w:szCs w:val="28"/>
          </w:rPr>
          <w:t xml:space="preserve"> (RR, 1.33; 95% CI, 0.76-2.35, 2 trials 131 patients) </w:t>
        </w:r>
        <w:r w:rsidR="00082E3A" w:rsidRPr="00204ACE">
          <w:rPr>
            <w:rFonts w:ascii="Times New Roman" w:hAnsi="Times New Roman" w:cs="Times New Roman"/>
            <w:sz w:val="28"/>
            <w:szCs w:val="28"/>
          </w:rPr>
          <w:t xml:space="preserve"> </w:t>
        </w:r>
        <w:r w:rsidR="00082E3A">
          <w:rPr>
            <w:rFonts w:ascii="Times New Roman" w:hAnsi="Times New Roman" w:cs="Times New Roman"/>
            <w:sz w:val="28"/>
            <w:szCs w:val="28"/>
          </w:rPr>
          <w:t xml:space="preserve">or any decrease in aGVHD </w:t>
        </w:r>
        <w:r w:rsidR="00082E3A" w:rsidRPr="00204ACE">
          <w:rPr>
            <w:rFonts w:ascii="Times New Roman" w:hAnsi="Times New Roman" w:cs="Times New Roman"/>
            <w:sz w:val="28"/>
            <w:szCs w:val="28"/>
          </w:rPr>
          <w:t xml:space="preserve"> </w:t>
        </w:r>
        <w:r w:rsidR="00082E3A">
          <w:rPr>
            <w:rFonts w:ascii="Times New Roman" w:hAnsi="Times New Roman" w:cs="Times New Roman"/>
            <w:sz w:val="28"/>
            <w:szCs w:val="28"/>
          </w:rPr>
          <w:t xml:space="preserve">in </w:t>
        </w:r>
        <w:r w:rsidR="00082E3A" w:rsidRPr="00204ACE">
          <w:rPr>
            <w:rFonts w:ascii="Times New Roman" w:hAnsi="Times New Roman" w:cs="Times New Roman"/>
            <w:sz w:val="28"/>
            <w:szCs w:val="28"/>
          </w:rPr>
          <w:t>MSD-BMT</w:t>
        </w:r>
        <w:r w:rsidR="00082E3A" w:rsidRPr="00385697">
          <w:rPr>
            <w:rFonts w:ascii="Times New Roman" w:hAnsi="Times New Roman" w:cs="Times New Roman"/>
            <w:sz w:val="28"/>
            <w:szCs w:val="28"/>
          </w:rPr>
          <w:t xml:space="preserve"> </w:t>
        </w:r>
        <w:r w:rsidR="00082E3A">
          <w:rPr>
            <w:rFonts w:ascii="Times New Roman" w:hAnsi="Times New Roman" w:cs="Times New Roman"/>
            <w:sz w:val="28"/>
            <w:szCs w:val="28"/>
          </w:rPr>
          <w:t>(RR, 1.94; 95% CI, 0.67-5.65, 2 trials 131 patients)</w:t>
        </w:r>
        <w:r w:rsidR="00082E3A" w:rsidRPr="00204ACE">
          <w:rPr>
            <w:rFonts w:ascii="Times New Roman" w:hAnsi="Times New Roman" w:cs="Times New Roman"/>
            <w:sz w:val="28"/>
            <w:szCs w:val="28"/>
          </w:rPr>
          <w:t xml:space="preserve"> </w:t>
        </w:r>
        <w:r w:rsidR="00082E3A">
          <w:rPr>
            <w:rFonts w:ascii="Times New Roman" w:hAnsi="Times New Roman" w:cs="Times New Roman"/>
            <w:sz w:val="28"/>
            <w:szCs w:val="28"/>
          </w:rPr>
          <w:t>compared  to MRD-BMT.</w:t>
        </w:r>
      </w:ins>
    </w:p>
    <w:p w14:paraId="66D27F57" w14:textId="6F1B760B" w:rsidR="002862AE" w:rsidRPr="00DB002B" w:rsidDel="00082E3A" w:rsidRDefault="002862AE" w:rsidP="002862AE">
      <w:pPr>
        <w:tabs>
          <w:tab w:val="left" w:pos="2820"/>
        </w:tabs>
        <w:autoSpaceDE w:val="0"/>
        <w:autoSpaceDN w:val="0"/>
        <w:adjustRightInd w:val="0"/>
        <w:spacing w:after="0" w:line="360" w:lineRule="auto"/>
        <w:rPr>
          <w:del w:id="794" w:author="Soheir Adam" w:date="2015-08-06T22:07:00Z"/>
          <w:rFonts w:ascii="Times New Roman" w:hAnsi="Times New Roman" w:cs="Times New Roman"/>
          <w:sz w:val="28"/>
          <w:szCs w:val="28"/>
        </w:rPr>
      </w:pPr>
      <w:del w:id="795" w:author="Soheir Adam" w:date="2015-08-06T22:07:00Z">
        <w:r w:rsidDel="00082E3A">
          <w:rPr>
            <w:rFonts w:ascii="Times New Roman" w:hAnsi="Times New Roman" w:cs="Times New Roman"/>
            <w:sz w:val="28"/>
            <w:szCs w:val="28"/>
          </w:rPr>
          <w:delText>On subgroup analysis between MRD-BMT and other BMT,t</w:delText>
        </w:r>
        <w:r w:rsidRPr="00DB002B" w:rsidDel="00082E3A">
          <w:rPr>
            <w:rFonts w:ascii="Times New Roman" w:hAnsi="Times New Roman" w:cs="Times New Roman"/>
            <w:sz w:val="28"/>
            <w:szCs w:val="28"/>
          </w:rPr>
          <w:delText xml:space="preserve">here was a significant </w:delText>
        </w:r>
        <w:commentRangeStart w:id="796"/>
        <w:r w:rsidRPr="00DB002B" w:rsidDel="00082E3A">
          <w:rPr>
            <w:rFonts w:ascii="Times New Roman" w:hAnsi="Times New Roman" w:cs="Times New Roman"/>
            <w:sz w:val="28"/>
            <w:szCs w:val="28"/>
          </w:rPr>
          <w:delText>decrease</w:delText>
        </w:r>
        <w:commentRangeEnd w:id="796"/>
        <w:r w:rsidR="00D83D4A" w:rsidDel="00082E3A">
          <w:rPr>
            <w:rStyle w:val="CommentReference"/>
          </w:rPr>
          <w:commentReference w:id="796"/>
        </w:r>
        <w:r w:rsidRPr="00DB002B" w:rsidDel="00082E3A">
          <w:rPr>
            <w:rFonts w:ascii="Times New Roman" w:hAnsi="Times New Roman" w:cs="Times New Roman"/>
            <w:sz w:val="28"/>
            <w:szCs w:val="28"/>
          </w:rPr>
          <w:delText xml:space="preserve"> in aGVHD in patients undergoing MRD-BMT than other BMT (RR, 0.</w:delText>
        </w:r>
        <w:r w:rsidDel="00082E3A">
          <w:rPr>
            <w:rFonts w:ascii="Times New Roman" w:hAnsi="Times New Roman" w:cs="Times New Roman"/>
            <w:sz w:val="28"/>
            <w:szCs w:val="28"/>
          </w:rPr>
          <w:delText>69</w:delText>
        </w:r>
        <w:r w:rsidRPr="00DB002B" w:rsidDel="00082E3A">
          <w:rPr>
            <w:rFonts w:ascii="Times New Roman" w:hAnsi="Times New Roman" w:cs="Times New Roman"/>
            <w:sz w:val="28"/>
            <w:szCs w:val="28"/>
          </w:rPr>
          <w:delText>; 95% CI, 0.</w:delText>
        </w:r>
        <w:r w:rsidDel="00082E3A">
          <w:rPr>
            <w:rFonts w:ascii="Times New Roman" w:hAnsi="Times New Roman" w:cs="Times New Roman"/>
            <w:sz w:val="28"/>
            <w:szCs w:val="28"/>
          </w:rPr>
          <w:delText>42</w:delText>
        </w:r>
        <w:r w:rsidRPr="00DB002B" w:rsidDel="00082E3A">
          <w:rPr>
            <w:rFonts w:ascii="Times New Roman" w:hAnsi="Times New Roman" w:cs="Times New Roman"/>
            <w:sz w:val="28"/>
            <w:szCs w:val="28"/>
          </w:rPr>
          <w:delText>-</w:delText>
        </w:r>
        <w:r w:rsidDel="00082E3A">
          <w:rPr>
            <w:rFonts w:ascii="Times New Roman" w:hAnsi="Times New Roman" w:cs="Times New Roman"/>
            <w:sz w:val="28"/>
            <w:szCs w:val="28"/>
          </w:rPr>
          <w:delText>1.14</w:delText>
        </w:r>
        <w:r w:rsidRPr="00DB002B" w:rsidDel="00082E3A">
          <w:rPr>
            <w:rFonts w:ascii="Times New Roman" w:hAnsi="Times New Roman" w:cs="Times New Roman"/>
            <w:sz w:val="28"/>
            <w:szCs w:val="28"/>
          </w:rPr>
          <w:delText>, 2trials, 131 patients).</w:delText>
        </w:r>
      </w:del>
    </w:p>
    <w:p w14:paraId="346C2AC9" w14:textId="77777777" w:rsidR="002862AE" w:rsidDel="00D57649" w:rsidRDefault="002862AE" w:rsidP="002862AE">
      <w:pPr>
        <w:autoSpaceDE w:val="0"/>
        <w:autoSpaceDN w:val="0"/>
        <w:adjustRightInd w:val="0"/>
        <w:spacing w:after="0" w:line="360" w:lineRule="auto"/>
        <w:rPr>
          <w:del w:id="797" w:author="Soheir Adam" w:date="2015-07-04T15:27:00Z"/>
          <w:rFonts w:ascii="Times New Roman" w:hAnsi="Times New Roman" w:cs="Times New Roman"/>
          <w:sz w:val="28"/>
          <w:szCs w:val="28"/>
        </w:rPr>
      </w:pPr>
    </w:p>
    <w:p w14:paraId="34B2365D"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33DC635B" w14:textId="77777777" w:rsidR="002862AE" w:rsidRPr="00A057A3" w:rsidRDefault="002862AE" w:rsidP="002862AE">
      <w:pPr>
        <w:rPr>
          <w:rFonts w:asciiTheme="majorHAnsi" w:hAnsiTheme="majorHAnsi"/>
          <w:b/>
          <w:sz w:val="28"/>
          <w:szCs w:val="28"/>
          <w:rPrChange w:id="798" w:author="Soheir Adam" w:date="2015-07-04T15:18:00Z">
            <w:rPr>
              <w:rFonts w:asciiTheme="majorHAnsi" w:hAnsiTheme="majorHAnsi"/>
              <w:b/>
              <w:sz w:val="28"/>
              <w:szCs w:val="28"/>
              <w:u w:val="single"/>
            </w:rPr>
          </w:rPrChange>
        </w:rPr>
      </w:pPr>
      <w:r w:rsidRPr="00A057A3">
        <w:rPr>
          <w:rFonts w:asciiTheme="majorHAnsi" w:hAnsiTheme="majorHAnsi"/>
          <w:b/>
          <w:sz w:val="28"/>
          <w:szCs w:val="28"/>
          <w:rPrChange w:id="799" w:author="Soheir Adam" w:date="2015-07-04T15:18:00Z">
            <w:rPr>
              <w:rFonts w:asciiTheme="majorHAnsi" w:hAnsiTheme="majorHAnsi"/>
              <w:b/>
              <w:sz w:val="28"/>
              <w:szCs w:val="28"/>
              <w:u w:val="single"/>
            </w:rPr>
          </w:rPrChange>
        </w:rPr>
        <w:t>Chronic GVHD:</w:t>
      </w:r>
    </w:p>
    <w:p w14:paraId="28DC5E2C" w14:textId="1742D7F0" w:rsidR="002862AE" w:rsidRPr="008E05BA" w:rsidDel="008E05BA" w:rsidRDefault="002862AE" w:rsidP="002862AE">
      <w:pPr>
        <w:spacing w:line="360" w:lineRule="auto"/>
        <w:rPr>
          <w:del w:id="800" w:author="Soheir Adam" w:date="2015-08-06T22:12:00Z"/>
          <w:rPrChange w:id="801" w:author="Soheir Adam" w:date="2015-08-06T22:12:00Z">
            <w:rPr>
              <w:del w:id="802" w:author="Soheir Adam" w:date="2015-08-06T22:12:00Z"/>
              <w:rFonts w:ascii="Times New Roman" w:hAnsi="Times New Roman" w:cs="Times New Roman"/>
              <w:sz w:val="28"/>
              <w:szCs w:val="28"/>
            </w:rPr>
          </w:rPrChange>
        </w:rPr>
      </w:pPr>
      <w:r w:rsidRPr="00DB002B">
        <w:rPr>
          <w:rFonts w:ascii="Times New Roman" w:hAnsi="Times New Roman" w:cs="Times New Roman"/>
          <w:sz w:val="28"/>
          <w:szCs w:val="28"/>
        </w:rPr>
        <w:t>Similar</w:t>
      </w:r>
      <w:ins w:id="803" w:author="Soheir Adam" w:date="2015-08-06T22:09:00Z">
        <w:r w:rsidR="008E05BA">
          <w:rPr>
            <w:rFonts w:ascii="Times New Roman" w:hAnsi="Times New Roman" w:cs="Times New Roman"/>
            <w:sz w:val="28"/>
            <w:szCs w:val="28"/>
          </w:rPr>
          <w:t>ly,</w:t>
        </w:r>
      </w:ins>
      <w:r w:rsidRPr="00DB002B">
        <w:rPr>
          <w:rFonts w:ascii="Times New Roman" w:hAnsi="Times New Roman" w:cs="Times New Roman"/>
          <w:sz w:val="28"/>
          <w:szCs w:val="28"/>
        </w:rPr>
        <w:t xml:space="preserve"> </w:t>
      </w:r>
      <w:del w:id="804" w:author="Soheir Adam" w:date="2015-08-06T22:09:00Z">
        <w:r w:rsidRPr="00DB002B" w:rsidDel="008E05BA">
          <w:rPr>
            <w:rFonts w:ascii="Times New Roman" w:hAnsi="Times New Roman" w:cs="Times New Roman"/>
            <w:sz w:val="28"/>
            <w:szCs w:val="28"/>
          </w:rPr>
          <w:delText xml:space="preserve">outcome was shown in </w:delText>
        </w:r>
      </w:del>
      <w:r w:rsidRPr="00DB002B">
        <w:rPr>
          <w:rFonts w:ascii="Times New Roman" w:hAnsi="Times New Roman" w:cs="Times New Roman"/>
          <w:sz w:val="28"/>
          <w:szCs w:val="28"/>
        </w:rPr>
        <w:t xml:space="preserve">cGVHD </w:t>
      </w:r>
      <w:ins w:id="805" w:author="Soheir Adam" w:date="2015-08-06T22:09:00Z">
        <w:r w:rsidR="008E05BA">
          <w:rPr>
            <w:rFonts w:ascii="Times New Roman" w:hAnsi="Times New Roman" w:cs="Times New Roman"/>
            <w:sz w:val="28"/>
            <w:szCs w:val="28"/>
          </w:rPr>
          <w:t xml:space="preserve">was significantly decreased in </w:t>
        </w:r>
      </w:ins>
      <w:ins w:id="806" w:author="Soheir Adam" w:date="2015-08-06T22:10:00Z">
        <w:r w:rsidR="008E05BA">
          <w:rPr>
            <w:rFonts w:ascii="Times New Roman" w:hAnsi="Times New Roman" w:cs="Times New Roman"/>
            <w:sz w:val="28"/>
            <w:szCs w:val="28"/>
          </w:rPr>
          <w:t xml:space="preserve">patients undergoing </w:t>
        </w:r>
      </w:ins>
      <w:del w:id="807" w:author="Soheir Adam" w:date="2015-08-06T22:10:00Z">
        <w:r w:rsidRPr="00DB002B" w:rsidDel="008E05BA">
          <w:rPr>
            <w:rFonts w:ascii="Times New Roman" w:hAnsi="Times New Roman" w:cs="Times New Roman"/>
            <w:sz w:val="28"/>
            <w:szCs w:val="28"/>
          </w:rPr>
          <w:delText xml:space="preserve">with patients undergoing </w:delText>
        </w:r>
      </w:del>
      <w:r w:rsidRPr="00DB002B">
        <w:rPr>
          <w:rFonts w:ascii="Times New Roman" w:hAnsi="Times New Roman" w:cs="Times New Roman"/>
          <w:sz w:val="28"/>
          <w:szCs w:val="28"/>
        </w:rPr>
        <w:t xml:space="preserve">BMT </w:t>
      </w:r>
      <w:del w:id="808" w:author="Soheir Adam" w:date="2015-08-06T22:10:00Z">
        <w:r w:rsidRPr="00DB002B" w:rsidDel="008E05BA">
          <w:rPr>
            <w:rFonts w:ascii="Times New Roman" w:hAnsi="Times New Roman" w:cs="Times New Roman"/>
            <w:sz w:val="28"/>
            <w:szCs w:val="28"/>
          </w:rPr>
          <w:delText>having a significantdecrease in cGVHD than patients</w:delText>
        </w:r>
      </w:del>
      <w:ins w:id="809" w:author="Soheir Adam" w:date="2015-08-06T22:10:00Z">
        <w:r w:rsidR="008E05BA">
          <w:rPr>
            <w:rFonts w:ascii="Times New Roman" w:hAnsi="Times New Roman" w:cs="Times New Roman"/>
            <w:sz w:val="28"/>
            <w:szCs w:val="28"/>
          </w:rPr>
          <w:t>compared to those</w:t>
        </w:r>
      </w:ins>
      <w:r w:rsidRPr="00DB002B">
        <w:rPr>
          <w:rFonts w:ascii="Times New Roman" w:hAnsi="Times New Roman" w:cs="Times New Roman"/>
          <w:sz w:val="28"/>
          <w:szCs w:val="28"/>
        </w:rPr>
        <w:t xml:space="preserve"> undergoing </w:t>
      </w:r>
      <w:commentRangeStart w:id="810"/>
      <w:ins w:id="811" w:author="Soheir Adam" w:date="2015-07-04T15:12:00Z">
        <w:r w:rsidR="00787F21">
          <w:rPr>
            <w:rFonts w:ascii="Times New Roman" w:hAnsi="Times New Roman" w:cs="Times New Roman"/>
            <w:sz w:val="28"/>
            <w:szCs w:val="28"/>
          </w:rPr>
          <w:t>PB</w:t>
        </w:r>
        <w:r w:rsidR="00787F21" w:rsidRPr="00DB002B">
          <w:rPr>
            <w:rFonts w:ascii="Times New Roman" w:hAnsi="Times New Roman" w:cs="Times New Roman"/>
            <w:sz w:val="28"/>
            <w:szCs w:val="28"/>
          </w:rPr>
          <w:t>HSCT</w:t>
        </w:r>
        <w:commentRangeEnd w:id="810"/>
        <w:r w:rsidR="00787F21">
          <w:rPr>
            <w:rStyle w:val="CommentReference"/>
          </w:rPr>
          <w:commentReference w:id="810"/>
        </w:r>
        <w:r w:rsidR="00787F21" w:rsidRPr="00DB002B">
          <w:rPr>
            <w:rFonts w:ascii="Times New Roman" w:hAnsi="Times New Roman" w:cs="Times New Roman"/>
            <w:sz w:val="28"/>
            <w:szCs w:val="28"/>
          </w:rPr>
          <w:t xml:space="preserve"> </w:t>
        </w:r>
      </w:ins>
      <w:r w:rsidRPr="00DB002B">
        <w:rPr>
          <w:rFonts w:ascii="Times New Roman" w:hAnsi="Times New Roman" w:cs="Times New Roman"/>
          <w:sz w:val="28"/>
          <w:szCs w:val="28"/>
        </w:rPr>
        <w:t>(RR, 0.3</w:t>
      </w:r>
      <w:ins w:id="813" w:author="Soheir Adam" w:date="2015-08-06T22:08:00Z">
        <w:r w:rsidR="008E05BA">
          <w:rPr>
            <w:rFonts w:ascii="Times New Roman" w:hAnsi="Times New Roman" w:cs="Times New Roman"/>
            <w:sz w:val="28"/>
            <w:szCs w:val="28"/>
          </w:rPr>
          <w:t>7</w:t>
        </w:r>
      </w:ins>
      <w:del w:id="814" w:author="Soheir Adam" w:date="2015-08-06T22:08:00Z">
        <w:r w:rsidDel="008E05BA">
          <w:rPr>
            <w:rFonts w:ascii="Times New Roman" w:hAnsi="Times New Roman" w:cs="Times New Roman"/>
            <w:sz w:val="28"/>
            <w:szCs w:val="28"/>
          </w:rPr>
          <w:delText>6</w:delText>
        </w:r>
      </w:del>
      <w:r w:rsidRPr="00DB002B">
        <w:rPr>
          <w:rFonts w:ascii="Times New Roman" w:hAnsi="Times New Roman" w:cs="Times New Roman"/>
          <w:sz w:val="28"/>
          <w:szCs w:val="28"/>
        </w:rPr>
        <w:t>; 95% CI, 0.2</w:t>
      </w:r>
      <w:r>
        <w:rPr>
          <w:rFonts w:ascii="Times New Roman" w:hAnsi="Times New Roman" w:cs="Times New Roman"/>
          <w:sz w:val="28"/>
          <w:szCs w:val="28"/>
        </w:rPr>
        <w:t>4</w:t>
      </w:r>
      <w:r w:rsidRPr="00DB002B">
        <w:rPr>
          <w:rFonts w:ascii="Times New Roman" w:hAnsi="Times New Roman" w:cs="Times New Roman"/>
          <w:sz w:val="28"/>
          <w:szCs w:val="28"/>
        </w:rPr>
        <w:t>-0.5</w:t>
      </w:r>
      <w:r>
        <w:rPr>
          <w:rFonts w:ascii="Times New Roman" w:hAnsi="Times New Roman" w:cs="Times New Roman"/>
          <w:sz w:val="28"/>
          <w:szCs w:val="28"/>
        </w:rPr>
        <w:t>4</w:t>
      </w:r>
      <w:r w:rsidRPr="00DB002B">
        <w:rPr>
          <w:rFonts w:ascii="Times New Roman" w:hAnsi="Times New Roman" w:cs="Times New Roman"/>
          <w:sz w:val="28"/>
          <w:szCs w:val="28"/>
        </w:rPr>
        <w:t>, 5 trials, 827 patients).</w:t>
      </w:r>
      <w:ins w:id="815" w:author="Soheir Adam" w:date="2015-08-06T22:12:00Z">
        <w:r w:rsidR="008E05BA">
          <w:rPr>
            <w:rFonts w:ascii="Times New Roman" w:hAnsi="Times New Roman" w:cs="Times New Roman"/>
            <w:sz w:val="28"/>
            <w:szCs w:val="28"/>
          </w:rPr>
          <w:t xml:space="preserve"> </w:t>
        </w:r>
      </w:ins>
      <w:ins w:id="816" w:author="Soheir Adam" w:date="2015-08-06T22:13:00Z">
        <w:r w:rsidR="00D1012F">
          <w:rPr>
            <w:rFonts w:ascii="Times New Roman" w:hAnsi="Times New Roman" w:cs="Times New Roman"/>
            <w:sz w:val="28"/>
            <w:szCs w:val="28"/>
          </w:rPr>
          <w:t xml:space="preserve">On network analysis, taking MRD-BMT as the standard, </w:t>
        </w:r>
      </w:ins>
      <w:ins w:id="817" w:author="Soheir Adam" w:date="2015-08-06T22:12:00Z">
        <w:r w:rsidR="008E05BA">
          <w:rPr>
            <w:rFonts w:ascii="Times New Roman" w:hAnsi="Times New Roman" w:cs="Times New Roman"/>
            <w:sz w:val="28"/>
            <w:szCs w:val="28"/>
          </w:rPr>
          <w:t xml:space="preserve">cGVHD </w:t>
        </w:r>
        <w:r w:rsidR="008E05BA" w:rsidRPr="00204ACE">
          <w:rPr>
            <w:rFonts w:ascii="Times New Roman" w:hAnsi="Times New Roman" w:cs="Times New Roman"/>
            <w:sz w:val="28"/>
            <w:szCs w:val="28"/>
          </w:rPr>
          <w:t xml:space="preserve"> </w:t>
        </w:r>
      </w:ins>
      <w:ins w:id="818" w:author="Soheir Adam" w:date="2015-08-06T22:14:00Z">
        <w:r w:rsidR="00D1012F">
          <w:rPr>
            <w:rFonts w:ascii="Times New Roman" w:hAnsi="Times New Roman" w:cs="Times New Roman"/>
            <w:sz w:val="28"/>
            <w:szCs w:val="28"/>
          </w:rPr>
          <w:t xml:space="preserve">was not significantly different </w:t>
        </w:r>
      </w:ins>
      <w:ins w:id="819" w:author="Soheir Adam" w:date="2015-08-06T22:12:00Z">
        <w:r w:rsidR="008E05BA" w:rsidRPr="00204ACE">
          <w:rPr>
            <w:rFonts w:ascii="Times New Roman" w:hAnsi="Times New Roman" w:cs="Times New Roman"/>
            <w:sz w:val="28"/>
            <w:szCs w:val="28"/>
          </w:rPr>
          <w:t xml:space="preserve">in </w:t>
        </w:r>
        <w:r w:rsidR="008E05BA">
          <w:rPr>
            <w:rFonts w:ascii="Times New Roman" w:hAnsi="Times New Roman" w:cs="Times New Roman"/>
            <w:sz w:val="28"/>
            <w:szCs w:val="28"/>
          </w:rPr>
          <w:t>MUD</w:t>
        </w:r>
        <w:r w:rsidR="008E05BA" w:rsidRPr="00204ACE">
          <w:rPr>
            <w:rFonts w:ascii="Times New Roman" w:hAnsi="Times New Roman" w:cs="Times New Roman"/>
            <w:sz w:val="28"/>
            <w:szCs w:val="28"/>
          </w:rPr>
          <w:t xml:space="preserve">-BMT </w:t>
        </w:r>
        <w:r w:rsidR="008E05BA">
          <w:rPr>
            <w:rFonts w:ascii="Times New Roman" w:hAnsi="Times New Roman" w:cs="Times New Roman"/>
            <w:sz w:val="28"/>
            <w:szCs w:val="28"/>
          </w:rPr>
          <w:t>(RR, 0.89; 95% CI, 0.29-2.76, 2 trials 131 patients</w:t>
        </w:r>
        <w:r w:rsidR="008E05BA" w:rsidRPr="00204ACE">
          <w:rPr>
            <w:rFonts w:ascii="Times New Roman" w:hAnsi="Times New Roman" w:cs="Times New Roman"/>
            <w:sz w:val="28"/>
            <w:szCs w:val="28"/>
          </w:rPr>
          <w:t xml:space="preserve"> </w:t>
        </w:r>
        <w:r w:rsidR="008E05BA">
          <w:rPr>
            <w:rFonts w:ascii="Times New Roman" w:hAnsi="Times New Roman" w:cs="Times New Roman"/>
            <w:sz w:val="28"/>
            <w:szCs w:val="28"/>
          </w:rPr>
          <w:t xml:space="preserve">) </w:t>
        </w:r>
        <w:r w:rsidR="00D1012F">
          <w:rPr>
            <w:rFonts w:ascii="Times New Roman" w:hAnsi="Times New Roman" w:cs="Times New Roman"/>
            <w:sz w:val="28"/>
            <w:szCs w:val="28"/>
          </w:rPr>
          <w:t xml:space="preserve">and </w:t>
        </w:r>
        <w:r w:rsidR="008E05BA">
          <w:rPr>
            <w:rFonts w:ascii="Times New Roman" w:hAnsi="Times New Roman" w:cs="Times New Roman"/>
            <w:sz w:val="28"/>
            <w:szCs w:val="28"/>
          </w:rPr>
          <w:t>MSD-BMT (RR, 0.85; 95% CI, 0.19-3.70, 2 trials 131 patients</w:t>
        </w:r>
        <w:r w:rsidR="008E05BA" w:rsidRPr="00204ACE">
          <w:rPr>
            <w:rFonts w:ascii="Times New Roman" w:hAnsi="Times New Roman" w:cs="Times New Roman"/>
            <w:sz w:val="28"/>
            <w:szCs w:val="28"/>
          </w:rPr>
          <w:t xml:space="preserve"> </w:t>
        </w:r>
        <w:r w:rsidR="00D1012F">
          <w:rPr>
            <w:rFonts w:ascii="Times New Roman" w:hAnsi="Times New Roman" w:cs="Times New Roman"/>
            <w:sz w:val="28"/>
            <w:szCs w:val="28"/>
          </w:rPr>
          <w:t xml:space="preserve">), </w:t>
        </w:r>
        <w:r w:rsidR="008E05BA" w:rsidRPr="00204ACE">
          <w:rPr>
            <w:rFonts w:ascii="Times New Roman" w:hAnsi="Times New Roman" w:cs="Times New Roman"/>
            <w:sz w:val="28"/>
            <w:szCs w:val="28"/>
          </w:rPr>
          <w:t>compared to</w:t>
        </w:r>
      </w:ins>
      <w:ins w:id="820" w:author="Soheir Adam" w:date="2015-08-06T22:15:00Z">
        <w:r w:rsidR="001C3B30">
          <w:rPr>
            <w:rFonts w:ascii="Times New Roman" w:hAnsi="Times New Roman" w:cs="Times New Roman"/>
            <w:sz w:val="28"/>
            <w:szCs w:val="28"/>
          </w:rPr>
          <w:t xml:space="preserve"> </w:t>
        </w:r>
      </w:ins>
      <w:ins w:id="821" w:author="Soheir Adam" w:date="2015-08-06T22:12:00Z">
        <w:r w:rsidR="008E05BA">
          <w:rPr>
            <w:rFonts w:ascii="Times New Roman" w:hAnsi="Times New Roman" w:cs="Times New Roman"/>
            <w:sz w:val="28"/>
            <w:szCs w:val="28"/>
          </w:rPr>
          <w:t xml:space="preserve"> MRD-</w:t>
        </w:r>
        <w:r w:rsidR="008E05BA" w:rsidRPr="00204ACE">
          <w:rPr>
            <w:rFonts w:ascii="Times New Roman" w:hAnsi="Times New Roman" w:cs="Times New Roman"/>
            <w:sz w:val="28"/>
            <w:szCs w:val="28"/>
          </w:rPr>
          <w:t>BMT</w:t>
        </w:r>
        <w:r w:rsidR="008E05BA">
          <w:rPr>
            <w:rFonts w:ascii="Times New Roman" w:hAnsi="Times New Roman" w:cs="Times New Roman"/>
            <w:sz w:val="28"/>
            <w:szCs w:val="28"/>
          </w:rPr>
          <w:t>.</w:t>
        </w:r>
      </w:ins>
      <w:del w:id="822" w:author="Soheir Adam" w:date="2015-08-06T22:12:00Z">
        <w:r w:rsidDel="008E05BA">
          <w:rPr>
            <w:rFonts w:ascii="Times New Roman" w:hAnsi="Times New Roman" w:cs="Times New Roman"/>
            <w:sz w:val="28"/>
            <w:szCs w:val="28"/>
          </w:rPr>
          <w:delText>But,on subgroup analysis between MRD-BMT and other BMT,</w:delText>
        </w:r>
        <w:r w:rsidRPr="00DB002B" w:rsidDel="008E05BA">
          <w:rPr>
            <w:rFonts w:ascii="Times New Roman" w:hAnsi="Times New Roman" w:cs="Times New Roman"/>
            <w:sz w:val="28"/>
            <w:szCs w:val="28"/>
          </w:rPr>
          <w:delText>there was a significant increase in cGVHD in patients undergoing MRD-BMT to patients undergoing other BMT (RR, 1.</w:delText>
        </w:r>
        <w:r w:rsidDel="008E05BA">
          <w:rPr>
            <w:rFonts w:ascii="Times New Roman" w:hAnsi="Times New Roman" w:cs="Times New Roman"/>
            <w:sz w:val="28"/>
            <w:szCs w:val="28"/>
          </w:rPr>
          <w:delText>14</w:delText>
        </w:r>
        <w:r w:rsidRPr="00DB002B" w:rsidDel="008E05BA">
          <w:rPr>
            <w:rFonts w:ascii="Times New Roman" w:hAnsi="Times New Roman" w:cs="Times New Roman"/>
            <w:sz w:val="28"/>
            <w:szCs w:val="28"/>
          </w:rPr>
          <w:delText>; 95% CI, 0.</w:delText>
        </w:r>
        <w:r w:rsidDel="008E05BA">
          <w:rPr>
            <w:rFonts w:ascii="Times New Roman" w:hAnsi="Times New Roman" w:cs="Times New Roman"/>
            <w:sz w:val="28"/>
            <w:szCs w:val="28"/>
          </w:rPr>
          <w:delText>47</w:delText>
        </w:r>
        <w:r w:rsidRPr="00DB002B" w:rsidDel="008E05BA">
          <w:rPr>
            <w:rFonts w:ascii="Times New Roman" w:hAnsi="Times New Roman" w:cs="Times New Roman"/>
            <w:sz w:val="28"/>
            <w:szCs w:val="28"/>
          </w:rPr>
          <w:delText>-2.</w:delText>
        </w:r>
        <w:r w:rsidDel="008E05BA">
          <w:rPr>
            <w:rFonts w:ascii="Times New Roman" w:hAnsi="Times New Roman" w:cs="Times New Roman"/>
            <w:sz w:val="28"/>
            <w:szCs w:val="28"/>
          </w:rPr>
          <w:delText>81</w:delText>
        </w:r>
        <w:r w:rsidRPr="00DB002B" w:rsidDel="008E05BA">
          <w:rPr>
            <w:rFonts w:ascii="Times New Roman" w:hAnsi="Times New Roman" w:cs="Times New Roman"/>
            <w:sz w:val="28"/>
            <w:szCs w:val="28"/>
          </w:rPr>
          <w:delText>, 2 trials, 131 patients).</w:delText>
        </w:r>
      </w:del>
    </w:p>
    <w:p w14:paraId="291575BC" w14:textId="09194C42" w:rsidR="002862AE" w:rsidRPr="00A057A3" w:rsidRDefault="002862AE" w:rsidP="002862AE">
      <w:pPr>
        <w:spacing w:line="360" w:lineRule="auto"/>
        <w:rPr>
          <w:rFonts w:ascii="Times New Roman" w:hAnsi="Times New Roman" w:cs="Times New Roman"/>
          <w:sz w:val="28"/>
          <w:szCs w:val="28"/>
        </w:rPr>
      </w:pPr>
    </w:p>
    <w:p w14:paraId="3752662B" w14:textId="4B0357B8" w:rsidR="002862AE" w:rsidRPr="00A057A3" w:rsidRDefault="002862AE" w:rsidP="002862AE">
      <w:pPr>
        <w:rPr>
          <w:rFonts w:asciiTheme="majorHAnsi" w:hAnsiTheme="majorHAnsi"/>
          <w:b/>
          <w:sz w:val="28"/>
          <w:szCs w:val="28"/>
        </w:rPr>
      </w:pPr>
      <w:r w:rsidRPr="00A057A3">
        <w:rPr>
          <w:rFonts w:asciiTheme="majorHAnsi" w:hAnsiTheme="majorHAnsi"/>
          <w:b/>
          <w:sz w:val="28"/>
          <w:szCs w:val="28"/>
        </w:rPr>
        <w:t xml:space="preserve">Transplant Related Mortality </w:t>
      </w:r>
      <w:ins w:id="823" w:author="Soheir Adam" w:date="2015-07-04T15:19:00Z">
        <w:r w:rsidR="00A057A3">
          <w:rPr>
            <w:rFonts w:asciiTheme="majorHAnsi" w:hAnsiTheme="majorHAnsi"/>
            <w:b/>
            <w:sz w:val="28"/>
            <w:szCs w:val="28"/>
          </w:rPr>
          <w:t>:</w:t>
        </w:r>
      </w:ins>
    </w:p>
    <w:p w14:paraId="4267727A" w14:textId="457A902A" w:rsidR="001C3B30" w:rsidRDefault="002862AE" w:rsidP="001C3B30">
      <w:pPr>
        <w:tabs>
          <w:tab w:val="left" w:pos="2820"/>
        </w:tabs>
        <w:autoSpaceDE w:val="0"/>
        <w:autoSpaceDN w:val="0"/>
        <w:adjustRightInd w:val="0"/>
        <w:spacing w:after="0" w:line="360" w:lineRule="auto"/>
        <w:rPr>
          <w:ins w:id="824" w:author="Soheir Adam" w:date="2015-08-06T22:17:00Z"/>
          <w:rFonts w:ascii="Times New Roman" w:hAnsi="Times New Roman" w:cs="Times New Roman"/>
          <w:sz w:val="28"/>
          <w:szCs w:val="28"/>
        </w:rPr>
      </w:pPr>
      <w:r>
        <w:rPr>
          <w:rFonts w:ascii="Times New Roman" w:hAnsi="Times New Roman" w:cs="Times New Roman"/>
          <w:sz w:val="28"/>
          <w:szCs w:val="28"/>
        </w:rPr>
        <w:t xml:space="preserve">Transplant related mortality </w:t>
      </w:r>
      <w:ins w:id="825" w:author="Soheir Adam" w:date="2015-07-04T15:19:00Z">
        <w:r w:rsidR="00A057A3" w:rsidRPr="003452C9">
          <w:rPr>
            <w:rFonts w:asciiTheme="majorHAnsi" w:hAnsiTheme="majorHAnsi"/>
            <w:b/>
            <w:sz w:val="28"/>
            <w:szCs w:val="28"/>
          </w:rPr>
          <w:t>(TRM)</w:t>
        </w:r>
      </w:ins>
      <w:r w:rsidRPr="00DB002B">
        <w:rPr>
          <w:rFonts w:ascii="Times New Roman" w:hAnsi="Times New Roman" w:cs="Times New Roman"/>
          <w:sz w:val="28"/>
          <w:szCs w:val="28"/>
        </w:rPr>
        <w:t xml:space="preserve"> was</w:t>
      </w:r>
      <w:ins w:id="826" w:author="Soheir Adam" w:date="2015-08-06T22:15:00Z">
        <w:r w:rsidR="001C3B30">
          <w:rPr>
            <w:rFonts w:ascii="Times New Roman" w:hAnsi="Times New Roman" w:cs="Times New Roman"/>
            <w:sz w:val="28"/>
            <w:szCs w:val="28"/>
          </w:rPr>
          <w:t xml:space="preserve"> significantly</w:t>
        </w:r>
      </w:ins>
      <w:r w:rsidRPr="00DB002B">
        <w:rPr>
          <w:rFonts w:ascii="Times New Roman" w:hAnsi="Times New Roman" w:cs="Times New Roman"/>
          <w:sz w:val="28"/>
          <w:szCs w:val="28"/>
        </w:rPr>
        <w:t xml:space="preserve"> </w:t>
      </w:r>
      <w:commentRangeStart w:id="827"/>
      <w:r w:rsidRPr="00DB002B">
        <w:rPr>
          <w:rFonts w:ascii="Times New Roman" w:hAnsi="Times New Roman" w:cs="Times New Roman"/>
          <w:sz w:val="28"/>
          <w:szCs w:val="28"/>
        </w:rPr>
        <w:t>decreased</w:t>
      </w:r>
      <w:commentRangeEnd w:id="827"/>
      <w:r w:rsidR="00A057A3">
        <w:rPr>
          <w:rStyle w:val="CommentReference"/>
        </w:rPr>
        <w:commentReference w:id="827"/>
      </w:r>
      <w:r w:rsidRPr="00DB002B">
        <w:rPr>
          <w:rFonts w:ascii="Times New Roman" w:hAnsi="Times New Roman" w:cs="Times New Roman"/>
          <w:sz w:val="28"/>
          <w:szCs w:val="28"/>
        </w:rPr>
        <w:t xml:space="preserve"> in patients undergoing BMT compared to pati</w:t>
      </w:r>
      <w:r>
        <w:rPr>
          <w:rFonts w:ascii="Times New Roman" w:hAnsi="Times New Roman" w:cs="Times New Roman"/>
          <w:sz w:val="28"/>
          <w:szCs w:val="28"/>
        </w:rPr>
        <w:t xml:space="preserve">ents undergoing PBHSCT </w:t>
      </w:r>
      <w:ins w:id="828" w:author="Soheir Adam" w:date="2015-08-06T22:15:00Z">
        <w:r w:rsidR="001C3B30">
          <w:rPr>
            <w:rFonts w:ascii="Times New Roman" w:hAnsi="Times New Roman" w:cs="Times New Roman"/>
            <w:sz w:val="28"/>
            <w:szCs w:val="28"/>
          </w:rPr>
          <w:t>(RR,0.67</w:t>
        </w:r>
        <w:r w:rsidR="001C3B30" w:rsidRPr="00DB002B">
          <w:rPr>
            <w:rFonts w:ascii="Times New Roman" w:hAnsi="Times New Roman" w:cs="Times New Roman"/>
            <w:sz w:val="28"/>
            <w:szCs w:val="28"/>
          </w:rPr>
          <w:t>; 95% CI, 0.</w:t>
        </w:r>
        <w:r w:rsidR="001C3B30">
          <w:rPr>
            <w:rFonts w:ascii="Times New Roman" w:hAnsi="Times New Roman" w:cs="Times New Roman"/>
            <w:sz w:val="28"/>
            <w:szCs w:val="28"/>
          </w:rPr>
          <w:t>34</w:t>
        </w:r>
        <w:r w:rsidR="001C3B30" w:rsidRPr="00DB002B">
          <w:rPr>
            <w:rFonts w:ascii="Times New Roman" w:hAnsi="Times New Roman" w:cs="Times New Roman"/>
            <w:sz w:val="28"/>
            <w:szCs w:val="28"/>
          </w:rPr>
          <w:t>-1.</w:t>
        </w:r>
        <w:r w:rsidR="001C3B30">
          <w:rPr>
            <w:rFonts w:ascii="Times New Roman" w:hAnsi="Times New Roman" w:cs="Times New Roman"/>
            <w:sz w:val="28"/>
            <w:szCs w:val="28"/>
          </w:rPr>
          <w:t>35</w:t>
        </w:r>
        <w:r w:rsidR="001C3B30" w:rsidRPr="00DB002B">
          <w:rPr>
            <w:rFonts w:ascii="Times New Roman" w:hAnsi="Times New Roman" w:cs="Times New Roman"/>
            <w:sz w:val="28"/>
            <w:szCs w:val="28"/>
          </w:rPr>
          <w:t>, 4 trials, 602 patients)</w:t>
        </w:r>
      </w:ins>
      <w:del w:id="829" w:author="Soheir Adam" w:date="2015-08-06T22:15:00Z">
        <w:r w:rsidDel="001C3B30">
          <w:rPr>
            <w:rFonts w:ascii="Times New Roman" w:hAnsi="Times New Roman" w:cs="Times New Roman"/>
            <w:sz w:val="28"/>
            <w:szCs w:val="28"/>
          </w:rPr>
          <w:delText>(RR,0.65</w:delText>
        </w:r>
        <w:r w:rsidRPr="00DB002B" w:rsidDel="001C3B30">
          <w:rPr>
            <w:rFonts w:ascii="Times New Roman" w:hAnsi="Times New Roman" w:cs="Times New Roman"/>
            <w:sz w:val="28"/>
            <w:szCs w:val="28"/>
          </w:rPr>
          <w:delText>; 95% CI, 0.</w:delText>
        </w:r>
        <w:r w:rsidDel="001C3B30">
          <w:rPr>
            <w:rFonts w:ascii="Times New Roman" w:hAnsi="Times New Roman" w:cs="Times New Roman"/>
            <w:sz w:val="28"/>
            <w:szCs w:val="28"/>
          </w:rPr>
          <w:delText>28</w:delText>
        </w:r>
        <w:r w:rsidRPr="00DB002B" w:rsidDel="001C3B30">
          <w:rPr>
            <w:rFonts w:ascii="Times New Roman" w:hAnsi="Times New Roman" w:cs="Times New Roman"/>
            <w:sz w:val="28"/>
            <w:szCs w:val="28"/>
          </w:rPr>
          <w:delText>-1.</w:delText>
        </w:r>
        <w:r w:rsidDel="001C3B30">
          <w:rPr>
            <w:rFonts w:ascii="Times New Roman" w:hAnsi="Times New Roman" w:cs="Times New Roman"/>
            <w:sz w:val="28"/>
            <w:szCs w:val="28"/>
          </w:rPr>
          <w:delText>54</w:delText>
        </w:r>
        <w:r w:rsidRPr="00DB002B" w:rsidDel="001C3B30">
          <w:rPr>
            <w:rFonts w:ascii="Times New Roman" w:hAnsi="Times New Roman" w:cs="Times New Roman"/>
            <w:sz w:val="28"/>
            <w:szCs w:val="28"/>
          </w:rPr>
          <w:delText>, 4 trials, 602 patients)</w:delText>
        </w:r>
      </w:del>
      <w:r w:rsidRPr="00DB002B">
        <w:rPr>
          <w:rFonts w:ascii="Times New Roman" w:hAnsi="Times New Roman" w:cs="Times New Roman"/>
          <w:sz w:val="28"/>
          <w:szCs w:val="28"/>
        </w:rPr>
        <w:t>.Two trials</w:t>
      </w:r>
      <w:ins w:id="830" w:author="Soheir Adam" w:date="2015-08-06T22:16:00Z">
        <w:r w:rsidR="001C3B30">
          <w:rPr>
            <w:rFonts w:ascii="Times New Roman" w:hAnsi="Times New Roman" w:cs="Times New Roman"/>
            <w:sz w:val="28"/>
            <w:szCs w:val="28"/>
          </w:rPr>
          <w:t xml:space="preserve"> by IB Resnick 2007 and Chunfu Li 2012 </w:t>
        </w:r>
      </w:ins>
      <w:r w:rsidRPr="00DB002B">
        <w:rPr>
          <w:rFonts w:ascii="Times New Roman" w:hAnsi="Times New Roman" w:cs="Times New Roman"/>
          <w:sz w:val="28"/>
          <w:szCs w:val="28"/>
        </w:rPr>
        <w:t xml:space="preserve"> disagreed with the</w:t>
      </w:r>
      <w:ins w:id="831" w:author="Soheir Adam" w:date="2015-07-04T15:21:00Z">
        <w:r w:rsidR="000034D9">
          <w:rPr>
            <w:rFonts w:ascii="Times New Roman" w:hAnsi="Times New Roman" w:cs="Times New Roman"/>
            <w:sz w:val="28"/>
            <w:szCs w:val="28"/>
          </w:rPr>
          <w:t>se</w:t>
        </w:r>
      </w:ins>
      <w:r w:rsidRPr="00DB002B">
        <w:rPr>
          <w:rFonts w:ascii="Times New Roman" w:hAnsi="Times New Roman" w:cs="Times New Roman"/>
          <w:sz w:val="28"/>
          <w:szCs w:val="28"/>
        </w:rPr>
        <w:t xml:space="preserve"> result</w:t>
      </w:r>
      <w:ins w:id="832" w:author="Soheir Adam" w:date="2015-07-04T15:21:00Z">
        <w:r w:rsidR="000034D9">
          <w:rPr>
            <w:rFonts w:ascii="Times New Roman" w:hAnsi="Times New Roman" w:cs="Times New Roman"/>
            <w:sz w:val="28"/>
            <w:szCs w:val="28"/>
          </w:rPr>
          <w:t>s</w:t>
        </w:r>
      </w:ins>
      <w:del w:id="833" w:author="Soheir Adam" w:date="2015-07-04T15:21:00Z">
        <w:r w:rsidRPr="00DB002B" w:rsidDel="000034D9">
          <w:rPr>
            <w:rFonts w:ascii="Times New Roman" w:hAnsi="Times New Roman" w:cs="Times New Roman"/>
            <w:sz w:val="28"/>
            <w:szCs w:val="28"/>
          </w:rPr>
          <w:delText xml:space="preserve"> outcome of TRM</w:delText>
        </w:r>
      </w:del>
      <w:r>
        <w:rPr>
          <w:rFonts w:ascii="Times New Roman" w:hAnsi="Times New Roman" w:cs="Times New Roman"/>
          <w:sz w:val="28"/>
          <w:szCs w:val="28"/>
        </w:rPr>
        <w:t>.</w:t>
      </w:r>
      <w:ins w:id="834" w:author="Soheir Adam" w:date="2015-08-06T22:17:00Z">
        <w:r w:rsidR="001C3B30">
          <w:rPr>
            <w:rFonts w:ascii="Times New Roman" w:hAnsi="Times New Roman" w:cs="Times New Roman"/>
            <w:sz w:val="28"/>
            <w:szCs w:val="28"/>
          </w:rPr>
          <w:t xml:space="preserve"> There was </w:t>
        </w:r>
        <w:r w:rsidR="001C3B30" w:rsidRPr="00204ACE">
          <w:rPr>
            <w:rFonts w:ascii="Times New Roman" w:hAnsi="Times New Roman" w:cs="Times New Roman"/>
            <w:sz w:val="28"/>
            <w:szCs w:val="28"/>
          </w:rPr>
          <w:t xml:space="preserve">no </w:t>
        </w:r>
        <w:r w:rsidR="001C3B30">
          <w:rPr>
            <w:rFonts w:ascii="Times New Roman" w:hAnsi="Times New Roman" w:cs="Times New Roman"/>
            <w:sz w:val="28"/>
            <w:szCs w:val="28"/>
          </w:rPr>
          <w:t xml:space="preserve">significant difference </w:t>
        </w:r>
        <w:r w:rsidR="001C3B30" w:rsidRPr="00204ACE">
          <w:rPr>
            <w:rFonts w:ascii="Times New Roman" w:hAnsi="Times New Roman" w:cs="Times New Roman"/>
            <w:sz w:val="28"/>
            <w:szCs w:val="28"/>
          </w:rPr>
          <w:t xml:space="preserve"> in </w:t>
        </w:r>
        <w:r w:rsidR="001C3B30">
          <w:rPr>
            <w:rFonts w:ascii="Times New Roman" w:hAnsi="Times New Roman" w:cs="Times New Roman"/>
            <w:sz w:val="28"/>
            <w:szCs w:val="28"/>
          </w:rPr>
          <w:t>TRM</w:t>
        </w:r>
        <w:r w:rsidR="001C3B30" w:rsidRPr="00204ACE">
          <w:rPr>
            <w:rFonts w:ascii="Times New Roman" w:hAnsi="Times New Roman" w:cs="Times New Roman"/>
            <w:sz w:val="28"/>
            <w:szCs w:val="28"/>
          </w:rPr>
          <w:t xml:space="preserve"> in patients of  </w:t>
        </w:r>
        <w:r w:rsidR="001C3B30">
          <w:rPr>
            <w:rFonts w:ascii="Times New Roman" w:hAnsi="Times New Roman" w:cs="Times New Roman"/>
            <w:sz w:val="28"/>
            <w:szCs w:val="28"/>
          </w:rPr>
          <w:t>MSD-BMT  (RR, 1.21; 95% CI, 0.15-9.67, 2 trials 131 patients) or  increase in MUD-BMT (RR, 2.00; 95% CI, 0.37-10.92, 2 trials 131 patients) can be established when</w:t>
        </w:r>
        <w:r w:rsidR="001C3B30" w:rsidRPr="00204ACE">
          <w:rPr>
            <w:rFonts w:ascii="Times New Roman" w:hAnsi="Times New Roman" w:cs="Times New Roman"/>
            <w:sz w:val="28"/>
            <w:szCs w:val="28"/>
          </w:rPr>
          <w:t xml:space="preserve"> compared to </w:t>
        </w:r>
        <w:r w:rsidR="001C3B30">
          <w:rPr>
            <w:rFonts w:ascii="Times New Roman" w:hAnsi="Times New Roman" w:cs="Times New Roman"/>
            <w:sz w:val="28"/>
            <w:szCs w:val="28"/>
          </w:rPr>
          <w:t>MRD-</w:t>
        </w:r>
        <w:r w:rsidR="001C3B30" w:rsidRPr="00204ACE">
          <w:rPr>
            <w:rFonts w:ascii="Times New Roman" w:hAnsi="Times New Roman" w:cs="Times New Roman"/>
            <w:sz w:val="28"/>
            <w:szCs w:val="28"/>
          </w:rPr>
          <w:t xml:space="preserve">BMT </w:t>
        </w:r>
        <w:r w:rsidR="001C3B30">
          <w:rPr>
            <w:rFonts w:ascii="Times New Roman" w:hAnsi="Times New Roman" w:cs="Times New Roman"/>
            <w:sz w:val="28"/>
            <w:szCs w:val="28"/>
          </w:rPr>
          <w:t>.</w:t>
        </w:r>
      </w:ins>
    </w:p>
    <w:p w14:paraId="6F26544A" w14:textId="42EB1AFB" w:rsidR="002862AE" w:rsidDel="001C3B30" w:rsidRDefault="002862AE" w:rsidP="002862AE">
      <w:pPr>
        <w:tabs>
          <w:tab w:val="left" w:pos="2820"/>
        </w:tabs>
        <w:autoSpaceDE w:val="0"/>
        <w:autoSpaceDN w:val="0"/>
        <w:adjustRightInd w:val="0"/>
        <w:spacing w:after="0" w:line="360" w:lineRule="auto"/>
        <w:rPr>
          <w:del w:id="835" w:author="Soheir Adam" w:date="2015-08-06T22:17:00Z"/>
          <w:rFonts w:ascii="Times New Roman" w:hAnsi="Times New Roman" w:cs="Times New Roman"/>
          <w:sz w:val="28"/>
          <w:szCs w:val="28"/>
        </w:rPr>
      </w:pPr>
      <w:del w:id="836" w:author="Soheir Adam" w:date="2015-08-06T22:17:00Z">
        <w:r w:rsidDel="001C3B30">
          <w:rPr>
            <w:rFonts w:ascii="Times New Roman" w:hAnsi="Times New Roman" w:cs="Times New Roman"/>
            <w:sz w:val="28"/>
            <w:szCs w:val="28"/>
          </w:rPr>
          <w:delText>On subgroup analysis between MRD-BMT and other BMT,</w:delText>
        </w:r>
        <w:r w:rsidRPr="00DB002B" w:rsidDel="001C3B30">
          <w:rPr>
            <w:rFonts w:ascii="Times New Roman" w:hAnsi="Times New Roman" w:cs="Times New Roman"/>
            <w:sz w:val="28"/>
            <w:szCs w:val="28"/>
          </w:rPr>
          <w:delText xml:space="preserve">a significant decrease in TRM </w:delText>
        </w:r>
        <w:commentRangeStart w:id="837"/>
        <w:r w:rsidRPr="00DB002B" w:rsidDel="001C3B30">
          <w:rPr>
            <w:rFonts w:ascii="Times New Roman" w:hAnsi="Times New Roman" w:cs="Times New Roman"/>
            <w:sz w:val="28"/>
            <w:szCs w:val="28"/>
          </w:rPr>
          <w:delText>in</w:delText>
        </w:r>
        <w:commentRangeEnd w:id="837"/>
        <w:r w:rsidR="000034D9" w:rsidDel="001C3B30">
          <w:rPr>
            <w:rStyle w:val="CommentReference"/>
          </w:rPr>
          <w:commentReference w:id="837"/>
        </w:r>
        <w:r w:rsidRPr="00DB002B" w:rsidDel="001C3B30">
          <w:rPr>
            <w:rFonts w:ascii="Times New Roman" w:hAnsi="Times New Roman" w:cs="Times New Roman"/>
            <w:sz w:val="28"/>
            <w:szCs w:val="28"/>
          </w:rPr>
          <w:delText xml:space="preserve"> patients undergoing MRD-BMT to patients undergoing other BMT</w:delText>
        </w:r>
        <w:r w:rsidDel="001C3B30">
          <w:rPr>
            <w:rFonts w:ascii="Times New Roman" w:hAnsi="Times New Roman" w:cs="Times New Roman"/>
            <w:sz w:val="28"/>
            <w:szCs w:val="28"/>
          </w:rPr>
          <w:delText>, was identified</w:delText>
        </w:r>
        <w:r w:rsidRPr="00DB002B" w:rsidDel="001C3B30">
          <w:rPr>
            <w:rFonts w:ascii="Times New Roman" w:hAnsi="Times New Roman" w:cs="Times New Roman"/>
            <w:sz w:val="28"/>
            <w:szCs w:val="28"/>
          </w:rPr>
          <w:delText xml:space="preserve"> (RR, 0.6</w:delText>
        </w:r>
        <w:r w:rsidDel="001C3B30">
          <w:rPr>
            <w:rFonts w:ascii="Times New Roman" w:hAnsi="Times New Roman" w:cs="Times New Roman"/>
            <w:sz w:val="28"/>
            <w:szCs w:val="28"/>
          </w:rPr>
          <w:delText>1</w:delText>
        </w:r>
        <w:r w:rsidRPr="00DB002B" w:rsidDel="001C3B30">
          <w:rPr>
            <w:rFonts w:ascii="Times New Roman" w:hAnsi="Times New Roman" w:cs="Times New Roman"/>
            <w:sz w:val="28"/>
            <w:szCs w:val="28"/>
          </w:rPr>
          <w:delText>; 95% CI, 0.</w:delText>
        </w:r>
        <w:r w:rsidDel="001C3B30">
          <w:rPr>
            <w:rFonts w:ascii="Times New Roman" w:hAnsi="Times New Roman" w:cs="Times New Roman"/>
            <w:sz w:val="28"/>
            <w:szCs w:val="28"/>
          </w:rPr>
          <w:delText>16</w:delText>
        </w:r>
        <w:r w:rsidRPr="00DB002B" w:rsidDel="001C3B30">
          <w:rPr>
            <w:rFonts w:ascii="Times New Roman" w:hAnsi="Times New Roman" w:cs="Times New Roman"/>
            <w:sz w:val="28"/>
            <w:szCs w:val="28"/>
          </w:rPr>
          <w:delText>-</w:delText>
        </w:r>
        <w:r w:rsidDel="001C3B30">
          <w:rPr>
            <w:rFonts w:ascii="Times New Roman" w:hAnsi="Times New Roman" w:cs="Times New Roman"/>
            <w:sz w:val="28"/>
            <w:szCs w:val="28"/>
          </w:rPr>
          <w:delText>2.27</w:delText>
        </w:r>
        <w:r w:rsidRPr="00DB002B" w:rsidDel="001C3B30">
          <w:rPr>
            <w:rFonts w:ascii="Times New Roman" w:hAnsi="Times New Roman" w:cs="Times New Roman"/>
            <w:sz w:val="28"/>
            <w:szCs w:val="28"/>
          </w:rPr>
          <w:delText>, 2 trials, 131 patients).</w:delText>
        </w:r>
      </w:del>
    </w:p>
    <w:p w14:paraId="2C7C7E77" w14:textId="34B9E9D6" w:rsidR="00204ACE" w:rsidRDefault="00204ACE" w:rsidP="002862AE">
      <w:pPr>
        <w:tabs>
          <w:tab w:val="left" w:pos="2820"/>
        </w:tabs>
        <w:autoSpaceDE w:val="0"/>
        <w:autoSpaceDN w:val="0"/>
        <w:adjustRightInd w:val="0"/>
        <w:spacing w:after="0" w:line="360" w:lineRule="auto"/>
        <w:rPr>
          <w:rFonts w:ascii="Times New Roman" w:hAnsi="Times New Roman" w:cs="Times New Roman"/>
          <w:sz w:val="28"/>
          <w:szCs w:val="28"/>
        </w:rPr>
      </w:pPr>
    </w:p>
    <w:p w14:paraId="3F0C5E24" w14:textId="77777777" w:rsidR="00204ACE" w:rsidRDefault="00204ACE" w:rsidP="002862AE">
      <w:pPr>
        <w:tabs>
          <w:tab w:val="left" w:pos="2820"/>
        </w:tabs>
        <w:autoSpaceDE w:val="0"/>
        <w:autoSpaceDN w:val="0"/>
        <w:adjustRightInd w:val="0"/>
        <w:spacing w:after="0" w:line="360" w:lineRule="auto"/>
        <w:rPr>
          <w:rFonts w:ascii="Times New Roman" w:hAnsi="Times New Roman" w:cs="Times New Roman"/>
          <w:sz w:val="28"/>
          <w:szCs w:val="28"/>
        </w:rPr>
      </w:pPr>
    </w:p>
    <w:p w14:paraId="6D6AD7EE" w14:textId="3FC79490" w:rsidR="001C3B30" w:rsidRPr="000D7268" w:rsidRDefault="001C3B30" w:rsidP="001C3B30">
      <w:pPr>
        <w:pStyle w:val="Pa8"/>
        <w:spacing w:after="191"/>
        <w:rPr>
          <w:ins w:id="838" w:author="Soheir Adam" w:date="2015-08-06T22:18:00Z"/>
          <w:rFonts w:ascii="Times New Roman" w:hAnsi="Times New Roman" w:cs="Times New Roman"/>
          <w:b/>
          <w:color w:val="000000"/>
          <w:sz w:val="28"/>
          <w:szCs w:val="28"/>
          <w:u w:val="single"/>
        </w:rPr>
      </w:pPr>
      <w:ins w:id="839" w:author="Soheir Adam" w:date="2015-08-06T22:18:00Z">
        <w:r>
          <w:rPr>
            <w:rFonts w:ascii="Times New Roman" w:hAnsi="Times New Roman" w:cs="Times New Roman"/>
            <w:b/>
            <w:iCs/>
            <w:color w:val="000000"/>
            <w:sz w:val="28"/>
            <w:szCs w:val="28"/>
            <w:u w:val="single"/>
          </w:rPr>
          <w:t>PUBLICATION BIAS:</w:t>
        </w:r>
      </w:ins>
    </w:p>
    <w:p w14:paraId="36EAC298" w14:textId="77777777" w:rsidR="001C3B30" w:rsidRPr="000D7268" w:rsidRDefault="001C3B30" w:rsidP="001C3B30">
      <w:pPr>
        <w:tabs>
          <w:tab w:val="left" w:pos="2820"/>
        </w:tabs>
        <w:autoSpaceDE w:val="0"/>
        <w:autoSpaceDN w:val="0"/>
        <w:adjustRightInd w:val="0"/>
        <w:spacing w:after="0" w:line="360" w:lineRule="auto"/>
        <w:rPr>
          <w:ins w:id="840" w:author="Soheir Adam" w:date="2015-08-06T22:18:00Z"/>
          <w:rFonts w:ascii="Times New Roman" w:hAnsi="Times New Roman" w:cs="Times New Roman"/>
          <w:sz w:val="28"/>
          <w:szCs w:val="28"/>
        </w:rPr>
      </w:pPr>
      <w:ins w:id="841" w:author="Soheir Adam" w:date="2015-08-06T22:18:00Z">
        <w:r w:rsidRPr="000D7268">
          <w:rPr>
            <w:rFonts w:ascii="Times New Roman" w:hAnsi="Times New Roman" w:cs="Times New Roman"/>
            <w:color w:val="000000"/>
            <w:sz w:val="28"/>
            <w:szCs w:val="28"/>
          </w:rPr>
          <w:t>The results of the Begg’s and Egger’s tests showed no signifi</w:t>
        </w:r>
        <w:r w:rsidRPr="000D7268">
          <w:rPr>
            <w:rFonts w:ascii="Times New Roman" w:hAnsi="Times New Roman" w:cs="Times New Roman"/>
            <w:color w:val="000000"/>
            <w:sz w:val="28"/>
            <w:szCs w:val="28"/>
          </w:rPr>
          <w:softHyphen/>
          <w:t xml:space="preserve">cant indication of publication bias (Figure </w:t>
        </w:r>
        <w:r>
          <w:rPr>
            <w:rFonts w:ascii="Times New Roman" w:hAnsi="Times New Roman" w:cs="Times New Roman"/>
            <w:color w:val="000000"/>
            <w:sz w:val="28"/>
            <w:szCs w:val="28"/>
          </w:rPr>
          <w:t>4</w:t>
        </w:r>
        <w:r w:rsidRPr="000D7268">
          <w:rPr>
            <w:rFonts w:ascii="Times New Roman" w:hAnsi="Times New Roman" w:cs="Times New Roman"/>
            <w:color w:val="000000"/>
            <w:sz w:val="28"/>
            <w:szCs w:val="28"/>
          </w:rPr>
          <w:t xml:space="preserve">). Therefore, it is unlikely that publication bias had a major influence on the </w:t>
        </w:r>
        <w:r>
          <w:rPr>
            <w:rFonts w:ascii="Times New Roman" w:hAnsi="Times New Roman" w:cs="Times New Roman"/>
            <w:color w:val="000000"/>
            <w:sz w:val="28"/>
            <w:szCs w:val="28"/>
          </w:rPr>
          <w:t>results of the study</w:t>
        </w:r>
        <w:r w:rsidRPr="000D7268">
          <w:rPr>
            <w:rFonts w:ascii="Times New Roman" w:hAnsi="Times New Roman" w:cs="Times New Roman"/>
            <w:color w:val="000000"/>
            <w:sz w:val="28"/>
            <w:szCs w:val="28"/>
          </w:rPr>
          <w:t>.</w:t>
        </w:r>
      </w:ins>
    </w:p>
    <w:p w14:paraId="4BFB0930" w14:textId="77777777" w:rsidR="001E42A5" w:rsidRDefault="001E42A5" w:rsidP="002862AE">
      <w:pPr>
        <w:tabs>
          <w:tab w:val="left" w:pos="5295"/>
        </w:tabs>
        <w:rPr>
          <w:rFonts w:ascii="Times New Roman" w:hAnsi="Times New Roman" w:cs="Times New Roman"/>
          <w:sz w:val="28"/>
          <w:szCs w:val="28"/>
        </w:rPr>
      </w:pPr>
    </w:p>
    <w:p w14:paraId="789C579E" w14:textId="77777777" w:rsidR="002862AE" w:rsidRPr="00AF63B6" w:rsidRDefault="002862AE" w:rsidP="002862AE">
      <w:pPr>
        <w:tabs>
          <w:tab w:val="left" w:pos="5295"/>
        </w:tabs>
        <w:rPr>
          <w:rFonts w:ascii="Times New Roman" w:hAnsi="Times New Roman" w:cs="Times New Roman"/>
          <w:sz w:val="28"/>
          <w:szCs w:val="28"/>
        </w:rPr>
      </w:pPr>
      <w:r w:rsidRPr="00762C55">
        <w:rPr>
          <w:rFonts w:ascii="Times New Roman" w:hAnsi="Times New Roman" w:cs="Times New Roman"/>
          <w:b/>
          <w:sz w:val="28"/>
          <w:szCs w:val="28"/>
          <w:u w:val="single"/>
        </w:rPr>
        <w:t>DISCUSSION</w:t>
      </w:r>
      <w:r>
        <w:rPr>
          <w:rFonts w:ascii="Times New Roman" w:hAnsi="Times New Roman" w:cs="Times New Roman"/>
          <w:b/>
          <w:sz w:val="28"/>
          <w:szCs w:val="28"/>
          <w:u w:val="single"/>
        </w:rPr>
        <w:t>:</w:t>
      </w:r>
    </w:p>
    <w:p w14:paraId="20DA38CB" w14:textId="16B7BBC6" w:rsidR="002862AE" w:rsidRDefault="002862AE" w:rsidP="002862AE">
      <w:pPr>
        <w:spacing w:line="360" w:lineRule="auto"/>
        <w:rPr>
          <w:rFonts w:ascii="Times New Roman" w:hAnsi="Times New Roman" w:cs="Times New Roman"/>
          <w:sz w:val="28"/>
          <w:szCs w:val="28"/>
        </w:rPr>
      </w:pPr>
      <w:r>
        <w:rPr>
          <w:rFonts w:ascii="Times New Roman" w:hAnsi="Times New Roman" w:cs="Times New Roman"/>
          <w:sz w:val="28"/>
          <w:szCs w:val="28"/>
        </w:rPr>
        <w:t xml:space="preserve">Thalassemia </w:t>
      </w:r>
      <w:del w:id="842" w:author="Soheir Adam" w:date="2015-07-02T17:38:00Z">
        <w:r w:rsidDel="002317C7">
          <w:rPr>
            <w:rFonts w:ascii="Times New Roman" w:hAnsi="Times New Roman" w:cs="Times New Roman"/>
            <w:sz w:val="28"/>
            <w:szCs w:val="28"/>
          </w:rPr>
          <w:delText xml:space="preserve">is a very common disease and </w:delText>
        </w:r>
      </w:del>
      <w:r>
        <w:rPr>
          <w:rFonts w:ascii="Times New Roman" w:hAnsi="Times New Roman" w:cs="Times New Roman"/>
          <w:sz w:val="28"/>
          <w:szCs w:val="28"/>
        </w:rPr>
        <w:t xml:space="preserve">is </w:t>
      </w:r>
      <w:del w:id="843" w:author="Soheir Adam" w:date="2015-07-03T08:23:00Z">
        <w:r w:rsidDel="00653D55">
          <w:rPr>
            <w:rFonts w:ascii="Times New Roman" w:hAnsi="Times New Roman" w:cs="Times New Roman"/>
            <w:sz w:val="28"/>
            <w:szCs w:val="28"/>
          </w:rPr>
          <w:delText xml:space="preserve">regarded as </w:delText>
        </w:r>
      </w:del>
      <w:r>
        <w:rPr>
          <w:rFonts w:ascii="Times New Roman" w:hAnsi="Times New Roman" w:cs="Times New Roman"/>
          <w:sz w:val="28"/>
          <w:szCs w:val="28"/>
        </w:rPr>
        <w:t xml:space="preserve">the </w:t>
      </w:r>
      <w:ins w:id="844" w:author="Soheir Adam" w:date="2015-07-02T17:46:00Z">
        <w:r w:rsidR="00610C0F">
          <w:rPr>
            <w:rFonts w:ascii="Times New Roman" w:hAnsi="Times New Roman" w:cs="Times New Roman"/>
            <w:sz w:val="28"/>
            <w:szCs w:val="28"/>
          </w:rPr>
          <w:t>most</w:t>
        </w:r>
      </w:ins>
      <w:del w:id="845" w:author="Soheir Adam" w:date="2015-07-02T17:46:00Z">
        <w:r w:rsidDel="00610C0F">
          <w:rPr>
            <w:rFonts w:ascii="Times New Roman" w:hAnsi="Times New Roman" w:cs="Times New Roman"/>
            <w:sz w:val="28"/>
            <w:szCs w:val="28"/>
          </w:rPr>
          <w:delText>world</w:delText>
        </w:r>
      </w:del>
      <w:del w:id="846" w:author="Soheir Adam" w:date="2015-07-02T17:45:00Z">
        <w:r w:rsidDel="00610C0F">
          <w:rPr>
            <w:rFonts w:ascii="Times New Roman" w:hAnsi="Times New Roman" w:cs="Times New Roman"/>
            <w:sz w:val="28"/>
            <w:szCs w:val="28"/>
          </w:rPr>
          <w:delText>’s</w:delText>
        </w:r>
      </w:del>
      <w:r>
        <w:rPr>
          <w:rFonts w:ascii="Times New Roman" w:hAnsi="Times New Roman" w:cs="Times New Roman"/>
          <w:sz w:val="28"/>
          <w:szCs w:val="28"/>
        </w:rPr>
        <w:t xml:space="preserve"> common</w:t>
      </w:r>
      <w:ins w:id="847" w:author="Soheir Adam" w:date="2015-07-04T10:55:00Z">
        <w:r w:rsidR="0039634E">
          <w:rPr>
            <w:rFonts w:ascii="Times New Roman" w:hAnsi="Times New Roman" w:cs="Times New Roman"/>
            <w:sz w:val="28"/>
            <w:szCs w:val="28"/>
          </w:rPr>
          <w:t xml:space="preserve"> </w:t>
        </w:r>
      </w:ins>
      <w:del w:id="848" w:author="Soheir Adam" w:date="2015-07-04T10:55:00Z">
        <w:r w:rsidDel="0039634E">
          <w:rPr>
            <w:rFonts w:ascii="Times New Roman" w:hAnsi="Times New Roman" w:cs="Times New Roman"/>
            <w:sz w:val="28"/>
            <w:szCs w:val="28"/>
          </w:rPr>
          <w:delText xml:space="preserve">est </w:delText>
        </w:r>
      </w:del>
      <w:ins w:id="849" w:author="Soheir Adam" w:date="2015-07-02T17:38:00Z">
        <w:r w:rsidR="00610C0F">
          <w:rPr>
            <w:rFonts w:ascii="Times New Roman" w:hAnsi="Times New Roman" w:cs="Times New Roman"/>
            <w:sz w:val="28"/>
            <w:szCs w:val="28"/>
          </w:rPr>
          <w:t>inherited hemoglobi</w:t>
        </w:r>
        <w:r w:rsidR="002317C7">
          <w:rPr>
            <w:rFonts w:ascii="Times New Roman" w:hAnsi="Times New Roman" w:cs="Times New Roman"/>
            <w:sz w:val="28"/>
            <w:szCs w:val="28"/>
          </w:rPr>
          <w:t>nopathy</w:t>
        </w:r>
      </w:ins>
      <w:ins w:id="850" w:author="Soheir Adam" w:date="2015-07-04T12:18:00Z">
        <w:r w:rsidR="000408AA">
          <w:rPr>
            <w:rFonts w:ascii="Times New Roman" w:hAnsi="Times New Roman" w:cs="Times New Roman"/>
            <w:sz w:val="28"/>
            <w:szCs w:val="28"/>
          </w:rPr>
          <w:t xml:space="preserve"> and most patients </w:t>
        </w:r>
      </w:ins>
      <w:ins w:id="851" w:author="Soheir Adam" w:date="2015-07-04T12:19:00Z">
        <w:r w:rsidR="000408AA">
          <w:rPr>
            <w:rFonts w:ascii="Times New Roman" w:hAnsi="Times New Roman" w:cs="Times New Roman"/>
            <w:sz w:val="28"/>
            <w:szCs w:val="28"/>
          </w:rPr>
          <w:t>are treated with</w:t>
        </w:r>
      </w:ins>
      <w:ins w:id="852" w:author="Soheir Adam" w:date="2015-07-04T12:18:00Z">
        <w:r w:rsidR="000408AA">
          <w:rPr>
            <w:rFonts w:ascii="Times New Roman" w:hAnsi="Times New Roman" w:cs="Times New Roman"/>
            <w:sz w:val="28"/>
            <w:szCs w:val="28"/>
          </w:rPr>
          <w:t xml:space="preserve"> blood transfusion and iron chelation. </w:t>
        </w:r>
      </w:ins>
      <w:ins w:id="853" w:author="Soheir Adam" w:date="2015-07-02T17:38:00Z">
        <w:r w:rsidR="002317C7">
          <w:rPr>
            <w:rFonts w:ascii="Times New Roman" w:hAnsi="Times New Roman" w:cs="Times New Roman"/>
            <w:sz w:val="28"/>
            <w:szCs w:val="28"/>
          </w:rPr>
          <w:t xml:space="preserve"> </w:t>
        </w:r>
      </w:ins>
      <w:del w:id="854" w:author="Soheir Adam" w:date="2015-07-02T17:38:00Z">
        <w:r w:rsidDel="002317C7">
          <w:rPr>
            <w:rFonts w:ascii="Times New Roman" w:hAnsi="Times New Roman" w:cs="Times New Roman"/>
            <w:sz w:val="28"/>
            <w:szCs w:val="28"/>
          </w:rPr>
          <w:delText xml:space="preserve">monogeneic </w:delText>
        </w:r>
      </w:del>
      <w:del w:id="855" w:author="Soheir Adam" w:date="2015-07-02T17:39:00Z">
        <w:r w:rsidDel="002317C7">
          <w:rPr>
            <w:rFonts w:ascii="Times New Roman" w:hAnsi="Times New Roman" w:cs="Times New Roman"/>
            <w:sz w:val="28"/>
            <w:szCs w:val="28"/>
          </w:rPr>
          <w:delText>disease</w:delText>
        </w:r>
      </w:del>
      <w:r>
        <w:rPr>
          <w:rFonts w:ascii="Times New Roman" w:hAnsi="Times New Roman" w:cs="Times New Roman"/>
          <w:sz w:val="28"/>
          <w:szCs w:val="28"/>
        </w:rPr>
        <w:t>.</w:t>
      </w:r>
      <w:r w:rsidRPr="001F4E9E">
        <w:rPr>
          <w:rFonts w:ascii="Times New Roman" w:hAnsi="Times New Roman" w:cs="Times New Roman"/>
          <w:sz w:val="28"/>
          <w:szCs w:val="28"/>
        </w:rPr>
        <w:t xml:space="preserve"> </w:t>
      </w:r>
      <w:ins w:id="856" w:author="Soheir Adam" w:date="2015-07-04T15:07:00Z">
        <w:r w:rsidR="00C03FCD">
          <w:rPr>
            <w:rFonts w:ascii="Times New Roman" w:hAnsi="Times New Roman" w:cs="Times New Roman"/>
            <w:sz w:val="28"/>
            <w:szCs w:val="28"/>
          </w:rPr>
          <w:t>Hemopoietic s</w:t>
        </w:r>
      </w:ins>
      <w:del w:id="857" w:author="Soheir Adam" w:date="2015-07-04T15:07:00Z">
        <w:r w:rsidRPr="00A21BBF" w:rsidDel="00C03FCD">
          <w:rPr>
            <w:rFonts w:ascii="Times New Roman" w:hAnsi="Times New Roman" w:cs="Times New Roman"/>
            <w:sz w:val="28"/>
            <w:szCs w:val="28"/>
          </w:rPr>
          <w:delText>S</w:delText>
        </w:r>
      </w:del>
      <w:r w:rsidRPr="00A21BBF">
        <w:rPr>
          <w:rFonts w:ascii="Times New Roman" w:hAnsi="Times New Roman" w:cs="Times New Roman"/>
          <w:sz w:val="28"/>
          <w:szCs w:val="28"/>
        </w:rPr>
        <w:t>tem cell transplantation</w:t>
      </w:r>
      <w:del w:id="858" w:author="Soheir Adam" w:date="2015-07-04T15:07:00Z">
        <w:r w:rsidRPr="00A21BBF" w:rsidDel="00C03FCD">
          <w:rPr>
            <w:rFonts w:ascii="Times New Roman" w:hAnsi="Times New Roman" w:cs="Times New Roman"/>
            <w:sz w:val="28"/>
            <w:szCs w:val="28"/>
          </w:rPr>
          <w:delText>,</w:delText>
        </w:r>
      </w:del>
      <w:r>
        <w:rPr>
          <w:rFonts w:ascii="Times New Roman" w:hAnsi="Times New Roman" w:cs="Times New Roman"/>
          <w:sz w:val="28"/>
          <w:szCs w:val="28"/>
        </w:rPr>
        <w:t xml:space="preserve"> remains</w:t>
      </w:r>
      <w:r w:rsidRPr="00A21BBF">
        <w:rPr>
          <w:rFonts w:ascii="Times New Roman" w:hAnsi="Times New Roman" w:cs="Times New Roman"/>
          <w:sz w:val="28"/>
          <w:szCs w:val="28"/>
        </w:rPr>
        <w:t xml:space="preserve"> the </w:t>
      </w:r>
      <w:del w:id="859" w:author="Soheir Adam" w:date="2015-07-04T10:55:00Z">
        <w:r w:rsidRPr="00A21BBF" w:rsidDel="0039634E">
          <w:rPr>
            <w:rFonts w:ascii="Times New Roman" w:hAnsi="Times New Roman" w:cs="Times New Roman"/>
            <w:sz w:val="28"/>
            <w:szCs w:val="28"/>
          </w:rPr>
          <w:delText>mainstay of</w:delText>
        </w:r>
      </w:del>
      <w:ins w:id="860" w:author="Soheir Adam" w:date="2015-07-04T10:55:00Z">
        <w:r w:rsidR="0039634E">
          <w:rPr>
            <w:rFonts w:ascii="Times New Roman" w:hAnsi="Times New Roman" w:cs="Times New Roman"/>
            <w:sz w:val="28"/>
            <w:szCs w:val="28"/>
          </w:rPr>
          <w:t>only</w:t>
        </w:r>
      </w:ins>
      <w:r w:rsidRPr="00A21BBF">
        <w:rPr>
          <w:rFonts w:ascii="Times New Roman" w:hAnsi="Times New Roman" w:cs="Times New Roman"/>
          <w:sz w:val="28"/>
          <w:szCs w:val="28"/>
        </w:rPr>
        <w:t xml:space="preserve"> cu</w:t>
      </w:r>
      <w:r>
        <w:rPr>
          <w:rFonts w:ascii="Times New Roman" w:hAnsi="Times New Roman" w:cs="Times New Roman"/>
          <w:sz w:val="28"/>
          <w:szCs w:val="28"/>
        </w:rPr>
        <w:t xml:space="preserve">rative treatment </w:t>
      </w:r>
      <w:del w:id="861" w:author="Soheir Adam" w:date="2015-07-04T10:56:00Z">
        <w:r w:rsidDel="0039634E">
          <w:rPr>
            <w:rFonts w:ascii="Times New Roman" w:hAnsi="Times New Roman" w:cs="Times New Roman"/>
            <w:sz w:val="28"/>
            <w:szCs w:val="28"/>
          </w:rPr>
          <w:delText xml:space="preserve">in </w:delText>
        </w:r>
      </w:del>
      <w:ins w:id="862" w:author="Soheir Adam" w:date="2015-07-04T10:56:00Z">
        <w:r w:rsidR="0039634E">
          <w:rPr>
            <w:rFonts w:ascii="Times New Roman" w:hAnsi="Times New Roman" w:cs="Times New Roman"/>
            <w:sz w:val="28"/>
            <w:szCs w:val="28"/>
          </w:rPr>
          <w:t xml:space="preserve">for </w:t>
        </w:r>
      </w:ins>
      <w:ins w:id="863" w:author="Soheir Adam" w:date="2015-08-06T22:21:00Z">
        <w:r w:rsidR="00D80BD0">
          <w:rPr>
            <w:rFonts w:ascii="Times New Roman" w:hAnsi="Times New Roman" w:cs="Times New Roman"/>
            <w:sz w:val="28"/>
            <w:szCs w:val="28"/>
          </w:rPr>
          <w:t>β-</w:t>
        </w:r>
      </w:ins>
      <w:r>
        <w:rPr>
          <w:rFonts w:ascii="Times New Roman" w:hAnsi="Times New Roman" w:cs="Times New Roman"/>
          <w:sz w:val="28"/>
          <w:szCs w:val="28"/>
        </w:rPr>
        <w:t>thalassemia</w:t>
      </w:r>
      <w:ins w:id="864" w:author="Soheir Adam" w:date="2015-07-04T11:00:00Z">
        <w:r w:rsidR="00D21BDB">
          <w:rPr>
            <w:rFonts w:ascii="Times New Roman" w:hAnsi="Times New Roman" w:cs="Times New Roman"/>
            <w:sz w:val="28"/>
            <w:szCs w:val="28"/>
          </w:rPr>
          <w:t xml:space="preserve"> and to date,</w:t>
        </w:r>
      </w:ins>
      <w:del w:id="865" w:author="Soheir Adam" w:date="2015-07-04T11:00:00Z">
        <w:r w:rsidDel="00D21BDB">
          <w:rPr>
            <w:rFonts w:ascii="Times New Roman" w:hAnsi="Times New Roman" w:cs="Times New Roman"/>
            <w:sz w:val="28"/>
            <w:szCs w:val="28"/>
          </w:rPr>
          <w:delText xml:space="preserve">. </w:delText>
        </w:r>
      </w:del>
      <w:ins w:id="866" w:author="Soheir Adam" w:date="2015-07-04T10:56:00Z">
        <w:r w:rsidR="002323FD">
          <w:rPr>
            <w:rFonts w:ascii="Times New Roman" w:hAnsi="Times New Roman" w:cs="Times New Roman"/>
            <w:sz w:val="28"/>
            <w:szCs w:val="28"/>
          </w:rPr>
          <w:t xml:space="preserve"> 3000 </w:t>
        </w:r>
      </w:ins>
      <w:ins w:id="867" w:author="Soheir Adam" w:date="2015-07-04T10:58:00Z">
        <w:r w:rsidR="002323FD">
          <w:rPr>
            <w:rFonts w:ascii="Times New Roman" w:hAnsi="Times New Roman" w:cs="Times New Roman"/>
            <w:sz w:val="28"/>
            <w:szCs w:val="28"/>
          </w:rPr>
          <w:t xml:space="preserve">BTM </w:t>
        </w:r>
      </w:ins>
      <w:ins w:id="868" w:author="Soheir Adam" w:date="2015-07-04T10:56:00Z">
        <w:r w:rsidR="002323FD">
          <w:rPr>
            <w:rFonts w:ascii="Times New Roman" w:hAnsi="Times New Roman" w:cs="Times New Roman"/>
            <w:sz w:val="28"/>
            <w:szCs w:val="28"/>
          </w:rPr>
          <w:t xml:space="preserve">patients </w:t>
        </w:r>
      </w:ins>
      <w:ins w:id="869" w:author="Soheir Adam" w:date="2015-08-06T22:21:00Z">
        <w:r w:rsidR="00D80BD0">
          <w:rPr>
            <w:rFonts w:ascii="Times New Roman" w:hAnsi="Times New Roman" w:cs="Times New Roman"/>
            <w:sz w:val="28"/>
            <w:szCs w:val="28"/>
          </w:rPr>
          <w:t>have received</w:t>
        </w:r>
      </w:ins>
      <w:ins w:id="870" w:author="Soheir Adam" w:date="2015-07-04T10:56:00Z">
        <w:r w:rsidR="002323FD">
          <w:rPr>
            <w:rFonts w:ascii="Times New Roman" w:hAnsi="Times New Roman" w:cs="Times New Roman"/>
            <w:sz w:val="28"/>
            <w:szCs w:val="28"/>
          </w:rPr>
          <w:t xml:space="preserve"> </w:t>
        </w:r>
      </w:ins>
      <w:ins w:id="871" w:author="Soheir Adam" w:date="2015-07-04T10:58:00Z">
        <w:r w:rsidR="002323FD">
          <w:rPr>
            <w:rFonts w:ascii="Times New Roman" w:hAnsi="Times New Roman" w:cs="Times New Roman"/>
            <w:sz w:val="28"/>
            <w:szCs w:val="28"/>
          </w:rPr>
          <w:t xml:space="preserve">HSCT. </w:t>
        </w:r>
      </w:ins>
      <w:r w:rsidR="00D21BDB">
        <w:rPr>
          <w:rFonts w:ascii="Times New Roman" w:hAnsi="Times New Roman" w:cs="Times New Roman"/>
          <w:sz w:val="28"/>
          <w:szCs w:val="28"/>
        </w:rPr>
        <w:t>{Angelucci, 2014 #15}</w:t>
      </w:r>
      <w:ins w:id="872" w:author="Soheir Adam" w:date="2015-08-06T22:55:00Z">
        <w:r w:rsidR="008E66DA">
          <w:rPr>
            <w:rFonts w:ascii="Times New Roman" w:hAnsi="Times New Roman" w:cs="Times New Roman"/>
            <w:sz w:val="28"/>
            <w:szCs w:val="28"/>
          </w:rPr>
          <w:t>β-</w:t>
        </w:r>
      </w:ins>
      <w:del w:id="873" w:author="Soheir Adam" w:date="2015-07-02T17:39:00Z">
        <w:r w:rsidDel="002317C7">
          <w:rPr>
            <w:rFonts w:ascii="Times New Roman" w:hAnsi="Times New Roman" w:cs="Times New Roman"/>
            <w:sz w:val="28"/>
            <w:szCs w:val="28"/>
          </w:rPr>
          <w:delText>Therefore, patients</w:delText>
        </w:r>
      </w:del>
      <w:ins w:id="874" w:author="Soheir Adam" w:date="2015-08-06T22:55:00Z">
        <w:r w:rsidR="008E66DA">
          <w:rPr>
            <w:rFonts w:ascii="Times New Roman" w:hAnsi="Times New Roman" w:cs="Times New Roman"/>
            <w:sz w:val="28"/>
            <w:szCs w:val="28"/>
          </w:rPr>
          <w:t>t</w:t>
        </w:r>
      </w:ins>
      <w:ins w:id="875" w:author="Soheir Adam" w:date="2015-07-02T17:39:00Z">
        <w:r w:rsidR="002317C7">
          <w:rPr>
            <w:rFonts w:ascii="Times New Roman" w:hAnsi="Times New Roman" w:cs="Times New Roman"/>
            <w:sz w:val="28"/>
            <w:szCs w:val="28"/>
          </w:rPr>
          <w:t>halassemia patients</w:t>
        </w:r>
      </w:ins>
      <w:r>
        <w:rPr>
          <w:rFonts w:ascii="Times New Roman" w:hAnsi="Times New Roman" w:cs="Times New Roman"/>
          <w:sz w:val="28"/>
          <w:szCs w:val="28"/>
        </w:rPr>
        <w:t xml:space="preserve"> </w:t>
      </w:r>
      <w:del w:id="876" w:author="Soheir Adam" w:date="2015-07-02T17:39:00Z">
        <w:r w:rsidDel="002317C7">
          <w:rPr>
            <w:rFonts w:ascii="Times New Roman" w:hAnsi="Times New Roman" w:cs="Times New Roman"/>
            <w:sz w:val="28"/>
            <w:szCs w:val="28"/>
          </w:rPr>
          <w:delText xml:space="preserve">with thalassemia </w:delText>
        </w:r>
      </w:del>
      <w:r>
        <w:rPr>
          <w:rFonts w:ascii="Times New Roman" w:hAnsi="Times New Roman" w:cs="Times New Roman"/>
          <w:sz w:val="28"/>
          <w:szCs w:val="28"/>
        </w:rPr>
        <w:t xml:space="preserve">should </w:t>
      </w:r>
      <w:ins w:id="877" w:author="Soheir Adam" w:date="2015-07-02T17:39:00Z">
        <w:r w:rsidR="002317C7">
          <w:rPr>
            <w:rFonts w:ascii="Times New Roman" w:hAnsi="Times New Roman" w:cs="Times New Roman"/>
            <w:sz w:val="28"/>
            <w:szCs w:val="28"/>
          </w:rPr>
          <w:t xml:space="preserve">be referred for HSCT </w:t>
        </w:r>
      </w:ins>
      <w:del w:id="878" w:author="Soheir Adam" w:date="2015-07-02T17:39:00Z">
        <w:r w:rsidDel="002317C7">
          <w:rPr>
            <w:rFonts w:ascii="Times New Roman" w:hAnsi="Times New Roman" w:cs="Times New Roman"/>
            <w:sz w:val="28"/>
            <w:szCs w:val="28"/>
          </w:rPr>
          <w:delText xml:space="preserve">receive stem cell transplantation </w:delText>
        </w:r>
      </w:del>
      <w:r>
        <w:rPr>
          <w:rFonts w:ascii="Times New Roman" w:hAnsi="Times New Roman" w:cs="Times New Roman"/>
          <w:sz w:val="28"/>
          <w:szCs w:val="28"/>
        </w:rPr>
        <w:t>at an early age</w:t>
      </w:r>
      <w:ins w:id="879" w:author="Soheir Adam" w:date="2015-07-04T12:18:00Z">
        <w:r w:rsidR="000408AA">
          <w:rPr>
            <w:rFonts w:ascii="Times New Roman" w:hAnsi="Times New Roman" w:cs="Times New Roman"/>
            <w:sz w:val="28"/>
            <w:szCs w:val="28"/>
          </w:rPr>
          <w:t xml:space="preserve"> as a</w:t>
        </w:r>
      </w:ins>
      <w:del w:id="880" w:author="Soheir Adam" w:date="2015-07-04T12:17:00Z">
        <w:r w:rsidDel="000408AA">
          <w:rPr>
            <w:rFonts w:ascii="Times New Roman" w:hAnsi="Times New Roman" w:cs="Times New Roman"/>
            <w:sz w:val="28"/>
            <w:szCs w:val="28"/>
          </w:rPr>
          <w:delText>,</w:delText>
        </w:r>
      </w:del>
      <w:ins w:id="881" w:author="Soheir Adam" w:date="2015-07-04T12:17:00Z">
        <w:r w:rsidR="000408AA">
          <w:rPr>
            <w:rFonts w:ascii="Times New Roman" w:hAnsi="Times New Roman" w:cs="Times New Roman"/>
            <w:sz w:val="28"/>
            <w:szCs w:val="28"/>
          </w:rPr>
          <w:t xml:space="preserve">vailable evidence  shows better long-term outcomes for BTM </w:t>
        </w:r>
        <w:r w:rsidR="00C03FCD">
          <w:rPr>
            <w:rFonts w:ascii="Times New Roman" w:hAnsi="Times New Roman" w:cs="Times New Roman"/>
            <w:sz w:val="28"/>
            <w:szCs w:val="28"/>
          </w:rPr>
          <w:t xml:space="preserve">patients who receive HSCT at a young </w:t>
        </w:r>
        <w:r w:rsidR="000408AA">
          <w:rPr>
            <w:rFonts w:ascii="Times New Roman" w:hAnsi="Times New Roman" w:cs="Times New Roman"/>
            <w:sz w:val="28"/>
            <w:szCs w:val="28"/>
          </w:rPr>
          <w:t>age.</w:t>
        </w:r>
      </w:ins>
      <w:r>
        <w:rPr>
          <w:rFonts w:ascii="Times New Roman" w:hAnsi="Times New Roman" w:cs="Times New Roman"/>
          <w:sz w:val="28"/>
          <w:szCs w:val="28"/>
        </w:rPr>
        <w:t xml:space="preserve"> </w:t>
      </w:r>
      <w:del w:id="882" w:author="Soheir Adam" w:date="2015-07-04T12:18:00Z">
        <w:r w:rsidDel="000408AA">
          <w:rPr>
            <w:rFonts w:ascii="Times New Roman" w:hAnsi="Times New Roman" w:cs="Times New Roman"/>
            <w:sz w:val="28"/>
            <w:szCs w:val="28"/>
          </w:rPr>
          <w:delText xml:space="preserve">rather than depend solely on the conventional therapy of blood transfusion and iron chelation. </w:delText>
        </w:r>
      </w:del>
      <w:del w:id="883" w:author="Soheir Adam" w:date="2015-07-03T16:16:00Z">
        <w:r w:rsidDel="003D6E41">
          <w:rPr>
            <w:rFonts w:ascii="Times New Roman" w:hAnsi="Times New Roman" w:cs="Times New Roman"/>
            <w:sz w:val="28"/>
            <w:szCs w:val="28"/>
          </w:rPr>
          <w:delText>Overwhelmingly, comprehensive</w:delText>
        </w:r>
      </w:del>
      <w:del w:id="884" w:author="Soheir Adam" w:date="2015-07-04T12:17:00Z">
        <w:r w:rsidDel="000408AA">
          <w:rPr>
            <w:rFonts w:ascii="Times New Roman" w:hAnsi="Times New Roman" w:cs="Times New Roman"/>
            <w:sz w:val="28"/>
            <w:szCs w:val="28"/>
          </w:rPr>
          <w:delText xml:space="preserve"> evidence </w:delText>
        </w:r>
      </w:del>
      <w:del w:id="885" w:author="Soheir Adam" w:date="2015-07-03T16:16:00Z">
        <w:r w:rsidDel="003D6E41">
          <w:rPr>
            <w:rFonts w:ascii="Times New Roman" w:hAnsi="Times New Roman" w:cs="Times New Roman"/>
            <w:sz w:val="28"/>
            <w:szCs w:val="28"/>
          </w:rPr>
          <w:delText>has shown</w:delText>
        </w:r>
      </w:del>
      <w:del w:id="886" w:author="Soheir Adam" w:date="2015-07-04T12:17:00Z">
        <w:r w:rsidDel="000408AA">
          <w:rPr>
            <w:rFonts w:ascii="Times New Roman" w:hAnsi="Times New Roman" w:cs="Times New Roman"/>
            <w:sz w:val="28"/>
            <w:szCs w:val="28"/>
          </w:rPr>
          <w:delText xml:space="preserve"> </w:delText>
        </w:r>
      </w:del>
      <w:del w:id="887" w:author="Soheir Adam" w:date="2015-07-03T16:18:00Z">
        <w:r w:rsidDel="007A56AD">
          <w:rPr>
            <w:rFonts w:ascii="Times New Roman" w:hAnsi="Times New Roman" w:cs="Times New Roman"/>
            <w:sz w:val="28"/>
            <w:szCs w:val="28"/>
          </w:rPr>
          <w:delText xml:space="preserve">that stem cell transplantation yields better </w:delText>
        </w:r>
      </w:del>
      <w:del w:id="888" w:author="Soheir Adam" w:date="2015-07-03T16:17:00Z">
        <w:r w:rsidDel="003D6E41">
          <w:rPr>
            <w:rFonts w:ascii="Times New Roman" w:hAnsi="Times New Roman" w:cs="Times New Roman"/>
            <w:sz w:val="28"/>
            <w:szCs w:val="28"/>
          </w:rPr>
          <w:delText xml:space="preserve">result </w:delText>
        </w:r>
      </w:del>
      <w:del w:id="889" w:author="Soheir Adam" w:date="2015-07-03T16:18:00Z">
        <w:r w:rsidDel="007A56AD">
          <w:rPr>
            <w:rFonts w:ascii="Times New Roman" w:hAnsi="Times New Roman" w:cs="Times New Roman"/>
            <w:sz w:val="28"/>
            <w:szCs w:val="28"/>
          </w:rPr>
          <w:delText>for the patients in the long run</w:delText>
        </w:r>
      </w:del>
      <w:del w:id="890" w:author="Soheir Adam" w:date="2015-07-04T12:17:00Z">
        <w:r w:rsidDel="000408AA">
          <w:rPr>
            <w:rFonts w:ascii="Times New Roman" w:hAnsi="Times New Roman" w:cs="Times New Roman"/>
            <w:sz w:val="28"/>
            <w:szCs w:val="28"/>
          </w:rPr>
          <w:delText>.</w:delText>
        </w:r>
      </w:del>
      <w:r>
        <w:rPr>
          <w:rFonts w:ascii="Times New Roman" w:hAnsi="Times New Roman" w:cs="Times New Roman"/>
          <w:sz w:val="28"/>
          <w:szCs w:val="28"/>
        </w:rPr>
        <w:t xml:space="preserve"> The choice of stem cell </w:t>
      </w:r>
      <w:del w:id="891" w:author="Soheir Adam" w:date="2015-07-04T12:20:00Z">
        <w:r w:rsidDel="000408AA">
          <w:rPr>
            <w:rFonts w:ascii="Times New Roman" w:hAnsi="Times New Roman" w:cs="Times New Roman"/>
            <w:sz w:val="28"/>
            <w:szCs w:val="28"/>
          </w:rPr>
          <w:delText xml:space="preserve">transplant </w:delText>
        </w:r>
      </w:del>
      <w:ins w:id="892" w:author="Soheir Adam" w:date="2015-07-04T12:20:00Z">
        <w:r w:rsidR="000408AA">
          <w:rPr>
            <w:rFonts w:ascii="Times New Roman" w:hAnsi="Times New Roman" w:cs="Times New Roman"/>
            <w:sz w:val="28"/>
            <w:szCs w:val="28"/>
          </w:rPr>
          <w:t xml:space="preserve">source </w:t>
        </w:r>
      </w:ins>
      <w:r>
        <w:rPr>
          <w:rFonts w:ascii="Times New Roman" w:hAnsi="Times New Roman" w:cs="Times New Roman"/>
          <w:sz w:val="28"/>
          <w:szCs w:val="28"/>
        </w:rPr>
        <w:t xml:space="preserve">for </w:t>
      </w:r>
      <w:del w:id="893" w:author="Soheir Adam" w:date="2015-07-04T12:20:00Z">
        <w:r w:rsidDel="000408AA">
          <w:rPr>
            <w:rFonts w:ascii="Times New Roman" w:hAnsi="Times New Roman" w:cs="Times New Roman"/>
            <w:sz w:val="28"/>
            <w:szCs w:val="28"/>
          </w:rPr>
          <w:delText xml:space="preserve">the physician in </w:delText>
        </w:r>
      </w:del>
      <w:r>
        <w:rPr>
          <w:rFonts w:ascii="Times New Roman" w:hAnsi="Times New Roman" w:cs="Times New Roman"/>
          <w:sz w:val="28"/>
          <w:szCs w:val="28"/>
        </w:rPr>
        <w:t>thalassemia ranges from BMT, PB</w:t>
      </w:r>
      <w:del w:id="894" w:author="Soheir Adam" w:date="2015-07-04T12:20:00Z">
        <w:r w:rsidDel="000408AA">
          <w:rPr>
            <w:rFonts w:ascii="Times New Roman" w:hAnsi="Times New Roman" w:cs="Times New Roman"/>
            <w:sz w:val="28"/>
            <w:szCs w:val="28"/>
          </w:rPr>
          <w:delText>H</w:delText>
        </w:r>
      </w:del>
      <w:r>
        <w:rPr>
          <w:rFonts w:ascii="Times New Roman" w:hAnsi="Times New Roman" w:cs="Times New Roman"/>
          <w:sz w:val="28"/>
          <w:szCs w:val="28"/>
        </w:rPr>
        <w:t>SCT and UC</w:t>
      </w:r>
      <w:del w:id="895" w:author="Soheir Adam" w:date="2015-07-04T12:20:00Z">
        <w:r w:rsidDel="000408AA">
          <w:rPr>
            <w:rFonts w:ascii="Times New Roman" w:hAnsi="Times New Roman" w:cs="Times New Roman"/>
            <w:sz w:val="28"/>
            <w:szCs w:val="28"/>
          </w:rPr>
          <w:delText>BH</w:delText>
        </w:r>
      </w:del>
      <w:r>
        <w:rPr>
          <w:rFonts w:ascii="Times New Roman" w:hAnsi="Times New Roman" w:cs="Times New Roman"/>
          <w:sz w:val="28"/>
          <w:szCs w:val="28"/>
        </w:rPr>
        <w:t xml:space="preserve">SCT. Furthermore, </w:t>
      </w:r>
      <w:del w:id="896" w:author="Soheir Adam" w:date="2015-07-04T12:21:00Z">
        <w:r w:rsidDel="000408AA">
          <w:rPr>
            <w:rFonts w:ascii="Times New Roman" w:hAnsi="Times New Roman" w:cs="Times New Roman"/>
            <w:sz w:val="28"/>
            <w:szCs w:val="28"/>
          </w:rPr>
          <w:delText>among BMTs</w:delText>
        </w:r>
      </w:del>
      <w:ins w:id="897" w:author="Soheir Adam" w:date="2015-08-06T22:22:00Z">
        <w:r w:rsidR="00D01F38">
          <w:rPr>
            <w:rFonts w:ascii="Times New Roman" w:hAnsi="Times New Roman" w:cs="Times New Roman"/>
            <w:sz w:val="28"/>
            <w:szCs w:val="28"/>
          </w:rPr>
          <w:t>donors</w:t>
        </w:r>
      </w:ins>
      <w:ins w:id="898" w:author="Soheir Adam" w:date="2015-07-04T12:21:00Z">
        <w:r w:rsidR="000408AA">
          <w:rPr>
            <w:rFonts w:ascii="Times New Roman" w:hAnsi="Times New Roman" w:cs="Times New Roman"/>
            <w:sz w:val="28"/>
            <w:szCs w:val="28"/>
          </w:rPr>
          <w:t xml:space="preserve"> </w:t>
        </w:r>
      </w:ins>
      <w:del w:id="899" w:author="Soheir Adam" w:date="2015-08-06T22:23:00Z">
        <w:r w:rsidDel="00D01F38">
          <w:rPr>
            <w:rFonts w:ascii="Times New Roman" w:hAnsi="Times New Roman" w:cs="Times New Roman"/>
            <w:sz w:val="28"/>
            <w:szCs w:val="28"/>
          </w:rPr>
          <w:delText xml:space="preserve"> </w:delText>
        </w:r>
      </w:del>
      <w:del w:id="900" w:author="Soheir Adam" w:date="2015-07-04T12:21:00Z">
        <w:r w:rsidDel="000408AA">
          <w:rPr>
            <w:rFonts w:ascii="Times New Roman" w:hAnsi="Times New Roman" w:cs="Times New Roman"/>
            <w:sz w:val="28"/>
            <w:szCs w:val="28"/>
          </w:rPr>
          <w:delText xml:space="preserve">there </w:delText>
        </w:r>
      </w:del>
      <w:r>
        <w:rPr>
          <w:rFonts w:ascii="Times New Roman" w:hAnsi="Times New Roman" w:cs="Times New Roman"/>
          <w:sz w:val="28"/>
          <w:szCs w:val="28"/>
        </w:rPr>
        <w:t xml:space="preserve">can </w:t>
      </w:r>
      <w:ins w:id="901" w:author="Soheir Adam" w:date="2015-07-04T12:21:00Z">
        <w:r w:rsidR="000408AA">
          <w:rPr>
            <w:rFonts w:ascii="Times New Roman" w:hAnsi="Times New Roman" w:cs="Times New Roman"/>
            <w:sz w:val="28"/>
            <w:szCs w:val="28"/>
          </w:rPr>
          <w:t xml:space="preserve">either </w:t>
        </w:r>
      </w:ins>
      <w:r>
        <w:rPr>
          <w:rFonts w:ascii="Times New Roman" w:hAnsi="Times New Roman" w:cs="Times New Roman"/>
          <w:sz w:val="28"/>
          <w:szCs w:val="28"/>
        </w:rPr>
        <w:t>be MRD-</w:t>
      </w:r>
      <w:del w:id="902" w:author="Soheir Adam" w:date="2015-07-04T12:21:00Z">
        <w:r w:rsidDel="005D066D">
          <w:rPr>
            <w:rFonts w:ascii="Times New Roman" w:hAnsi="Times New Roman" w:cs="Times New Roman"/>
            <w:sz w:val="28"/>
            <w:szCs w:val="28"/>
          </w:rPr>
          <w:delText xml:space="preserve">BMTand </w:delText>
        </w:r>
        <w:r w:rsidRPr="00EC7280" w:rsidDel="005D066D">
          <w:rPr>
            <w:rFonts w:ascii="Times New Roman" w:hAnsi="Times New Roman" w:cs="Times New Roman"/>
            <w:sz w:val="28"/>
            <w:szCs w:val="28"/>
          </w:rPr>
          <w:delText xml:space="preserve"> </w:delText>
        </w:r>
      </w:del>
      <w:ins w:id="903" w:author="Soheir Adam" w:date="2015-07-04T12:21:00Z">
        <w:r w:rsidR="005D066D">
          <w:rPr>
            <w:rFonts w:ascii="Times New Roman" w:hAnsi="Times New Roman" w:cs="Times New Roman"/>
            <w:sz w:val="28"/>
            <w:szCs w:val="28"/>
          </w:rPr>
          <w:t>BMT,</w:t>
        </w:r>
        <w:r w:rsidR="005D066D" w:rsidRPr="00EC7280">
          <w:rPr>
            <w:rFonts w:ascii="Times New Roman" w:hAnsi="Times New Roman" w:cs="Times New Roman"/>
            <w:sz w:val="28"/>
            <w:szCs w:val="28"/>
          </w:rPr>
          <w:t xml:space="preserve"> </w:t>
        </w:r>
        <w:r w:rsidR="005D066D">
          <w:rPr>
            <w:rFonts w:ascii="Times New Roman" w:hAnsi="Times New Roman" w:cs="Times New Roman"/>
            <w:sz w:val="28"/>
            <w:szCs w:val="28"/>
          </w:rPr>
          <w:t xml:space="preserve">MSD-BMT or </w:t>
        </w:r>
      </w:ins>
      <w:r>
        <w:rPr>
          <w:rFonts w:ascii="Times New Roman" w:hAnsi="Times New Roman" w:cs="Times New Roman"/>
          <w:sz w:val="28"/>
          <w:szCs w:val="28"/>
        </w:rPr>
        <w:t>MUD-BM</w:t>
      </w:r>
      <w:del w:id="904" w:author="Soheir Adam" w:date="2015-07-04T12:21:00Z">
        <w:r w:rsidDel="005D066D">
          <w:rPr>
            <w:rFonts w:ascii="Times New Roman" w:hAnsi="Times New Roman" w:cs="Times New Roman"/>
            <w:sz w:val="28"/>
            <w:szCs w:val="28"/>
          </w:rPr>
          <w:delText xml:space="preserve"> and MSD-BMT which can be grouped together as Other BMT</w:delText>
        </w:r>
      </w:del>
      <w:r>
        <w:rPr>
          <w:rFonts w:ascii="Times New Roman" w:hAnsi="Times New Roman" w:cs="Times New Roman"/>
          <w:sz w:val="28"/>
          <w:szCs w:val="28"/>
        </w:rPr>
        <w:t xml:space="preserve">.The objective of our review is to </w:t>
      </w:r>
      <w:del w:id="905" w:author="Soheir Adam" w:date="2015-07-04T12:22:00Z">
        <w:r w:rsidDel="00C0264E">
          <w:rPr>
            <w:rFonts w:ascii="Times New Roman" w:hAnsi="Times New Roman" w:cs="Times New Roman"/>
            <w:sz w:val="28"/>
            <w:szCs w:val="28"/>
          </w:rPr>
          <w:delText>identify which</w:delText>
        </w:r>
      </w:del>
      <w:ins w:id="906" w:author="Soheir Adam" w:date="2015-07-04T12:22:00Z">
        <w:r w:rsidR="00C0264E">
          <w:rPr>
            <w:rFonts w:ascii="Times New Roman" w:hAnsi="Times New Roman" w:cs="Times New Roman"/>
            <w:sz w:val="28"/>
            <w:szCs w:val="28"/>
          </w:rPr>
          <w:t>compare outcomes of HSCT</w:t>
        </w:r>
      </w:ins>
      <w:ins w:id="907" w:author="Soheir Adam" w:date="2015-08-06T22:23:00Z">
        <w:r w:rsidR="00D01F38">
          <w:rPr>
            <w:rFonts w:ascii="Times New Roman" w:hAnsi="Times New Roman" w:cs="Times New Roman"/>
            <w:sz w:val="28"/>
            <w:szCs w:val="28"/>
          </w:rPr>
          <w:t xml:space="preserve"> from different sources.</w:t>
        </w:r>
      </w:ins>
      <w:del w:id="908" w:author="Soheir Adam" w:date="2015-08-06T22:23:00Z">
        <w:r w:rsidDel="00D01F38">
          <w:rPr>
            <w:rFonts w:ascii="Times New Roman" w:hAnsi="Times New Roman" w:cs="Times New Roman"/>
            <w:sz w:val="28"/>
            <w:szCs w:val="28"/>
          </w:rPr>
          <w:delText xml:space="preserve"> </w:delText>
        </w:r>
      </w:del>
      <w:ins w:id="909" w:author="Soheir Adam" w:date="2015-08-06T22:24:00Z">
        <w:r w:rsidR="00D01F38">
          <w:rPr>
            <w:rFonts w:ascii="Times New Roman" w:hAnsi="Times New Roman" w:cs="Times New Roman"/>
            <w:sz w:val="28"/>
            <w:szCs w:val="28"/>
          </w:rPr>
          <w:t>We also compared outcomes based on donor type.</w:t>
        </w:r>
      </w:ins>
      <w:del w:id="910" w:author="Soheir Adam" w:date="2015-08-06T22:23:00Z">
        <w:r w:rsidDel="00D01F38">
          <w:rPr>
            <w:rFonts w:ascii="Times New Roman" w:hAnsi="Times New Roman" w:cs="Times New Roman"/>
            <w:sz w:val="28"/>
            <w:szCs w:val="28"/>
          </w:rPr>
          <w:delText>stem cell transplantation method leads to better post-transplant outcomes</w:delText>
        </w:r>
      </w:del>
      <w:r>
        <w:rPr>
          <w:rFonts w:ascii="Times New Roman" w:hAnsi="Times New Roman" w:cs="Times New Roman"/>
          <w:sz w:val="28"/>
          <w:szCs w:val="28"/>
        </w:rPr>
        <w:t xml:space="preserve">. </w:t>
      </w:r>
      <w:del w:id="911" w:author="Soheir Adam" w:date="2015-08-06T22:24:00Z">
        <w:r w:rsidDel="00D01F38">
          <w:rPr>
            <w:rFonts w:ascii="Times New Roman" w:hAnsi="Times New Roman" w:cs="Times New Roman"/>
            <w:sz w:val="28"/>
            <w:szCs w:val="28"/>
          </w:rPr>
          <w:delText>We included 7</w:delText>
        </w:r>
      </w:del>
      <w:ins w:id="912" w:author="Soheir Adam" w:date="2015-08-06T22:24:00Z">
        <w:r w:rsidR="00D01F38">
          <w:rPr>
            <w:rFonts w:ascii="Times New Roman" w:hAnsi="Times New Roman" w:cs="Times New Roman"/>
            <w:sz w:val="28"/>
            <w:szCs w:val="28"/>
          </w:rPr>
          <w:t>Seven</w:t>
        </w:r>
      </w:ins>
      <w:r>
        <w:rPr>
          <w:rFonts w:ascii="Times New Roman" w:hAnsi="Times New Roman" w:cs="Times New Roman"/>
          <w:sz w:val="28"/>
          <w:szCs w:val="28"/>
        </w:rPr>
        <w:t xml:space="preserve"> randomized control trials</w:t>
      </w:r>
      <w:del w:id="913" w:author="Soheir Adam" w:date="2015-08-06T22:25:00Z">
        <w:r w:rsidDel="00D01F38">
          <w:rPr>
            <w:rFonts w:ascii="Times New Roman" w:hAnsi="Times New Roman" w:cs="Times New Roman"/>
            <w:sz w:val="28"/>
            <w:szCs w:val="28"/>
          </w:rPr>
          <w:delText xml:space="preserve"> </w:delText>
        </w:r>
      </w:del>
      <w:ins w:id="914" w:author="Soheir Adam" w:date="2015-08-06T22:24:00Z">
        <w:r w:rsidR="00D01F38">
          <w:rPr>
            <w:rFonts w:ascii="Times New Roman" w:hAnsi="Times New Roman" w:cs="Times New Roman"/>
            <w:sz w:val="28"/>
            <w:szCs w:val="28"/>
          </w:rPr>
          <w:t xml:space="preserve">, </w:t>
        </w:r>
      </w:ins>
      <w:del w:id="915" w:author="Soheir Adam" w:date="2015-08-06T22:24:00Z">
        <w:r w:rsidDel="00D01F38">
          <w:rPr>
            <w:rFonts w:ascii="Times New Roman" w:hAnsi="Times New Roman" w:cs="Times New Roman"/>
            <w:sz w:val="28"/>
            <w:szCs w:val="28"/>
          </w:rPr>
          <w:delText>that comprised</w:delText>
        </w:r>
      </w:del>
      <w:ins w:id="916" w:author="Soheir Adam" w:date="2015-08-06T22:24:00Z">
        <w:r w:rsidR="00D01F38">
          <w:rPr>
            <w:rFonts w:ascii="Times New Roman" w:hAnsi="Times New Roman" w:cs="Times New Roman"/>
            <w:sz w:val="28"/>
            <w:szCs w:val="28"/>
          </w:rPr>
          <w:t>and a total</w:t>
        </w:r>
      </w:ins>
      <w:r>
        <w:rPr>
          <w:rFonts w:ascii="Times New Roman" w:hAnsi="Times New Roman" w:cs="Times New Roman"/>
          <w:sz w:val="28"/>
          <w:szCs w:val="28"/>
        </w:rPr>
        <w:t xml:space="preserve"> of 958 patients  </w:t>
      </w:r>
      <w:ins w:id="917" w:author="Soheir Adam" w:date="2015-08-06T22:25:00Z">
        <w:r w:rsidR="00D01F38">
          <w:rPr>
            <w:rFonts w:ascii="Times New Roman" w:hAnsi="Times New Roman" w:cs="Times New Roman"/>
            <w:sz w:val="28"/>
            <w:szCs w:val="28"/>
          </w:rPr>
          <w:t xml:space="preserve">were included. </w:t>
        </w:r>
      </w:ins>
      <w:del w:id="918" w:author="Soheir Adam" w:date="2015-08-06T22:25:00Z">
        <w:r w:rsidDel="00D01F38">
          <w:rPr>
            <w:rFonts w:ascii="Times New Roman" w:hAnsi="Times New Roman" w:cs="Times New Roman"/>
            <w:sz w:val="28"/>
            <w:szCs w:val="28"/>
          </w:rPr>
          <w:delText>and compared MRD-BMT</w:delText>
        </w:r>
      </w:del>
      <w:del w:id="919" w:author="Soheir Adam" w:date="2015-07-04T12:23:00Z">
        <w:r w:rsidDel="00C0264E">
          <w:rPr>
            <w:rFonts w:ascii="Times New Roman" w:hAnsi="Times New Roman" w:cs="Times New Roman"/>
            <w:sz w:val="28"/>
            <w:szCs w:val="28"/>
          </w:rPr>
          <w:delText xml:space="preserve"> with Other BMT and </w:delText>
        </w:r>
      </w:del>
      <w:del w:id="920" w:author="Soheir Adam" w:date="2015-08-06T22:25:00Z">
        <w:r w:rsidDel="00D01F38">
          <w:rPr>
            <w:rFonts w:ascii="Times New Roman" w:hAnsi="Times New Roman" w:cs="Times New Roman"/>
            <w:sz w:val="28"/>
            <w:szCs w:val="28"/>
          </w:rPr>
          <w:delText>PB</w:delText>
        </w:r>
      </w:del>
      <w:del w:id="921" w:author="Soheir Adam" w:date="2015-07-04T12:24:00Z">
        <w:r w:rsidDel="00C0264E">
          <w:rPr>
            <w:rFonts w:ascii="Times New Roman" w:hAnsi="Times New Roman" w:cs="Times New Roman"/>
            <w:sz w:val="28"/>
            <w:szCs w:val="28"/>
          </w:rPr>
          <w:delText>H</w:delText>
        </w:r>
      </w:del>
      <w:del w:id="922" w:author="Soheir Adam" w:date="2015-08-06T22:25:00Z">
        <w:r w:rsidDel="00D01F38">
          <w:rPr>
            <w:rFonts w:ascii="Times New Roman" w:hAnsi="Times New Roman" w:cs="Times New Roman"/>
            <w:sz w:val="28"/>
            <w:szCs w:val="28"/>
          </w:rPr>
          <w:delText xml:space="preserve">SCT. </w:delText>
        </w:r>
      </w:del>
    </w:p>
    <w:p w14:paraId="7D4B376C" w14:textId="77777777" w:rsidR="008F65DD" w:rsidRDefault="002862AE" w:rsidP="008F65DD">
      <w:pPr>
        <w:autoSpaceDE w:val="0"/>
        <w:autoSpaceDN w:val="0"/>
        <w:adjustRightInd w:val="0"/>
        <w:spacing w:after="0" w:line="360" w:lineRule="auto"/>
        <w:rPr>
          <w:ins w:id="923" w:author="Soheir Adam" w:date="2015-08-06T22:27:00Z"/>
          <w:rFonts w:ascii="Times New Roman" w:hAnsi="Times New Roman" w:cs="Times New Roman"/>
          <w:sz w:val="28"/>
          <w:szCs w:val="28"/>
        </w:rPr>
      </w:pPr>
      <w:r w:rsidRPr="004D467B">
        <w:rPr>
          <w:rFonts w:ascii="Times New Roman" w:hAnsi="Times New Roman" w:cs="Times New Roman"/>
          <w:sz w:val="28"/>
          <w:szCs w:val="28"/>
        </w:rPr>
        <w:t xml:space="preserve">We observed </w:t>
      </w:r>
      <w:r>
        <w:rPr>
          <w:rFonts w:ascii="Times New Roman" w:hAnsi="Times New Roman" w:cs="Times New Roman"/>
          <w:sz w:val="28"/>
          <w:szCs w:val="28"/>
        </w:rPr>
        <w:t>no</w:t>
      </w:r>
      <w:r w:rsidRPr="004D467B">
        <w:rPr>
          <w:rFonts w:ascii="Times New Roman" w:hAnsi="Times New Roman" w:cs="Times New Roman"/>
          <w:sz w:val="28"/>
          <w:szCs w:val="28"/>
        </w:rPr>
        <w:t xml:space="preserve"> increase in OS of patients in BMT to PBHSCT </w:t>
      </w:r>
      <w:ins w:id="924" w:author="Soheir Adam" w:date="2015-08-06T22:26:00Z">
        <w:r w:rsidR="008F65DD" w:rsidRPr="004D467B">
          <w:rPr>
            <w:rFonts w:ascii="Times New Roman" w:hAnsi="Times New Roman" w:cs="Times New Roman"/>
            <w:sz w:val="28"/>
            <w:szCs w:val="28"/>
          </w:rPr>
          <w:t>(</w:t>
        </w:r>
        <w:r w:rsidR="008F65DD">
          <w:rPr>
            <w:rFonts w:ascii="Times New Roman" w:hAnsi="Times New Roman" w:cs="Times New Roman"/>
            <w:sz w:val="28"/>
            <w:szCs w:val="28"/>
          </w:rPr>
          <w:t>RR, 0.94; 95% CI, 0.88-1.02</w:t>
        </w:r>
        <w:r w:rsidR="008F65DD" w:rsidRPr="00DB002B">
          <w:rPr>
            <w:rFonts w:ascii="Times New Roman" w:hAnsi="Times New Roman" w:cs="Times New Roman"/>
            <w:sz w:val="28"/>
            <w:szCs w:val="28"/>
          </w:rPr>
          <w:t>, 4 trials, 602</w:t>
        </w:r>
        <w:r w:rsidR="008F65DD">
          <w:rPr>
            <w:rFonts w:ascii="Times New Roman" w:hAnsi="Times New Roman" w:cs="Times New Roman"/>
            <w:sz w:val="28"/>
            <w:szCs w:val="28"/>
          </w:rPr>
          <w:t xml:space="preserve"> </w:t>
        </w:r>
        <w:r w:rsidR="008F65DD" w:rsidRPr="00DB002B">
          <w:rPr>
            <w:rFonts w:ascii="Times New Roman" w:hAnsi="Times New Roman" w:cs="Times New Roman"/>
            <w:sz w:val="28"/>
            <w:szCs w:val="28"/>
          </w:rPr>
          <w:t>patients</w:t>
        </w:r>
        <w:r w:rsidR="008F65DD" w:rsidRPr="00204ACE" w:rsidDel="007D5F23">
          <w:rPr>
            <w:rFonts w:ascii="Times New Roman" w:hAnsi="Times New Roman" w:cs="Times New Roman"/>
            <w:sz w:val="28"/>
            <w:szCs w:val="28"/>
          </w:rPr>
          <w:t xml:space="preserve"> </w:t>
        </w:r>
        <w:r w:rsidR="008F65DD">
          <w:rPr>
            <w:rFonts w:ascii="Times New Roman" w:hAnsi="Times New Roman" w:cs="Times New Roman"/>
            <w:sz w:val="28"/>
            <w:szCs w:val="28"/>
          </w:rPr>
          <w:t>)</w:t>
        </w:r>
        <w:r w:rsidR="008F65DD" w:rsidRPr="004D467B">
          <w:rPr>
            <w:rFonts w:ascii="Times New Roman" w:hAnsi="Times New Roman" w:cs="Times New Roman"/>
            <w:sz w:val="28"/>
            <w:szCs w:val="28"/>
          </w:rPr>
          <w:t xml:space="preserve"> </w:t>
        </w:r>
      </w:ins>
      <w:del w:id="925" w:author="Soheir Adam" w:date="2015-08-06T22:26:00Z">
        <w:r w:rsidRPr="004D467B" w:rsidDel="008F65DD">
          <w:rPr>
            <w:rFonts w:ascii="Times New Roman" w:hAnsi="Times New Roman" w:cs="Times New Roman"/>
            <w:sz w:val="28"/>
            <w:szCs w:val="28"/>
          </w:rPr>
          <w:delText>(</w:delText>
        </w:r>
        <w:r w:rsidDel="008F65DD">
          <w:rPr>
            <w:rFonts w:ascii="Times New Roman" w:hAnsi="Times New Roman" w:cs="Times New Roman"/>
            <w:sz w:val="28"/>
            <w:szCs w:val="28"/>
          </w:rPr>
          <w:delText>RR, 1.02; 95% CI, 0.94-1.10</w:delText>
        </w:r>
        <w:r w:rsidRPr="00DB002B" w:rsidDel="008F65DD">
          <w:rPr>
            <w:rFonts w:ascii="Times New Roman" w:hAnsi="Times New Roman" w:cs="Times New Roman"/>
            <w:sz w:val="28"/>
            <w:szCs w:val="28"/>
          </w:rPr>
          <w:delText>, 4 trials, 602patients</w:delText>
        </w:r>
      </w:del>
      <w:ins w:id="926" w:author="Soheir Adam" w:date="2015-07-04T16:06:00Z">
        <w:r w:rsidR="00191B75">
          <w:rPr>
            <w:rFonts w:ascii="Times New Roman" w:hAnsi="Times New Roman" w:cs="Times New Roman"/>
            <w:sz w:val="28"/>
            <w:szCs w:val="28"/>
          </w:rPr>
          <w:t>There was</w:t>
        </w:r>
      </w:ins>
      <w:ins w:id="927" w:author="Soheir Adam" w:date="2015-07-04T12:27:00Z">
        <w:r w:rsidR="00214615">
          <w:rPr>
            <w:rFonts w:ascii="Times New Roman" w:hAnsi="Times New Roman" w:cs="Times New Roman"/>
            <w:sz w:val="28"/>
            <w:szCs w:val="28"/>
          </w:rPr>
          <w:t xml:space="preserve"> </w:t>
        </w:r>
      </w:ins>
      <w:del w:id="928" w:author="Soheir Adam" w:date="2015-07-04T16:06:00Z">
        <w:r w:rsidDel="00191B75">
          <w:rPr>
            <w:rFonts w:ascii="Times New Roman" w:hAnsi="Times New Roman" w:cs="Times New Roman"/>
            <w:sz w:val="28"/>
            <w:szCs w:val="28"/>
          </w:rPr>
          <w:delText xml:space="preserve">or </w:delText>
        </w:r>
      </w:del>
      <w:r>
        <w:rPr>
          <w:rFonts w:ascii="Times New Roman" w:hAnsi="Times New Roman" w:cs="Times New Roman"/>
          <w:sz w:val="28"/>
          <w:szCs w:val="28"/>
        </w:rPr>
        <w:t>no statistically significant</w:t>
      </w:r>
      <w:ins w:id="929" w:author="Soheir Adam" w:date="2015-07-04T12:26:00Z">
        <w:r w:rsidR="00214615">
          <w:rPr>
            <w:rFonts w:ascii="Times New Roman" w:hAnsi="Times New Roman" w:cs="Times New Roman"/>
            <w:sz w:val="28"/>
            <w:szCs w:val="28"/>
          </w:rPr>
          <w:t xml:space="preserve"> </w:t>
        </w:r>
      </w:ins>
      <w:del w:id="930" w:author="Soheir Adam" w:date="2015-08-06T22:27:00Z">
        <w:r w:rsidRPr="004D467B" w:rsidDel="008F65DD">
          <w:rPr>
            <w:rFonts w:ascii="Times New Roman" w:hAnsi="Times New Roman" w:cs="Times New Roman"/>
            <w:sz w:val="28"/>
            <w:szCs w:val="28"/>
          </w:rPr>
          <w:delText xml:space="preserve">increase </w:delText>
        </w:r>
      </w:del>
      <w:ins w:id="931" w:author="Soheir Adam" w:date="2015-08-06T22:27:00Z">
        <w:r w:rsidR="008F65DD">
          <w:rPr>
            <w:rFonts w:ascii="Times New Roman" w:hAnsi="Times New Roman" w:cs="Times New Roman"/>
            <w:sz w:val="28"/>
            <w:szCs w:val="28"/>
          </w:rPr>
          <w:t>difference</w:t>
        </w:r>
        <w:r w:rsidR="008F65DD" w:rsidRPr="004D467B">
          <w:rPr>
            <w:rFonts w:ascii="Times New Roman" w:hAnsi="Times New Roman" w:cs="Times New Roman"/>
            <w:sz w:val="28"/>
            <w:szCs w:val="28"/>
          </w:rPr>
          <w:t xml:space="preserve"> </w:t>
        </w:r>
      </w:ins>
      <w:r w:rsidRPr="004D467B">
        <w:rPr>
          <w:rFonts w:ascii="Times New Roman" w:hAnsi="Times New Roman" w:cs="Times New Roman"/>
          <w:sz w:val="28"/>
          <w:szCs w:val="28"/>
        </w:rPr>
        <w:t xml:space="preserve">in DFS </w:t>
      </w:r>
      <w:ins w:id="932" w:author="Soheir Adam" w:date="2015-08-06T22:27:00Z">
        <w:r w:rsidR="008F65DD">
          <w:rPr>
            <w:rFonts w:ascii="Times New Roman" w:hAnsi="Times New Roman" w:cs="Times New Roman"/>
            <w:sz w:val="28"/>
            <w:szCs w:val="28"/>
          </w:rPr>
          <w:t xml:space="preserve">or engraftment </w:t>
        </w:r>
      </w:ins>
      <w:r w:rsidRPr="004D467B">
        <w:rPr>
          <w:rFonts w:ascii="Times New Roman" w:hAnsi="Times New Roman" w:cs="Times New Roman"/>
          <w:sz w:val="28"/>
          <w:szCs w:val="28"/>
        </w:rPr>
        <w:t xml:space="preserve">in </w:t>
      </w:r>
      <w:del w:id="933" w:author="Soheir Adam" w:date="2015-08-06T22:27:00Z">
        <w:r w:rsidRPr="004D467B" w:rsidDel="008F65DD">
          <w:rPr>
            <w:rFonts w:ascii="Times New Roman" w:hAnsi="Times New Roman" w:cs="Times New Roman"/>
            <w:sz w:val="28"/>
            <w:szCs w:val="28"/>
          </w:rPr>
          <w:delText xml:space="preserve">patients of </w:delText>
        </w:r>
      </w:del>
      <w:r w:rsidRPr="004D467B">
        <w:rPr>
          <w:rFonts w:ascii="Times New Roman" w:hAnsi="Times New Roman" w:cs="Times New Roman"/>
          <w:sz w:val="28"/>
          <w:szCs w:val="28"/>
        </w:rPr>
        <w:t xml:space="preserve"> BMT </w:t>
      </w:r>
      <w:ins w:id="934" w:author="Soheir Adam" w:date="2015-08-06T22:27:00Z">
        <w:r w:rsidR="008F65DD">
          <w:rPr>
            <w:rFonts w:ascii="Times New Roman" w:hAnsi="Times New Roman" w:cs="Times New Roman"/>
            <w:sz w:val="28"/>
            <w:szCs w:val="28"/>
          </w:rPr>
          <w:t xml:space="preserve">recipients </w:t>
        </w:r>
      </w:ins>
      <w:r w:rsidRPr="004D467B">
        <w:rPr>
          <w:rFonts w:ascii="Times New Roman" w:hAnsi="Times New Roman" w:cs="Times New Roman"/>
          <w:sz w:val="28"/>
          <w:szCs w:val="28"/>
        </w:rPr>
        <w:t xml:space="preserve">compared to PBHSCT </w:t>
      </w:r>
      <w:del w:id="935" w:author="Soheir Adam" w:date="2015-08-06T22:27:00Z">
        <w:r w:rsidRPr="004D467B" w:rsidDel="008F65DD">
          <w:rPr>
            <w:rFonts w:ascii="Times New Roman" w:hAnsi="Times New Roman" w:cs="Times New Roman"/>
            <w:sz w:val="28"/>
            <w:szCs w:val="28"/>
          </w:rPr>
          <w:delText>(</w:delText>
        </w:r>
        <w:r w:rsidRPr="00DB002B" w:rsidDel="008F65DD">
          <w:rPr>
            <w:rFonts w:ascii="Times New Roman" w:hAnsi="Times New Roman" w:cs="Times New Roman"/>
            <w:sz w:val="28"/>
            <w:szCs w:val="28"/>
          </w:rPr>
          <w:delText>RR, 1.01; 95% CI, 0.</w:delText>
        </w:r>
        <w:r w:rsidDel="008F65DD">
          <w:rPr>
            <w:rFonts w:ascii="Times New Roman" w:hAnsi="Times New Roman" w:cs="Times New Roman"/>
            <w:sz w:val="28"/>
            <w:szCs w:val="28"/>
          </w:rPr>
          <w:delText>87</w:delText>
        </w:r>
        <w:r w:rsidRPr="00DB002B" w:rsidDel="008F65DD">
          <w:rPr>
            <w:rFonts w:ascii="Times New Roman" w:hAnsi="Times New Roman" w:cs="Times New Roman"/>
            <w:sz w:val="28"/>
            <w:szCs w:val="28"/>
          </w:rPr>
          <w:delText>-1.18, 4 trials, 602 patients</w:delText>
        </w:r>
        <w:r w:rsidRPr="004D467B" w:rsidDel="008F65DD">
          <w:rPr>
            <w:rFonts w:ascii="Times New Roman" w:hAnsi="Times New Roman" w:cs="Times New Roman"/>
            <w:sz w:val="28"/>
            <w:szCs w:val="28"/>
          </w:rPr>
          <w:delText>)</w:delText>
        </w:r>
        <w:r w:rsidDel="008F65DD">
          <w:rPr>
            <w:rFonts w:ascii="Times New Roman" w:hAnsi="Times New Roman" w:cs="Times New Roman"/>
            <w:sz w:val="28"/>
            <w:szCs w:val="28"/>
          </w:rPr>
          <w:delText>.</w:delText>
        </w:r>
      </w:del>
      <w:ins w:id="936" w:author="Soheir Adam" w:date="2015-08-06T22:27:00Z">
        <w:r w:rsidR="008F65DD">
          <w:rPr>
            <w:rFonts w:ascii="Times New Roman" w:hAnsi="Times New Roman" w:cs="Times New Roman"/>
            <w:sz w:val="28"/>
            <w:szCs w:val="28"/>
          </w:rPr>
          <w:t>recipients.</w:t>
        </w:r>
      </w:ins>
      <w:ins w:id="937" w:author="Soheir Adam" w:date="2015-07-04T16:06:00Z">
        <w:r w:rsidR="00191B75">
          <w:rPr>
            <w:rFonts w:ascii="Times New Roman" w:hAnsi="Times New Roman" w:cs="Times New Roman"/>
            <w:sz w:val="28"/>
            <w:szCs w:val="28"/>
          </w:rPr>
          <w:t xml:space="preserve"> </w:t>
        </w:r>
      </w:ins>
    </w:p>
    <w:p w14:paraId="0FAD97DB" w14:textId="77777777" w:rsidR="008F65DD" w:rsidRDefault="002862AE" w:rsidP="008F65DD">
      <w:pPr>
        <w:autoSpaceDE w:val="0"/>
        <w:autoSpaceDN w:val="0"/>
        <w:adjustRightInd w:val="0"/>
        <w:spacing w:after="0" w:line="360" w:lineRule="auto"/>
        <w:rPr>
          <w:ins w:id="938" w:author="Soheir Adam" w:date="2015-08-06T22:28:00Z"/>
          <w:rFonts w:ascii="Times New Roman" w:hAnsi="Times New Roman" w:cs="Times New Roman"/>
          <w:sz w:val="28"/>
          <w:szCs w:val="28"/>
        </w:rPr>
      </w:pPr>
      <w:del w:id="939" w:author="Soheir Adam" w:date="2015-08-06T22:27:00Z">
        <w:r w:rsidDel="008F65DD">
          <w:rPr>
            <w:rFonts w:ascii="Times New Roman" w:hAnsi="Times New Roman" w:cs="Times New Roman"/>
            <w:sz w:val="28"/>
            <w:szCs w:val="28"/>
          </w:rPr>
          <w:delText>Similarly</w:delText>
        </w:r>
        <w:r w:rsidRPr="004D467B" w:rsidDel="008F65DD">
          <w:rPr>
            <w:rFonts w:ascii="Times New Roman" w:hAnsi="Times New Roman" w:cs="Times New Roman"/>
            <w:sz w:val="28"/>
            <w:szCs w:val="28"/>
          </w:rPr>
          <w:delText xml:space="preserve"> </w:delText>
        </w:r>
        <w:r w:rsidDel="008F65DD">
          <w:rPr>
            <w:rFonts w:ascii="Times New Roman" w:hAnsi="Times New Roman" w:cs="Times New Roman"/>
            <w:sz w:val="28"/>
            <w:szCs w:val="28"/>
          </w:rPr>
          <w:delText xml:space="preserve">no </w:delText>
        </w:r>
        <w:r w:rsidRPr="004D467B" w:rsidDel="008F65DD">
          <w:rPr>
            <w:rFonts w:ascii="Times New Roman" w:hAnsi="Times New Roman" w:cs="Times New Roman"/>
            <w:sz w:val="28"/>
            <w:szCs w:val="28"/>
          </w:rPr>
          <w:delText>in in of compared to PBSCT (</w:delText>
        </w:r>
        <w:r w:rsidRPr="00DB002B" w:rsidDel="008F65DD">
          <w:rPr>
            <w:rFonts w:ascii="Times New Roman" w:hAnsi="Times New Roman" w:cs="Times New Roman"/>
            <w:sz w:val="28"/>
            <w:szCs w:val="28"/>
          </w:rPr>
          <w:delText>RR, 0.9</w:delText>
        </w:r>
        <w:r w:rsidDel="008F65DD">
          <w:rPr>
            <w:rFonts w:ascii="Times New Roman" w:hAnsi="Times New Roman" w:cs="Times New Roman"/>
            <w:sz w:val="28"/>
            <w:szCs w:val="28"/>
          </w:rPr>
          <w:delText>4</w:delText>
        </w:r>
        <w:r w:rsidRPr="00DB002B" w:rsidDel="008F65DD">
          <w:rPr>
            <w:rFonts w:ascii="Times New Roman" w:hAnsi="Times New Roman" w:cs="Times New Roman"/>
            <w:sz w:val="28"/>
            <w:szCs w:val="28"/>
          </w:rPr>
          <w:delText>; 95% CI, .8</w:delText>
        </w:r>
        <w:r w:rsidDel="008F65DD">
          <w:rPr>
            <w:rFonts w:ascii="Times New Roman" w:hAnsi="Times New Roman" w:cs="Times New Roman"/>
            <w:sz w:val="28"/>
            <w:szCs w:val="28"/>
          </w:rPr>
          <w:delText>8</w:delText>
        </w:r>
        <w:r w:rsidRPr="00DB002B" w:rsidDel="008F65DD">
          <w:rPr>
            <w:rFonts w:ascii="Times New Roman" w:hAnsi="Times New Roman" w:cs="Times New Roman"/>
            <w:sz w:val="28"/>
            <w:szCs w:val="28"/>
          </w:rPr>
          <w:delText>-</w:delText>
        </w:r>
        <w:r w:rsidDel="008F65DD">
          <w:rPr>
            <w:rFonts w:ascii="Times New Roman" w:hAnsi="Times New Roman" w:cs="Times New Roman"/>
            <w:sz w:val="28"/>
            <w:szCs w:val="28"/>
          </w:rPr>
          <w:delText>1.01</w:delText>
        </w:r>
        <w:r w:rsidRPr="00DB002B" w:rsidDel="008F65DD">
          <w:rPr>
            <w:rFonts w:ascii="Times New Roman" w:hAnsi="Times New Roman" w:cs="Times New Roman"/>
            <w:sz w:val="28"/>
            <w:szCs w:val="28"/>
          </w:rPr>
          <w:delText>, 4trials ,602 patients</w:delText>
        </w:r>
        <w:r w:rsidRPr="004D467B" w:rsidDel="008F65DD">
          <w:rPr>
            <w:rFonts w:ascii="Times New Roman" w:hAnsi="Times New Roman" w:cs="Times New Roman"/>
            <w:sz w:val="28"/>
            <w:szCs w:val="28"/>
          </w:rPr>
          <w:delText>)</w:delText>
        </w:r>
        <w:r w:rsidDel="008F65DD">
          <w:rPr>
            <w:rFonts w:ascii="Times New Roman" w:hAnsi="Times New Roman" w:cs="Times New Roman"/>
            <w:sz w:val="28"/>
            <w:szCs w:val="28"/>
          </w:rPr>
          <w:delText xml:space="preserve"> </w:delText>
        </w:r>
      </w:del>
      <w:del w:id="940" w:author="Soheir Adam" w:date="2015-07-04T16:07:00Z">
        <w:r w:rsidDel="00191B75">
          <w:rPr>
            <w:rFonts w:ascii="Times New Roman" w:hAnsi="Times New Roman" w:cs="Times New Roman"/>
            <w:sz w:val="28"/>
            <w:szCs w:val="28"/>
          </w:rPr>
          <w:delText>can also be</w:delText>
        </w:r>
      </w:del>
      <w:del w:id="941" w:author="Soheir Adam" w:date="2015-08-06T22:27:00Z">
        <w:r w:rsidDel="008F65DD">
          <w:rPr>
            <w:rFonts w:ascii="Times New Roman" w:hAnsi="Times New Roman" w:cs="Times New Roman"/>
            <w:sz w:val="28"/>
            <w:szCs w:val="28"/>
          </w:rPr>
          <w:delText xml:space="preserve"> appreciated</w:delText>
        </w:r>
        <w:r w:rsidRPr="004D467B" w:rsidDel="008F65DD">
          <w:rPr>
            <w:rFonts w:ascii="Times New Roman" w:hAnsi="Times New Roman" w:cs="Times New Roman"/>
            <w:sz w:val="28"/>
            <w:szCs w:val="28"/>
          </w:rPr>
          <w:delText>.</w:delText>
        </w:r>
      </w:del>
      <w:r w:rsidRPr="004D467B">
        <w:rPr>
          <w:rFonts w:ascii="Times New Roman" w:hAnsi="Times New Roman" w:cs="Times New Roman"/>
          <w:sz w:val="28"/>
          <w:szCs w:val="28"/>
        </w:rPr>
        <w:t xml:space="preserve">When considering  aGVHD , BMT patients showed </w:t>
      </w:r>
      <w:r>
        <w:rPr>
          <w:rFonts w:ascii="Times New Roman" w:hAnsi="Times New Roman" w:cs="Times New Roman"/>
          <w:sz w:val="28"/>
          <w:szCs w:val="28"/>
        </w:rPr>
        <w:t xml:space="preserve">a statistically significant </w:t>
      </w:r>
      <w:commentRangeStart w:id="942"/>
      <w:r w:rsidRPr="004D467B">
        <w:rPr>
          <w:rFonts w:ascii="Times New Roman" w:hAnsi="Times New Roman" w:cs="Times New Roman"/>
          <w:sz w:val="28"/>
          <w:szCs w:val="28"/>
        </w:rPr>
        <w:t>decrease</w:t>
      </w:r>
      <w:commentRangeEnd w:id="942"/>
      <w:r w:rsidR="00DE3754">
        <w:rPr>
          <w:rStyle w:val="CommentReference"/>
        </w:rPr>
        <w:commentReference w:id="942"/>
      </w:r>
      <w:r w:rsidRPr="004D467B">
        <w:rPr>
          <w:rFonts w:ascii="Times New Roman" w:hAnsi="Times New Roman" w:cs="Times New Roman"/>
          <w:sz w:val="28"/>
          <w:szCs w:val="28"/>
        </w:rPr>
        <w:t xml:space="preserve"> in </w:t>
      </w:r>
      <w:ins w:id="943" w:author="Soheir Adam" w:date="2015-08-06T22:28:00Z">
        <w:r w:rsidR="008F65DD">
          <w:rPr>
            <w:rFonts w:ascii="Times New Roman" w:hAnsi="Times New Roman" w:cs="Times New Roman"/>
            <w:sz w:val="28"/>
            <w:szCs w:val="28"/>
          </w:rPr>
          <w:t xml:space="preserve">the incidence of </w:t>
        </w:r>
      </w:ins>
      <w:r w:rsidRPr="004D467B">
        <w:rPr>
          <w:rFonts w:ascii="Times New Roman" w:hAnsi="Times New Roman" w:cs="Times New Roman"/>
          <w:sz w:val="28"/>
          <w:szCs w:val="28"/>
        </w:rPr>
        <w:t xml:space="preserve">aGVHD </w:t>
      </w:r>
      <w:ins w:id="944" w:author="Soheir Adam" w:date="2015-08-06T22:28:00Z">
        <w:r w:rsidR="008F65DD">
          <w:rPr>
            <w:rFonts w:ascii="Times New Roman" w:hAnsi="Times New Roman" w:cs="Times New Roman"/>
            <w:sz w:val="28"/>
            <w:szCs w:val="28"/>
          </w:rPr>
          <w:t xml:space="preserve">and cGVHD, </w:t>
        </w:r>
      </w:ins>
      <w:r w:rsidRPr="004D467B">
        <w:rPr>
          <w:rFonts w:ascii="Times New Roman" w:hAnsi="Times New Roman" w:cs="Times New Roman"/>
          <w:sz w:val="28"/>
          <w:szCs w:val="28"/>
        </w:rPr>
        <w:t xml:space="preserve">compared to PBSCT </w:t>
      </w:r>
      <w:del w:id="945" w:author="Soheir Adam" w:date="2015-08-06T22:28:00Z">
        <w:r w:rsidRPr="004D467B" w:rsidDel="008F65DD">
          <w:rPr>
            <w:rFonts w:ascii="Times New Roman" w:hAnsi="Times New Roman" w:cs="Times New Roman"/>
            <w:sz w:val="28"/>
            <w:szCs w:val="28"/>
          </w:rPr>
          <w:delText>(</w:delText>
        </w:r>
        <w:r w:rsidRPr="00DB002B" w:rsidDel="008F65DD">
          <w:rPr>
            <w:rFonts w:ascii="Times New Roman" w:hAnsi="Times New Roman" w:cs="Times New Roman"/>
            <w:sz w:val="28"/>
            <w:szCs w:val="28"/>
          </w:rPr>
          <w:delText>RR,</w:delText>
        </w:r>
        <w:r w:rsidDel="008F65DD">
          <w:rPr>
            <w:rFonts w:ascii="Times New Roman" w:hAnsi="Times New Roman" w:cs="Times New Roman"/>
            <w:sz w:val="28"/>
            <w:szCs w:val="28"/>
          </w:rPr>
          <w:delText>0</w:delText>
        </w:r>
        <w:r w:rsidRPr="00DB002B" w:rsidDel="008F65DD">
          <w:rPr>
            <w:rFonts w:ascii="Times New Roman" w:hAnsi="Times New Roman" w:cs="Times New Roman"/>
            <w:sz w:val="28"/>
            <w:szCs w:val="28"/>
          </w:rPr>
          <w:delText>.</w:delText>
        </w:r>
        <w:r w:rsidDel="008F65DD">
          <w:rPr>
            <w:rFonts w:ascii="Times New Roman" w:hAnsi="Times New Roman" w:cs="Times New Roman"/>
            <w:sz w:val="28"/>
            <w:szCs w:val="28"/>
          </w:rPr>
          <w:delText>75</w:delText>
        </w:r>
        <w:r w:rsidRPr="00DB002B" w:rsidDel="008F65DD">
          <w:rPr>
            <w:rFonts w:ascii="Times New Roman" w:hAnsi="Times New Roman" w:cs="Times New Roman"/>
            <w:sz w:val="28"/>
            <w:szCs w:val="28"/>
          </w:rPr>
          <w:delText>; 95% CI, 0.6</w:delText>
        </w:r>
        <w:r w:rsidDel="008F65DD">
          <w:rPr>
            <w:rFonts w:ascii="Times New Roman" w:hAnsi="Times New Roman" w:cs="Times New Roman"/>
            <w:sz w:val="28"/>
            <w:szCs w:val="28"/>
          </w:rPr>
          <w:delText>1</w:delText>
        </w:r>
        <w:r w:rsidRPr="00DB002B" w:rsidDel="008F65DD">
          <w:rPr>
            <w:rFonts w:ascii="Times New Roman" w:hAnsi="Times New Roman" w:cs="Times New Roman"/>
            <w:sz w:val="28"/>
            <w:szCs w:val="28"/>
          </w:rPr>
          <w:delText>-.0.9</w:delText>
        </w:r>
        <w:r w:rsidDel="008F65DD">
          <w:rPr>
            <w:rFonts w:ascii="Times New Roman" w:hAnsi="Times New Roman" w:cs="Times New Roman"/>
            <w:sz w:val="28"/>
            <w:szCs w:val="28"/>
          </w:rPr>
          <w:delText>2</w:delText>
        </w:r>
        <w:r w:rsidRPr="00DB002B" w:rsidDel="008F65DD">
          <w:rPr>
            <w:rFonts w:ascii="Times New Roman" w:hAnsi="Times New Roman" w:cs="Times New Roman"/>
            <w:sz w:val="28"/>
            <w:szCs w:val="28"/>
          </w:rPr>
          <w:delText>, 5 trials, 827 patients</w:delText>
        </w:r>
        <w:r w:rsidRPr="004D467B" w:rsidDel="008F65DD">
          <w:rPr>
            <w:rFonts w:ascii="Times New Roman" w:hAnsi="Times New Roman" w:cs="Times New Roman"/>
            <w:sz w:val="28"/>
            <w:szCs w:val="28"/>
          </w:rPr>
          <w:delText xml:space="preserve">). BMT patients </w:delText>
        </w:r>
      </w:del>
      <w:del w:id="946" w:author="Soheir Adam" w:date="2015-07-04T16:07:00Z">
        <w:r w:rsidRPr="004D467B" w:rsidDel="00191B75">
          <w:rPr>
            <w:rFonts w:ascii="Times New Roman" w:hAnsi="Times New Roman" w:cs="Times New Roman"/>
            <w:sz w:val="28"/>
            <w:szCs w:val="28"/>
          </w:rPr>
          <w:delText xml:space="preserve">also </w:delText>
        </w:r>
      </w:del>
      <w:del w:id="947" w:author="Soheir Adam" w:date="2015-08-06T22:28:00Z">
        <w:r w:rsidRPr="004D467B" w:rsidDel="008F65DD">
          <w:rPr>
            <w:rFonts w:ascii="Times New Roman" w:hAnsi="Times New Roman" w:cs="Times New Roman"/>
            <w:sz w:val="28"/>
            <w:szCs w:val="28"/>
          </w:rPr>
          <w:delText xml:space="preserve">showed a decrease </w:delText>
        </w:r>
        <w:commentRangeStart w:id="948"/>
        <w:r w:rsidRPr="004D467B" w:rsidDel="008F65DD">
          <w:rPr>
            <w:rFonts w:ascii="Times New Roman" w:hAnsi="Times New Roman" w:cs="Times New Roman"/>
            <w:sz w:val="28"/>
            <w:szCs w:val="28"/>
          </w:rPr>
          <w:delText>in</w:delText>
        </w:r>
        <w:commentRangeEnd w:id="948"/>
        <w:r w:rsidR="00DE3754" w:rsidDel="008F65DD">
          <w:rPr>
            <w:rStyle w:val="CommentReference"/>
          </w:rPr>
          <w:commentReference w:id="948"/>
        </w:r>
        <w:r w:rsidRPr="004D467B" w:rsidDel="008F65DD">
          <w:rPr>
            <w:rFonts w:ascii="Times New Roman" w:hAnsi="Times New Roman" w:cs="Times New Roman"/>
            <w:sz w:val="28"/>
            <w:szCs w:val="28"/>
          </w:rPr>
          <w:delText xml:space="preserve"> cGVHD compared to PBSCT patients (</w:delText>
        </w:r>
        <w:r w:rsidRPr="00DB002B" w:rsidDel="008F65DD">
          <w:rPr>
            <w:rFonts w:ascii="Times New Roman" w:hAnsi="Times New Roman" w:cs="Times New Roman"/>
            <w:sz w:val="28"/>
            <w:szCs w:val="28"/>
          </w:rPr>
          <w:delText>RR, 0.3</w:delText>
        </w:r>
        <w:r w:rsidDel="008F65DD">
          <w:rPr>
            <w:rFonts w:ascii="Times New Roman" w:hAnsi="Times New Roman" w:cs="Times New Roman"/>
            <w:sz w:val="28"/>
            <w:szCs w:val="28"/>
          </w:rPr>
          <w:delText>6</w:delText>
        </w:r>
        <w:r w:rsidRPr="00DB002B" w:rsidDel="008F65DD">
          <w:rPr>
            <w:rFonts w:ascii="Times New Roman" w:hAnsi="Times New Roman" w:cs="Times New Roman"/>
            <w:sz w:val="28"/>
            <w:szCs w:val="28"/>
          </w:rPr>
          <w:delText>; 95% CI, 0.2</w:delText>
        </w:r>
        <w:r w:rsidDel="008F65DD">
          <w:rPr>
            <w:rFonts w:ascii="Times New Roman" w:hAnsi="Times New Roman" w:cs="Times New Roman"/>
            <w:sz w:val="28"/>
            <w:szCs w:val="28"/>
          </w:rPr>
          <w:delText>4</w:delText>
        </w:r>
        <w:r w:rsidRPr="00DB002B" w:rsidDel="008F65DD">
          <w:rPr>
            <w:rFonts w:ascii="Times New Roman" w:hAnsi="Times New Roman" w:cs="Times New Roman"/>
            <w:sz w:val="28"/>
            <w:szCs w:val="28"/>
          </w:rPr>
          <w:delText>-0.5</w:delText>
        </w:r>
        <w:r w:rsidDel="008F65DD">
          <w:rPr>
            <w:rFonts w:ascii="Times New Roman" w:hAnsi="Times New Roman" w:cs="Times New Roman"/>
            <w:sz w:val="28"/>
            <w:szCs w:val="28"/>
          </w:rPr>
          <w:delText>4</w:delText>
        </w:r>
        <w:r w:rsidRPr="00DB002B" w:rsidDel="008F65DD">
          <w:rPr>
            <w:rFonts w:ascii="Times New Roman" w:hAnsi="Times New Roman" w:cs="Times New Roman"/>
            <w:sz w:val="28"/>
            <w:szCs w:val="28"/>
          </w:rPr>
          <w:delText>, 5 trials, 827 patients</w:delText>
        </w:r>
        <w:r w:rsidRPr="004D467B" w:rsidDel="008F65DD">
          <w:rPr>
            <w:rFonts w:ascii="Times New Roman" w:hAnsi="Times New Roman" w:cs="Times New Roman"/>
            <w:sz w:val="28"/>
            <w:szCs w:val="28"/>
          </w:rPr>
          <w:delText>)</w:delText>
        </w:r>
      </w:del>
      <w:ins w:id="949" w:author="Soheir Adam" w:date="2015-08-06T22:28:00Z">
        <w:r w:rsidR="008F65DD">
          <w:rPr>
            <w:rFonts w:ascii="Times New Roman" w:hAnsi="Times New Roman" w:cs="Times New Roman"/>
            <w:sz w:val="28"/>
            <w:szCs w:val="28"/>
          </w:rPr>
          <w:t>.</w:t>
        </w:r>
      </w:ins>
    </w:p>
    <w:p w14:paraId="6EC188E7" w14:textId="59C91A6C" w:rsidR="002862AE" w:rsidRPr="003B05F2" w:rsidRDefault="00EC0BA5" w:rsidP="008F65DD">
      <w:pPr>
        <w:autoSpaceDE w:val="0"/>
        <w:autoSpaceDN w:val="0"/>
        <w:adjustRightInd w:val="0"/>
        <w:spacing w:after="0" w:line="360" w:lineRule="auto"/>
        <w:rPr>
          <w:rFonts w:ascii="Times New Roman" w:hAnsi="Times New Roman" w:cs="Times New Roman"/>
          <w:sz w:val="28"/>
          <w:szCs w:val="28"/>
        </w:rPr>
      </w:pPr>
      <w:ins w:id="950" w:author="Soheir Adam" w:date="2015-08-06T22:32:00Z">
        <w:r>
          <w:rPr>
            <w:rFonts w:ascii="Times New Roman" w:hAnsi="Times New Roman" w:cs="Times New Roman"/>
            <w:sz w:val="28"/>
            <w:szCs w:val="28"/>
          </w:rPr>
          <w:t>However</w:t>
        </w:r>
      </w:ins>
      <w:ins w:id="951" w:author="Soheir Adam" w:date="2015-08-06T22:29:00Z">
        <w:r w:rsidR="008F65DD">
          <w:rPr>
            <w:rFonts w:ascii="Times New Roman" w:hAnsi="Times New Roman" w:cs="Times New Roman"/>
            <w:sz w:val="28"/>
            <w:szCs w:val="28"/>
          </w:rPr>
          <w:t xml:space="preserve">, </w:t>
        </w:r>
      </w:ins>
      <w:ins w:id="952" w:author="Soheir Adam" w:date="2015-08-06T22:31:00Z">
        <w:r w:rsidR="008F65DD">
          <w:rPr>
            <w:rFonts w:ascii="Times New Roman" w:hAnsi="Times New Roman" w:cs="Times New Roman"/>
            <w:sz w:val="28"/>
            <w:szCs w:val="28"/>
          </w:rPr>
          <w:t xml:space="preserve">these findings did not affect </w:t>
        </w:r>
      </w:ins>
      <w:del w:id="953" w:author="Soheir Adam" w:date="2015-08-06T22:28:00Z">
        <w:r w:rsidR="002862AE" w:rsidDel="008F65DD">
          <w:rPr>
            <w:rFonts w:ascii="Times New Roman" w:hAnsi="Times New Roman" w:cs="Times New Roman"/>
            <w:sz w:val="28"/>
            <w:szCs w:val="28"/>
          </w:rPr>
          <w:delText xml:space="preserve"> though </w:delText>
        </w:r>
      </w:del>
      <w:del w:id="954" w:author="Soheir Adam" w:date="2015-07-04T12:33:00Z">
        <w:r w:rsidR="002862AE" w:rsidDel="00156678">
          <w:rPr>
            <w:rFonts w:ascii="Times New Roman" w:hAnsi="Times New Roman" w:cs="Times New Roman"/>
            <w:sz w:val="28"/>
            <w:szCs w:val="28"/>
          </w:rPr>
          <w:delText>the same cannot be exactly stated regarding</w:delText>
        </w:r>
        <w:r w:rsidR="002862AE" w:rsidRPr="004D467B" w:rsidDel="00156678">
          <w:rPr>
            <w:rFonts w:ascii="Times New Roman" w:hAnsi="Times New Roman" w:cs="Times New Roman"/>
            <w:sz w:val="28"/>
            <w:szCs w:val="28"/>
          </w:rPr>
          <w:delText xml:space="preserve">in </w:delText>
        </w:r>
      </w:del>
      <w:r w:rsidR="002862AE" w:rsidRPr="004D467B">
        <w:rPr>
          <w:rFonts w:ascii="Times New Roman" w:hAnsi="Times New Roman" w:cs="Times New Roman"/>
          <w:sz w:val="28"/>
          <w:szCs w:val="28"/>
        </w:rPr>
        <w:t>TRM</w:t>
      </w:r>
      <w:ins w:id="955" w:author="Soheir Adam" w:date="2015-08-06T22:31:00Z">
        <w:r w:rsidR="008F65DD">
          <w:rPr>
            <w:rFonts w:ascii="Times New Roman" w:hAnsi="Times New Roman" w:cs="Times New Roman"/>
            <w:sz w:val="28"/>
            <w:szCs w:val="28"/>
          </w:rPr>
          <w:t xml:space="preserve">, which </w:t>
        </w:r>
      </w:ins>
      <w:r w:rsidR="002862AE" w:rsidRPr="004D467B">
        <w:rPr>
          <w:rFonts w:ascii="Times New Roman" w:hAnsi="Times New Roman" w:cs="Times New Roman"/>
          <w:sz w:val="28"/>
          <w:szCs w:val="28"/>
        </w:rPr>
        <w:t xml:space="preserve"> </w:t>
      </w:r>
      <w:del w:id="956" w:author="Soheir Adam" w:date="2015-07-04T12:33:00Z">
        <w:r w:rsidR="002862AE" w:rsidRPr="004D467B" w:rsidDel="00156678">
          <w:rPr>
            <w:rFonts w:ascii="Times New Roman" w:hAnsi="Times New Roman" w:cs="Times New Roman"/>
            <w:sz w:val="28"/>
            <w:szCs w:val="28"/>
          </w:rPr>
          <w:delText xml:space="preserve">where </w:delText>
        </w:r>
      </w:del>
      <w:ins w:id="957" w:author="Soheir Adam" w:date="2015-07-04T12:33:00Z">
        <w:r w:rsidR="00156678">
          <w:rPr>
            <w:rFonts w:ascii="Times New Roman" w:hAnsi="Times New Roman" w:cs="Times New Roman"/>
            <w:sz w:val="28"/>
            <w:szCs w:val="28"/>
          </w:rPr>
          <w:t xml:space="preserve">was not </w:t>
        </w:r>
      </w:ins>
      <w:ins w:id="958" w:author="Soheir Adam" w:date="2015-08-06T22:31:00Z">
        <w:r w:rsidR="008F65DD">
          <w:rPr>
            <w:rFonts w:ascii="Times New Roman" w:hAnsi="Times New Roman" w:cs="Times New Roman"/>
            <w:sz w:val="28"/>
            <w:szCs w:val="28"/>
          </w:rPr>
          <w:t xml:space="preserve">dignificantly </w:t>
        </w:r>
      </w:ins>
      <w:ins w:id="959" w:author="Soheir Adam" w:date="2015-07-04T12:33:00Z">
        <w:r w:rsidR="00156678">
          <w:rPr>
            <w:rFonts w:ascii="Times New Roman" w:hAnsi="Times New Roman" w:cs="Times New Roman"/>
            <w:sz w:val="28"/>
            <w:szCs w:val="28"/>
          </w:rPr>
          <w:t>different</w:t>
        </w:r>
        <w:r w:rsidR="00156678" w:rsidRPr="004D467B">
          <w:rPr>
            <w:rFonts w:ascii="Times New Roman" w:hAnsi="Times New Roman" w:cs="Times New Roman"/>
            <w:sz w:val="28"/>
            <w:szCs w:val="28"/>
          </w:rPr>
          <w:t xml:space="preserve"> </w:t>
        </w:r>
        <w:r w:rsidR="00156678">
          <w:rPr>
            <w:rFonts w:ascii="Times New Roman" w:hAnsi="Times New Roman" w:cs="Times New Roman"/>
            <w:sz w:val="28"/>
            <w:szCs w:val="28"/>
          </w:rPr>
          <w:t xml:space="preserve">in </w:t>
        </w:r>
      </w:ins>
      <w:r w:rsidR="002862AE" w:rsidRPr="004D467B">
        <w:rPr>
          <w:rFonts w:ascii="Times New Roman" w:hAnsi="Times New Roman" w:cs="Times New Roman"/>
          <w:sz w:val="28"/>
          <w:szCs w:val="28"/>
        </w:rPr>
        <w:t>BMT</w:t>
      </w:r>
      <w:ins w:id="960" w:author="Soheir Adam" w:date="2015-07-04T12:33:00Z">
        <w:r w:rsidR="00156678">
          <w:rPr>
            <w:rFonts w:ascii="Times New Roman" w:hAnsi="Times New Roman" w:cs="Times New Roman"/>
            <w:sz w:val="28"/>
            <w:szCs w:val="28"/>
          </w:rPr>
          <w:t xml:space="preserve"> recipients </w:t>
        </w:r>
      </w:ins>
      <w:del w:id="961" w:author="Soheir Adam" w:date="2015-07-04T12:33:00Z">
        <w:r w:rsidR="002862AE" w:rsidRPr="004D467B" w:rsidDel="00156678">
          <w:rPr>
            <w:rFonts w:ascii="Times New Roman" w:hAnsi="Times New Roman" w:cs="Times New Roman"/>
            <w:sz w:val="28"/>
            <w:szCs w:val="28"/>
          </w:rPr>
          <w:delText xml:space="preserve"> patients showed </w:delText>
        </w:r>
        <w:r w:rsidR="002862AE" w:rsidDel="00156678">
          <w:rPr>
            <w:rFonts w:ascii="Times New Roman" w:hAnsi="Times New Roman" w:cs="Times New Roman"/>
            <w:sz w:val="28"/>
            <w:szCs w:val="28"/>
          </w:rPr>
          <w:delText xml:space="preserve">no decrease in </w:delText>
        </w:r>
        <w:r w:rsidR="002862AE" w:rsidRPr="003B05F2" w:rsidDel="00156678">
          <w:rPr>
            <w:rFonts w:ascii="Times New Roman" w:hAnsi="Times New Roman" w:cs="Times New Roman"/>
            <w:sz w:val="28"/>
            <w:szCs w:val="28"/>
          </w:rPr>
          <w:delText xml:space="preserve"> TRM </w:delText>
        </w:r>
      </w:del>
      <w:r w:rsidR="002862AE" w:rsidRPr="003B05F2">
        <w:rPr>
          <w:rFonts w:ascii="Times New Roman" w:hAnsi="Times New Roman" w:cs="Times New Roman"/>
          <w:sz w:val="28"/>
          <w:szCs w:val="28"/>
        </w:rPr>
        <w:t>compared to PB</w:t>
      </w:r>
      <w:del w:id="962" w:author="Soheir Adam" w:date="2015-07-04T12:33:00Z">
        <w:r w:rsidR="002862AE" w:rsidRPr="003B05F2" w:rsidDel="00156678">
          <w:rPr>
            <w:rFonts w:ascii="Times New Roman" w:hAnsi="Times New Roman" w:cs="Times New Roman"/>
            <w:sz w:val="28"/>
            <w:szCs w:val="28"/>
          </w:rPr>
          <w:delText>H</w:delText>
        </w:r>
      </w:del>
      <w:r w:rsidR="002862AE" w:rsidRPr="003B05F2">
        <w:rPr>
          <w:rFonts w:ascii="Times New Roman" w:hAnsi="Times New Roman" w:cs="Times New Roman"/>
          <w:sz w:val="28"/>
          <w:szCs w:val="28"/>
        </w:rPr>
        <w:t>SCT</w:t>
      </w:r>
      <w:ins w:id="963" w:author="Soheir Adam" w:date="2015-08-06T22:29:00Z">
        <w:r w:rsidR="008F65DD">
          <w:rPr>
            <w:rFonts w:ascii="Times New Roman" w:hAnsi="Times New Roman" w:cs="Times New Roman"/>
            <w:sz w:val="28"/>
            <w:szCs w:val="28"/>
          </w:rPr>
          <w:t>.</w:t>
        </w:r>
      </w:ins>
      <w:del w:id="964" w:author="Soheir Adam" w:date="2015-08-06T22:29:00Z">
        <w:r w:rsidR="002862AE" w:rsidRPr="003B05F2" w:rsidDel="008F65DD">
          <w:rPr>
            <w:rFonts w:ascii="Times New Roman" w:hAnsi="Times New Roman" w:cs="Times New Roman"/>
            <w:sz w:val="28"/>
            <w:szCs w:val="28"/>
          </w:rPr>
          <w:delText xml:space="preserve"> (</w:delText>
        </w:r>
        <w:r w:rsidR="002862AE" w:rsidDel="008F65DD">
          <w:rPr>
            <w:rFonts w:ascii="Times New Roman" w:hAnsi="Times New Roman" w:cs="Times New Roman"/>
            <w:sz w:val="28"/>
            <w:szCs w:val="28"/>
          </w:rPr>
          <w:delText>RR,0.65</w:delText>
        </w:r>
        <w:r w:rsidR="002862AE" w:rsidRPr="00DB002B" w:rsidDel="008F65DD">
          <w:rPr>
            <w:rFonts w:ascii="Times New Roman" w:hAnsi="Times New Roman" w:cs="Times New Roman"/>
            <w:sz w:val="28"/>
            <w:szCs w:val="28"/>
          </w:rPr>
          <w:delText>; 95% CI, 0.</w:delText>
        </w:r>
        <w:r w:rsidR="002862AE" w:rsidDel="008F65DD">
          <w:rPr>
            <w:rFonts w:ascii="Times New Roman" w:hAnsi="Times New Roman" w:cs="Times New Roman"/>
            <w:sz w:val="28"/>
            <w:szCs w:val="28"/>
          </w:rPr>
          <w:delText>28</w:delText>
        </w:r>
        <w:r w:rsidR="002862AE" w:rsidRPr="00DB002B" w:rsidDel="008F65DD">
          <w:rPr>
            <w:rFonts w:ascii="Times New Roman" w:hAnsi="Times New Roman" w:cs="Times New Roman"/>
            <w:sz w:val="28"/>
            <w:szCs w:val="28"/>
          </w:rPr>
          <w:delText>-1.</w:delText>
        </w:r>
        <w:r w:rsidR="002862AE" w:rsidDel="008F65DD">
          <w:rPr>
            <w:rFonts w:ascii="Times New Roman" w:hAnsi="Times New Roman" w:cs="Times New Roman"/>
            <w:sz w:val="28"/>
            <w:szCs w:val="28"/>
          </w:rPr>
          <w:delText>54</w:delText>
        </w:r>
        <w:r w:rsidR="002862AE" w:rsidRPr="00DB002B" w:rsidDel="008F65DD">
          <w:rPr>
            <w:rFonts w:ascii="Times New Roman" w:hAnsi="Times New Roman" w:cs="Times New Roman"/>
            <w:sz w:val="28"/>
            <w:szCs w:val="28"/>
          </w:rPr>
          <w:delText>, 4 trials, 602 patients</w:delText>
        </w:r>
        <w:r w:rsidR="002862AE" w:rsidRPr="003B05F2" w:rsidDel="008F65DD">
          <w:rPr>
            <w:rFonts w:ascii="Times New Roman" w:hAnsi="Times New Roman" w:cs="Times New Roman"/>
            <w:sz w:val="28"/>
            <w:szCs w:val="28"/>
          </w:rPr>
          <w:delText>).</w:delText>
        </w:r>
      </w:del>
    </w:p>
    <w:p w14:paraId="7D3512D6" w14:textId="2CCB6D86" w:rsidR="00EC0BA5" w:rsidRDefault="002862AE" w:rsidP="002862AE">
      <w:pPr>
        <w:spacing w:line="360" w:lineRule="auto"/>
        <w:rPr>
          <w:ins w:id="965" w:author="Soheir Adam" w:date="2015-08-06T22:32:00Z"/>
          <w:rFonts w:ascii="Times New Roman" w:hAnsi="Times New Roman" w:cs="Times New Roman"/>
          <w:sz w:val="28"/>
          <w:szCs w:val="28"/>
        </w:rPr>
      </w:pPr>
      <w:del w:id="966" w:author="Soheir Adam" w:date="2015-08-06T22:29:00Z">
        <w:r w:rsidRPr="003B05F2" w:rsidDel="008F65DD">
          <w:rPr>
            <w:rFonts w:ascii="Times New Roman" w:hAnsi="Times New Roman" w:cs="Times New Roman"/>
            <w:sz w:val="28"/>
            <w:szCs w:val="28"/>
          </w:rPr>
          <w:delText>In another observation</w:delText>
        </w:r>
      </w:del>
      <w:ins w:id="967" w:author="Soheir Adam" w:date="2015-08-06T22:29:00Z">
        <w:r w:rsidR="008F65DD">
          <w:rPr>
            <w:rFonts w:ascii="Times New Roman" w:hAnsi="Times New Roman" w:cs="Times New Roman"/>
            <w:sz w:val="28"/>
            <w:szCs w:val="28"/>
          </w:rPr>
          <w:t>When analysing data based on donor type</w:t>
        </w:r>
      </w:ins>
      <w:r w:rsidRPr="003B05F2">
        <w:rPr>
          <w:rFonts w:ascii="Times New Roman" w:hAnsi="Times New Roman" w:cs="Times New Roman"/>
          <w:sz w:val="28"/>
          <w:szCs w:val="28"/>
        </w:rPr>
        <w:t xml:space="preserve">, </w:t>
      </w:r>
      <w:ins w:id="968" w:author="Soheir Adam" w:date="2015-07-04T15:24:00Z">
        <w:r w:rsidR="0005225A">
          <w:rPr>
            <w:rFonts w:ascii="Times New Roman" w:hAnsi="Times New Roman" w:cs="Times New Roman"/>
            <w:sz w:val="28"/>
            <w:szCs w:val="28"/>
          </w:rPr>
          <w:t xml:space="preserve">there was </w:t>
        </w:r>
      </w:ins>
      <w:r>
        <w:rPr>
          <w:rFonts w:ascii="Times New Roman" w:hAnsi="Times New Roman" w:cs="Times New Roman"/>
          <w:sz w:val="28"/>
          <w:szCs w:val="28"/>
        </w:rPr>
        <w:t>no</w:t>
      </w:r>
      <w:ins w:id="969" w:author="Soheir Adam" w:date="2015-07-04T15:24:00Z">
        <w:r w:rsidR="0005225A">
          <w:rPr>
            <w:rFonts w:ascii="Times New Roman" w:hAnsi="Times New Roman" w:cs="Times New Roman"/>
            <w:sz w:val="28"/>
            <w:szCs w:val="28"/>
          </w:rPr>
          <w:t xml:space="preserve"> significant</w:t>
        </w:r>
      </w:ins>
      <w:r w:rsidRPr="003B05F2">
        <w:rPr>
          <w:rFonts w:ascii="Times New Roman" w:hAnsi="Times New Roman" w:cs="Times New Roman"/>
          <w:sz w:val="28"/>
          <w:szCs w:val="28"/>
        </w:rPr>
        <w:t xml:space="preserve"> </w:t>
      </w:r>
      <w:del w:id="970" w:author="Soheir Adam" w:date="2015-07-04T16:19:00Z">
        <w:r w:rsidRPr="003B05F2" w:rsidDel="00931DDC">
          <w:rPr>
            <w:rFonts w:ascii="Times New Roman" w:hAnsi="Times New Roman" w:cs="Times New Roman"/>
            <w:sz w:val="28"/>
            <w:szCs w:val="28"/>
          </w:rPr>
          <w:delText xml:space="preserve">increase </w:delText>
        </w:r>
      </w:del>
      <w:ins w:id="971" w:author="Soheir Adam" w:date="2015-07-04T16:19:00Z">
        <w:r w:rsidR="00931DDC">
          <w:rPr>
            <w:rFonts w:ascii="Times New Roman" w:hAnsi="Times New Roman" w:cs="Times New Roman"/>
            <w:sz w:val="28"/>
            <w:szCs w:val="28"/>
          </w:rPr>
          <w:t>difference</w:t>
        </w:r>
        <w:r w:rsidR="00931DDC" w:rsidRPr="003B05F2">
          <w:rPr>
            <w:rFonts w:ascii="Times New Roman" w:hAnsi="Times New Roman" w:cs="Times New Roman"/>
            <w:sz w:val="28"/>
            <w:szCs w:val="28"/>
          </w:rPr>
          <w:t xml:space="preserve"> </w:t>
        </w:r>
      </w:ins>
      <w:r w:rsidRPr="003B05F2">
        <w:rPr>
          <w:rFonts w:ascii="Times New Roman" w:hAnsi="Times New Roman" w:cs="Times New Roman"/>
          <w:sz w:val="28"/>
          <w:szCs w:val="28"/>
        </w:rPr>
        <w:t>in OS</w:t>
      </w:r>
      <w:ins w:id="972" w:author="Soheir Adam" w:date="2015-08-06T22:30:00Z">
        <w:r w:rsidR="008F65DD">
          <w:rPr>
            <w:rFonts w:ascii="Times New Roman" w:hAnsi="Times New Roman" w:cs="Times New Roman"/>
            <w:sz w:val="28"/>
            <w:szCs w:val="28"/>
          </w:rPr>
          <w:t>, DFS</w:t>
        </w:r>
      </w:ins>
      <w:ins w:id="973" w:author="Soheir Adam" w:date="2015-08-06T22:31:00Z">
        <w:r w:rsidR="008F65DD">
          <w:rPr>
            <w:rFonts w:ascii="Times New Roman" w:hAnsi="Times New Roman" w:cs="Times New Roman"/>
            <w:sz w:val="28"/>
            <w:szCs w:val="28"/>
          </w:rPr>
          <w:t xml:space="preserve"> and engraftment</w:t>
        </w:r>
      </w:ins>
      <w:r w:rsidRPr="003B05F2">
        <w:rPr>
          <w:rFonts w:ascii="Times New Roman" w:hAnsi="Times New Roman" w:cs="Times New Roman"/>
          <w:sz w:val="28"/>
          <w:szCs w:val="28"/>
        </w:rPr>
        <w:t xml:space="preserve"> </w:t>
      </w:r>
      <w:del w:id="974" w:author="Soheir Adam" w:date="2015-07-04T15:24:00Z">
        <w:r w:rsidRPr="003B05F2" w:rsidDel="0005225A">
          <w:rPr>
            <w:rFonts w:ascii="Times New Roman" w:hAnsi="Times New Roman" w:cs="Times New Roman"/>
            <w:sz w:val="28"/>
            <w:szCs w:val="28"/>
          </w:rPr>
          <w:delText xml:space="preserve">of patients can be seen </w:delText>
        </w:r>
      </w:del>
      <w:r w:rsidRPr="003B05F2">
        <w:rPr>
          <w:rFonts w:ascii="Times New Roman" w:hAnsi="Times New Roman" w:cs="Times New Roman"/>
          <w:sz w:val="28"/>
          <w:szCs w:val="28"/>
        </w:rPr>
        <w:t xml:space="preserve">in patients undergoing MRD-BMT </w:t>
      </w:r>
      <w:ins w:id="975" w:author="Soheir Adam" w:date="2015-07-04T15:24:00Z">
        <w:r w:rsidR="0005225A">
          <w:rPr>
            <w:rFonts w:ascii="Times New Roman" w:hAnsi="Times New Roman" w:cs="Times New Roman"/>
            <w:sz w:val="28"/>
            <w:szCs w:val="28"/>
          </w:rPr>
          <w:t xml:space="preserve">compared </w:t>
        </w:r>
      </w:ins>
      <w:r w:rsidRPr="003B05F2">
        <w:rPr>
          <w:rFonts w:ascii="Times New Roman" w:hAnsi="Times New Roman" w:cs="Times New Roman"/>
          <w:sz w:val="28"/>
          <w:szCs w:val="28"/>
        </w:rPr>
        <w:t xml:space="preserve">to </w:t>
      </w:r>
      <w:ins w:id="976" w:author="Soheir Adam" w:date="2015-08-06T22:32:00Z">
        <w:r w:rsidR="00D56A6F">
          <w:rPr>
            <w:rFonts w:ascii="Times New Roman" w:hAnsi="Times New Roman" w:cs="Times New Roman"/>
            <w:sz w:val="28"/>
            <w:szCs w:val="28"/>
          </w:rPr>
          <w:t>MSD-BMT and MUD-BMT.</w:t>
        </w:r>
      </w:ins>
      <w:del w:id="977" w:author="Soheir Adam" w:date="2015-08-06T22:33:00Z">
        <w:r w:rsidRPr="003B05F2" w:rsidDel="00D56A6F">
          <w:rPr>
            <w:rFonts w:ascii="Times New Roman" w:hAnsi="Times New Roman" w:cs="Times New Roman"/>
            <w:sz w:val="28"/>
            <w:szCs w:val="28"/>
          </w:rPr>
          <w:delText xml:space="preserve">patients undergoing </w:delText>
        </w:r>
      </w:del>
      <w:del w:id="978" w:author="Soheir Adam" w:date="2015-07-04T15:24:00Z">
        <w:r w:rsidDel="0005225A">
          <w:rPr>
            <w:rFonts w:ascii="Times New Roman" w:hAnsi="Times New Roman" w:cs="Times New Roman"/>
            <w:sz w:val="28"/>
            <w:szCs w:val="28"/>
          </w:rPr>
          <w:delText>Other</w:delText>
        </w:r>
        <w:r w:rsidRPr="003B05F2" w:rsidDel="0005225A">
          <w:rPr>
            <w:rFonts w:ascii="Times New Roman" w:hAnsi="Times New Roman" w:cs="Times New Roman"/>
            <w:sz w:val="28"/>
            <w:szCs w:val="28"/>
          </w:rPr>
          <w:delText xml:space="preserve"> </w:delText>
        </w:r>
      </w:del>
    </w:p>
    <w:p w14:paraId="11ADF8DC" w14:textId="453E4F04" w:rsidR="002862AE" w:rsidRPr="003B05F2" w:rsidRDefault="002862AE" w:rsidP="002862AE">
      <w:pPr>
        <w:spacing w:line="360" w:lineRule="auto"/>
        <w:rPr>
          <w:rFonts w:ascii="Times New Roman" w:hAnsi="Times New Roman" w:cs="Times New Roman"/>
          <w:sz w:val="28"/>
          <w:szCs w:val="28"/>
        </w:rPr>
      </w:pPr>
      <w:del w:id="979" w:author="Soheir Adam" w:date="2015-08-06T22:32:00Z">
        <w:r w:rsidRPr="003B05F2" w:rsidDel="008F65DD">
          <w:rPr>
            <w:rFonts w:ascii="Times New Roman" w:hAnsi="Times New Roman" w:cs="Times New Roman"/>
            <w:sz w:val="28"/>
            <w:szCs w:val="28"/>
          </w:rPr>
          <w:delText>BMT (</w:delText>
        </w:r>
        <w:r w:rsidRPr="00DB002B" w:rsidDel="008F65DD">
          <w:rPr>
            <w:rFonts w:ascii="Times New Roman" w:hAnsi="Times New Roman" w:cs="Times New Roman"/>
            <w:sz w:val="28"/>
            <w:szCs w:val="28"/>
          </w:rPr>
          <w:delText>RR,1.</w:delText>
        </w:r>
        <w:r w:rsidDel="008F65DD">
          <w:rPr>
            <w:rFonts w:ascii="Times New Roman" w:hAnsi="Times New Roman" w:cs="Times New Roman"/>
            <w:sz w:val="28"/>
            <w:szCs w:val="28"/>
          </w:rPr>
          <w:delText>15</w:delText>
        </w:r>
        <w:r w:rsidRPr="00DB002B" w:rsidDel="008F65DD">
          <w:rPr>
            <w:rFonts w:ascii="Times New Roman" w:hAnsi="Times New Roman" w:cs="Times New Roman"/>
            <w:sz w:val="28"/>
            <w:szCs w:val="28"/>
          </w:rPr>
          <w:delText>; 95% CI, 0.9</w:delText>
        </w:r>
        <w:r w:rsidDel="008F65DD">
          <w:rPr>
            <w:rFonts w:ascii="Times New Roman" w:hAnsi="Times New Roman" w:cs="Times New Roman"/>
            <w:sz w:val="28"/>
            <w:szCs w:val="28"/>
          </w:rPr>
          <w:delText>9-1.33</w:delText>
        </w:r>
        <w:r w:rsidRPr="00DB002B" w:rsidDel="008F65DD">
          <w:rPr>
            <w:rFonts w:ascii="Times New Roman" w:hAnsi="Times New Roman" w:cs="Times New Roman"/>
            <w:sz w:val="28"/>
            <w:szCs w:val="28"/>
          </w:rPr>
          <w:delText>, 2trials, 131 patients</w:delText>
        </w:r>
        <w:r w:rsidRPr="003B05F2" w:rsidDel="008F65DD">
          <w:rPr>
            <w:rFonts w:ascii="Times New Roman" w:hAnsi="Times New Roman" w:cs="Times New Roman"/>
            <w:sz w:val="28"/>
            <w:szCs w:val="28"/>
          </w:rPr>
          <w:delText>)</w:delText>
        </w:r>
        <w:r w:rsidDel="008F65DD">
          <w:rPr>
            <w:rFonts w:ascii="Times New Roman" w:hAnsi="Times New Roman" w:cs="Times New Roman"/>
            <w:sz w:val="28"/>
            <w:szCs w:val="28"/>
          </w:rPr>
          <w:delText xml:space="preserve"> and no</w:delText>
        </w:r>
        <w:r w:rsidRPr="003B05F2" w:rsidDel="008F65DD">
          <w:rPr>
            <w:rFonts w:ascii="Times New Roman" w:hAnsi="Times New Roman" w:cs="Times New Roman"/>
            <w:sz w:val="28"/>
            <w:szCs w:val="28"/>
          </w:rPr>
          <w:delText xml:space="preserve"> </w:delText>
        </w:r>
      </w:del>
      <w:del w:id="980" w:author="Soheir Adam" w:date="2015-07-04T16:20:00Z">
        <w:r w:rsidRPr="003B05F2" w:rsidDel="00931DDC">
          <w:rPr>
            <w:rFonts w:ascii="Times New Roman" w:hAnsi="Times New Roman" w:cs="Times New Roman"/>
            <w:sz w:val="28"/>
            <w:szCs w:val="28"/>
          </w:rPr>
          <w:delText xml:space="preserve">increase </w:delText>
        </w:r>
      </w:del>
      <w:del w:id="981" w:author="Soheir Adam" w:date="2015-08-06T22:32:00Z">
        <w:r w:rsidRPr="003B05F2" w:rsidDel="008F65DD">
          <w:rPr>
            <w:rFonts w:ascii="Times New Roman" w:hAnsi="Times New Roman" w:cs="Times New Roman"/>
            <w:sz w:val="28"/>
            <w:szCs w:val="28"/>
          </w:rPr>
          <w:delText xml:space="preserve">in DFS in patients of  MRD-BMT compared to </w:delText>
        </w:r>
      </w:del>
      <w:del w:id="982" w:author="Soheir Adam" w:date="2015-07-04T16:20:00Z">
        <w:r w:rsidRPr="003B05F2" w:rsidDel="00931DDC">
          <w:rPr>
            <w:rFonts w:ascii="Times New Roman" w:hAnsi="Times New Roman" w:cs="Times New Roman"/>
            <w:sz w:val="28"/>
            <w:szCs w:val="28"/>
          </w:rPr>
          <w:delText xml:space="preserve">Other </w:delText>
        </w:r>
      </w:del>
      <w:del w:id="983" w:author="Soheir Adam" w:date="2015-08-06T22:32:00Z">
        <w:r w:rsidRPr="003B05F2" w:rsidDel="008F65DD">
          <w:rPr>
            <w:rFonts w:ascii="Times New Roman" w:hAnsi="Times New Roman" w:cs="Times New Roman"/>
            <w:sz w:val="28"/>
            <w:szCs w:val="28"/>
          </w:rPr>
          <w:delText>BMT (</w:delText>
        </w:r>
        <w:r w:rsidRPr="00DB002B" w:rsidDel="008F65DD">
          <w:rPr>
            <w:rFonts w:ascii="Times New Roman" w:hAnsi="Times New Roman" w:cs="Times New Roman"/>
            <w:sz w:val="28"/>
            <w:szCs w:val="28"/>
          </w:rPr>
          <w:delText>RR, 1.</w:delText>
        </w:r>
        <w:r w:rsidDel="008F65DD">
          <w:rPr>
            <w:rFonts w:ascii="Times New Roman" w:hAnsi="Times New Roman" w:cs="Times New Roman"/>
            <w:sz w:val="28"/>
            <w:szCs w:val="28"/>
          </w:rPr>
          <w:delText>05</w:delText>
        </w:r>
        <w:r w:rsidRPr="00DB002B" w:rsidDel="008F65DD">
          <w:rPr>
            <w:rFonts w:ascii="Times New Roman" w:hAnsi="Times New Roman" w:cs="Times New Roman"/>
            <w:sz w:val="28"/>
            <w:szCs w:val="28"/>
          </w:rPr>
          <w:delText xml:space="preserve">; 95% CI, </w:delText>
        </w:r>
        <w:r w:rsidDel="008F65DD">
          <w:rPr>
            <w:rFonts w:ascii="Times New Roman" w:hAnsi="Times New Roman" w:cs="Times New Roman"/>
            <w:sz w:val="28"/>
            <w:szCs w:val="28"/>
          </w:rPr>
          <w:delText>0.93</w:delText>
        </w:r>
        <w:r w:rsidRPr="00DB002B" w:rsidDel="008F65DD">
          <w:rPr>
            <w:rFonts w:ascii="Times New Roman" w:hAnsi="Times New Roman" w:cs="Times New Roman"/>
            <w:sz w:val="28"/>
            <w:szCs w:val="28"/>
          </w:rPr>
          <w:delText>-1.</w:delText>
        </w:r>
        <w:r w:rsidDel="008F65DD">
          <w:rPr>
            <w:rFonts w:ascii="Times New Roman" w:hAnsi="Times New Roman" w:cs="Times New Roman"/>
            <w:sz w:val="28"/>
            <w:szCs w:val="28"/>
          </w:rPr>
          <w:delText>19</w:delText>
        </w:r>
        <w:r w:rsidRPr="00DB002B" w:rsidDel="008F65DD">
          <w:rPr>
            <w:rFonts w:ascii="Times New Roman" w:hAnsi="Times New Roman" w:cs="Times New Roman"/>
            <w:sz w:val="28"/>
            <w:szCs w:val="28"/>
          </w:rPr>
          <w:delText>, 2 trials, 131 patients</w:delText>
        </w:r>
        <w:r w:rsidRPr="003B05F2" w:rsidDel="008F65DD">
          <w:rPr>
            <w:rFonts w:ascii="Times New Roman" w:hAnsi="Times New Roman" w:cs="Times New Roman"/>
            <w:sz w:val="28"/>
            <w:szCs w:val="28"/>
          </w:rPr>
          <w:delText>)</w:delText>
        </w:r>
        <w:r w:rsidDel="008F65DD">
          <w:rPr>
            <w:rFonts w:ascii="Times New Roman" w:hAnsi="Times New Roman" w:cs="Times New Roman"/>
            <w:sz w:val="28"/>
            <w:szCs w:val="28"/>
          </w:rPr>
          <w:delText xml:space="preserve"> </w:delText>
        </w:r>
      </w:del>
      <w:del w:id="984" w:author="Soheir Adam" w:date="2015-07-04T16:20:00Z">
        <w:r w:rsidDel="00931DDC">
          <w:rPr>
            <w:rFonts w:ascii="Times New Roman" w:hAnsi="Times New Roman" w:cs="Times New Roman"/>
            <w:sz w:val="28"/>
            <w:szCs w:val="28"/>
          </w:rPr>
          <w:delText>can be</w:delText>
        </w:r>
      </w:del>
      <w:del w:id="985" w:author="Soheir Adam" w:date="2015-08-06T22:32:00Z">
        <w:r w:rsidDel="008F65DD">
          <w:rPr>
            <w:rFonts w:ascii="Times New Roman" w:hAnsi="Times New Roman" w:cs="Times New Roman"/>
            <w:sz w:val="28"/>
            <w:szCs w:val="28"/>
          </w:rPr>
          <w:delText xml:space="preserve"> appreciated</w:delText>
        </w:r>
        <w:r w:rsidRPr="003B05F2" w:rsidDel="008F65DD">
          <w:rPr>
            <w:rFonts w:ascii="Times New Roman" w:hAnsi="Times New Roman" w:cs="Times New Roman"/>
            <w:sz w:val="28"/>
            <w:szCs w:val="28"/>
          </w:rPr>
          <w:delText xml:space="preserve"> Engraftment in patients of  MR</w:delText>
        </w:r>
        <w:r w:rsidDel="008F65DD">
          <w:rPr>
            <w:rFonts w:ascii="Times New Roman" w:hAnsi="Times New Roman" w:cs="Times New Roman"/>
            <w:sz w:val="28"/>
            <w:szCs w:val="28"/>
          </w:rPr>
          <w:delText>D-BMT compared to Other BMT (</w:delText>
        </w:r>
        <w:r w:rsidRPr="00DB002B" w:rsidDel="008F65DD">
          <w:rPr>
            <w:rFonts w:ascii="Times New Roman" w:hAnsi="Times New Roman" w:cs="Times New Roman"/>
            <w:sz w:val="28"/>
            <w:szCs w:val="28"/>
          </w:rPr>
          <w:delText>RR, 0.9</w:delText>
        </w:r>
        <w:r w:rsidDel="008F65DD">
          <w:rPr>
            <w:rFonts w:ascii="Times New Roman" w:hAnsi="Times New Roman" w:cs="Times New Roman"/>
            <w:sz w:val="28"/>
            <w:szCs w:val="28"/>
          </w:rPr>
          <w:delText>4</w:delText>
        </w:r>
        <w:r w:rsidRPr="00DB002B" w:rsidDel="008F65DD">
          <w:rPr>
            <w:rFonts w:ascii="Times New Roman" w:hAnsi="Times New Roman" w:cs="Times New Roman"/>
            <w:sz w:val="28"/>
            <w:szCs w:val="28"/>
          </w:rPr>
          <w:delText>; 95% CI, .8</w:delText>
        </w:r>
        <w:r w:rsidDel="008F65DD">
          <w:rPr>
            <w:rFonts w:ascii="Times New Roman" w:hAnsi="Times New Roman" w:cs="Times New Roman"/>
            <w:sz w:val="28"/>
            <w:szCs w:val="28"/>
          </w:rPr>
          <w:delText>8</w:delText>
        </w:r>
        <w:r w:rsidRPr="00DB002B" w:rsidDel="008F65DD">
          <w:rPr>
            <w:rFonts w:ascii="Times New Roman" w:hAnsi="Times New Roman" w:cs="Times New Roman"/>
            <w:sz w:val="28"/>
            <w:szCs w:val="28"/>
          </w:rPr>
          <w:delText>-</w:delText>
        </w:r>
        <w:r w:rsidDel="008F65DD">
          <w:rPr>
            <w:rFonts w:ascii="Times New Roman" w:hAnsi="Times New Roman" w:cs="Times New Roman"/>
            <w:sz w:val="28"/>
            <w:szCs w:val="28"/>
          </w:rPr>
          <w:delText>1.01</w:delText>
        </w:r>
        <w:r w:rsidRPr="00DB002B" w:rsidDel="008F65DD">
          <w:rPr>
            <w:rFonts w:ascii="Times New Roman" w:hAnsi="Times New Roman" w:cs="Times New Roman"/>
            <w:sz w:val="28"/>
            <w:szCs w:val="28"/>
          </w:rPr>
          <w:delText>, 4trials ,602 patients</w:delText>
        </w:r>
        <w:r w:rsidRPr="003B05F2" w:rsidDel="008F65DD">
          <w:rPr>
            <w:rFonts w:ascii="Times New Roman" w:hAnsi="Times New Roman" w:cs="Times New Roman"/>
            <w:sz w:val="28"/>
            <w:szCs w:val="28"/>
          </w:rPr>
          <w:delText>)</w:delText>
        </w:r>
        <w:r w:rsidDel="008F65DD">
          <w:rPr>
            <w:rFonts w:ascii="Times New Roman" w:hAnsi="Times New Roman" w:cs="Times New Roman"/>
            <w:sz w:val="28"/>
            <w:szCs w:val="28"/>
          </w:rPr>
          <w:delText xml:space="preserve"> showed no significant increase</w:delText>
        </w:r>
        <w:r w:rsidRPr="003B05F2" w:rsidDel="008F65DD">
          <w:rPr>
            <w:rFonts w:ascii="Times New Roman" w:hAnsi="Times New Roman" w:cs="Times New Roman"/>
            <w:sz w:val="28"/>
            <w:szCs w:val="28"/>
          </w:rPr>
          <w:delText>.</w:delText>
        </w:r>
      </w:del>
      <w:del w:id="986" w:author="Soheir Adam" w:date="2015-07-04T16:20:00Z">
        <w:r w:rsidRPr="003B05F2" w:rsidDel="00D47F82">
          <w:rPr>
            <w:rFonts w:ascii="Times New Roman" w:hAnsi="Times New Roman" w:cs="Times New Roman"/>
            <w:sz w:val="28"/>
            <w:szCs w:val="28"/>
          </w:rPr>
          <w:delText>When considering  aGVHD ,</w:delText>
        </w:r>
      </w:del>
      <w:ins w:id="987" w:author="Soheir Adam" w:date="2015-07-04T16:20:00Z">
        <w:r w:rsidR="00D47F82">
          <w:rPr>
            <w:rFonts w:ascii="Times New Roman" w:hAnsi="Times New Roman" w:cs="Times New Roman"/>
            <w:sz w:val="28"/>
            <w:szCs w:val="28"/>
          </w:rPr>
          <w:t>Surprisingly,</w:t>
        </w:r>
      </w:ins>
      <w:r w:rsidRPr="003B05F2">
        <w:rPr>
          <w:rFonts w:ascii="Times New Roman" w:hAnsi="Times New Roman" w:cs="Times New Roman"/>
          <w:sz w:val="28"/>
          <w:szCs w:val="28"/>
        </w:rPr>
        <w:t xml:space="preserve"> </w:t>
      </w:r>
      <w:ins w:id="988" w:author="Soheir Adam" w:date="2015-07-04T16:21:00Z">
        <w:r w:rsidR="00D47F82" w:rsidRPr="003B05F2">
          <w:rPr>
            <w:rFonts w:ascii="Times New Roman" w:hAnsi="Times New Roman" w:cs="Times New Roman"/>
            <w:sz w:val="28"/>
            <w:szCs w:val="28"/>
          </w:rPr>
          <w:t>aGVHD</w:t>
        </w:r>
        <w:r w:rsidR="00D47F82" w:rsidDel="00D47F82">
          <w:rPr>
            <w:rFonts w:ascii="Times New Roman" w:hAnsi="Times New Roman" w:cs="Times New Roman"/>
            <w:sz w:val="28"/>
            <w:szCs w:val="28"/>
          </w:rPr>
          <w:t xml:space="preserve"> </w:t>
        </w:r>
        <w:r w:rsidR="00D47F82">
          <w:rPr>
            <w:rFonts w:ascii="Times New Roman" w:hAnsi="Times New Roman" w:cs="Times New Roman"/>
            <w:sz w:val="28"/>
            <w:szCs w:val="28"/>
          </w:rPr>
          <w:t xml:space="preserve">was not significantly </w:t>
        </w:r>
      </w:ins>
      <w:ins w:id="989" w:author="Soheir Adam" w:date="2015-08-06T22:34:00Z">
        <w:r w:rsidR="00396484">
          <w:rPr>
            <w:rFonts w:ascii="Times New Roman" w:hAnsi="Times New Roman" w:cs="Times New Roman"/>
            <w:sz w:val="28"/>
            <w:szCs w:val="28"/>
          </w:rPr>
          <w:t>decreased</w:t>
        </w:r>
      </w:ins>
      <w:ins w:id="990" w:author="Soheir Adam" w:date="2015-07-04T16:21:00Z">
        <w:r w:rsidR="00D47F82">
          <w:rPr>
            <w:rFonts w:ascii="Times New Roman" w:hAnsi="Times New Roman" w:cs="Times New Roman"/>
            <w:sz w:val="28"/>
            <w:szCs w:val="28"/>
          </w:rPr>
          <w:t xml:space="preserve"> in </w:t>
        </w:r>
      </w:ins>
      <w:del w:id="991" w:author="Soheir Adam" w:date="2015-07-04T16:20:00Z">
        <w:r w:rsidDel="00D47F82">
          <w:rPr>
            <w:rFonts w:ascii="Times New Roman" w:hAnsi="Times New Roman" w:cs="Times New Roman"/>
            <w:sz w:val="28"/>
            <w:szCs w:val="28"/>
          </w:rPr>
          <w:delText xml:space="preserve">contrary to the popular belief, </w:delText>
        </w:r>
      </w:del>
      <w:r w:rsidRPr="003B05F2">
        <w:rPr>
          <w:rFonts w:ascii="Times New Roman" w:hAnsi="Times New Roman" w:cs="Times New Roman"/>
          <w:sz w:val="28"/>
          <w:szCs w:val="28"/>
        </w:rPr>
        <w:t>M</w:t>
      </w:r>
      <w:del w:id="992" w:author="Soheir Adam" w:date="2015-08-06T22:34:00Z">
        <w:r w:rsidRPr="003B05F2" w:rsidDel="00396484">
          <w:rPr>
            <w:rFonts w:ascii="Times New Roman" w:hAnsi="Times New Roman" w:cs="Times New Roman"/>
            <w:sz w:val="28"/>
            <w:szCs w:val="28"/>
          </w:rPr>
          <w:delText>R</w:delText>
        </w:r>
      </w:del>
      <w:ins w:id="993" w:author="Soheir Adam" w:date="2015-08-06T22:34:00Z">
        <w:r w:rsidR="00396484">
          <w:rPr>
            <w:rFonts w:ascii="Times New Roman" w:hAnsi="Times New Roman" w:cs="Times New Roman"/>
            <w:sz w:val="28"/>
            <w:szCs w:val="28"/>
          </w:rPr>
          <w:t>R</w:t>
        </w:r>
      </w:ins>
      <w:r w:rsidRPr="003B05F2">
        <w:rPr>
          <w:rFonts w:ascii="Times New Roman" w:hAnsi="Times New Roman" w:cs="Times New Roman"/>
          <w:sz w:val="28"/>
          <w:szCs w:val="28"/>
        </w:rPr>
        <w:t xml:space="preserve">D-BMT </w:t>
      </w:r>
      <w:del w:id="994" w:author="Soheir Adam" w:date="2015-07-04T16:21:00Z">
        <w:r w:rsidRPr="003B05F2" w:rsidDel="00D47F82">
          <w:rPr>
            <w:rFonts w:ascii="Times New Roman" w:hAnsi="Times New Roman" w:cs="Times New Roman"/>
            <w:sz w:val="28"/>
            <w:szCs w:val="28"/>
          </w:rPr>
          <w:delText xml:space="preserve">patients showed </w:delText>
        </w:r>
        <w:r w:rsidDel="00D47F82">
          <w:rPr>
            <w:rFonts w:ascii="Times New Roman" w:hAnsi="Times New Roman" w:cs="Times New Roman"/>
            <w:sz w:val="28"/>
            <w:szCs w:val="28"/>
          </w:rPr>
          <w:delText xml:space="preserve">no statistical </w:delText>
        </w:r>
        <w:r w:rsidRPr="003B05F2" w:rsidDel="00D47F82">
          <w:rPr>
            <w:rFonts w:ascii="Times New Roman" w:hAnsi="Times New Roman" w:cs="Times New Roman"/>
            <w:sz w:val="28"/>
            <w:szCs w:val="28"/>
          </w:rPr>
          <w:delText xml:space="preserve">decrease in a GVHD </w:delText>
        </w:r>
      </w:del>
      <w:del w:id="995" w:author="Soheir Adam" w:date="2015-08-06T22:34:00Z">
        <w:r w:rsidRPr="003B05F2" w:rsidDel="00396484">
          <w:rPr>
            <w:rFonts w:ascii="Times New Roman" w:hAnsi="Times New Roman" w:cs="Times New Roman"/>
            <w:sz w:val="28"/>
            <w:szCs w:val="28"/>
          </w:rPr>
          <w:delText>compared</w:delText>
        </w:r>
      </w:del>
      <w:r w:rsidRPr="003B05F2">
        <w:rPr>
          <w:rFonts w:ascii="Times New Roman" w:hAnsi="Times New Roman" w:cs="Times New Roman"/>
          <w:sz w:val="28"/>
          <w:szCs w:val="28"/>
        </w:rPr>
        <w:t xml:space="preserve"> </w:t>
      </w:r>
      <w:ins w:id="996" w:author="Soheir Adam" w:date="2015-08-06T22:35:00Z">
        <w:r w:rsidR="00396484">
          <w:rPr>
            <w:rFonts w:ascii="Times New Roman" w:hAnsi="Times New Roman" w:cs="Times New Roman"/>
            <w:sz w:val="28"/>
            <w:szCs w:val="28"/>
          </w:rPr>
          <w:t xml:space="preserve">and </w:t>
        </w:r>
      </w:ins>
      <w:del w:id="997" w:author="Soheir Adam" w:date="2015-08-06T22:35:00Z">
        <w:r w:rsidRPr="003B05F2" w:rsidDel="00396484">
          <w:rPr>
            <w:rFonts w:ascii="Times New Roman" w:hAnsi="Times New Roman" w:cs="Times New Roman"/>
            <w:sz w:val="28"/>
            <w:szCs w:val="28"/>
          </w:rPr>
          <w:delText xml:space="preserve">to </w:delText>
        </w:r>
      </w:del>
      <w:del w:id="998" w:author="Soheir Adam" w:date="2015-08-06T22:34:00Z">
        <w:r w:rsidRPr="003B05F2" w:rsidDel="00396484">
          <w:rPr>
            <w:rFonts w:ascii="Times New Roman" w:hAnsi="Times New Roman" w:cs="Times New Roman"/>
            <w:sz w:val="28"/>
            <w:szCs w:val="28"/>
          </w:rPr>
          <w:delText xml:space="preserve">Other </w:delText>
        </w:r>
      </w:del>
      <w:ins w:id="999" w:author="Soheir Adam" w:date="2015-08-06T22:34:00Z">
        <w:r w:rsidR="00396484">
          <w:rPr>
            <w:rFonts w:ascii="Times New Roman" w:hAnsi="Times New Roman" w:cs="Times New Roman"/>
            <w:sz w:val="28"/>
            <w:szCs w:val="28"/>
          </w:rPr>
          <w:t>MSD-</w:t>
        </w:r>
      </w:ins>
      <w:r w:rsidRPr="003B05F2">
        <w:rPr>
          <w:rFonts w:ascii="Times New Roman" w:hAnsi="Times New Roman" w:cs="Times New Roman"/>
          <w:sz w:val="28"/>
          <w:szCs w:val="28"/>
        </w:rPr>
        <w:t>BM</w:t>
      </w:r>
      <w:ins w:id="1000" w:author="Soheir Adam" w:date="2015-08-06T22:34:00Z">
        <w:r w:rsidR="00396484">
          <w:rPr>
            <w:rFonts w:ascii="Times New Roman" w:hAnsi="Times New Roman" w:cs="Times New Roman"/>
            <w:sz w:val="28"/>
            <w:szCs w:val="28"/>
          </w:rPr>
          <w:t>T</w:t>
        </w:r>
      </w:ins>
      <w:del w:id="1001" w:author="Soheir Adam" w:date="2015-08-06T22:34:00Z">
        <w:r w:rsidRPr="003B05F2" w:rsidDel="00396484">
          <w:rPr>
            <w:rFonts w:ascii="Times New Roman" w:hAnsi="Times New Roman" w:cs="Times New Roman"/>
            <w:sz w:val="28"/>
            <w:szCs w:val="28"/>
          </w:rPr>
          <w:delText>T</w:delText>
        </w:r>
      </w:del>
      <w:r w:rsidRPr="003B05F2">
        <w:rPr>
          <w:rFonts w:ascii="Times New Roman" w:hAnsi="Times New Roman" w:cs="Times New Roman"/>
          <w:sz w:val="28"/>
          <w:szCs w:val="28"/>
        </w:rPr>
        <w:t xml:space="preserve"> </w:t>
      </w:r>
      <w:ins w:id="1002" w:author="Soheir Adam" w:date="2015-08-06T22:35:00Z">
        <w:r w:rsidR="00396484">
          <w:rPr>
            <w:rFonts w:ascii="Times New Roman" w:hAnsi="Times New Roman" w:cs="Times New Roman"/>
            <w:sz w:val="28"/>
            <w:szCs w:val="28"/>
          </w:rPr>
          <w:t xml:space="preserve">, compared to MUD-BMT. </w:t>
        </w:r>
      </w:ins>
      <w:del w:id="1003" w:author="Soheir Adam" w:date="2015-08-06T22:35:00Z">
        <w:r w:rsidRPr="003B05F2" w:rsidDel="00396484">
          <w:rPr>
            <w:rFonts w:ascii="Times New Roman" w:hAnsi="Times New Roman" w:cs="Times New Roman"/>
            <w:sz w:val="28"/>
            <w:szCs w:val="28"/>
          </w:rPr>
          <w:delText>(</w:delText>
        </w:r>
        <w:r w:rsidRPr="00DB002B" w:rsidDel="00396484">
          <w:rPr>
            <w:rFonts w:ascii="Times New Roman" w:hAnsi="Times New Roman" w:cs="Times New Roman"/>
            <w:sz w:val="28"/>
            <w:szCs w:val="28"/>
          </w:rPr>
          <w:delText>RR, 0.</w:delText>
        </w:r>
        <w:r w:rsidDel="00396484">
          <w:rPr>
            <w:rFonts w:ascii="Times New Roman" w:hAnsi="Times New Roman" w:cs="Times New Roman"/>
            <w:sz w:val="28"/>
            <w:szCs w:val="28"/>
          </w:rPr>
          <w:delText>69</w:delText>
        </w:r>
        <w:r w:rsidRPr="00DB002B" w:rsidDel="00396484">
          <w:rPr>
            <w:rFonts w:ascii="Times New Roman" w:hAnsi="Times New Roman" w:cs="Times New Roman"/>
            <w:sz w:val="28"/>
            <w:szCs w:val="28"/>
          </w:rPr>
          <w:delText>; 95% CI, 0.</w:delText>
        </w:r>
        <w:r w:rsidDel="00396484">
          <w:rPr>
            <w:rFonts w:ascii="Times New Roman" w:hAnsi="Times New Roman" w:cs="Times New Roman"/>
            <w:sz w:val="28"/>
            <w:szCs w:val="28"/>
          </w:rPr>
          <w:delText>42</w:delText>
        </w:r>
        <w:r w:rsidRPr="00DB002B" w:rsidDel="00396484">
          <w:rPr>
            <w:rFonts w:ascii="Times New Roman" w:hAnsi="Times New Roman" w:cs="Times New Roman"/>
            <w:sz w:val="28"/>
            <w:szCs w:val="28"/>
          </w:rPr>
          <w:delText>-</w:delText>
        </w:r>
        <w:r w:rsidDel="00396484">
          <w:rPr>
            <w:rFonts w:ascii="Times New Roman" w:hAnsi="Times New Roman" w:cs="Times New Roman"/>
            <w:sz w:val="28"/>
            <w:szCs w:val="28"/>
          </w:rPr>
          <w:delText>1.14</w:delText>
        </w:r>
        <w:r w:rsidRPr="00DB002B" w:rsidDel="00396484">
          <w:rPr>
            <w:rFonts w:ascii="Times New Roman" w:hAnsi="Times New Roman" w:cs="Times New Roman"/>
            <w:sz w:val="28"/>
            <w:szCs w:val="28"/>
          </w:rPr>
          <w:delText>, 2trials, 131 patients</w:delText>
        </w:r>
        <w:r w:rsidRPr="003B05F2" w:rsidDel="00396484">
          <w:rPr>
            <w:rFonts w:ascii="Times New Roman" w:hAnsi="Times New Roman" w:cs="Times New Roman"/>
            <w:sz w:val="28"/>
            <w:szCs w:val="28"/>
          </w:rPr>
          <w:delText xml:space="preserve">). </w:delText>
        </w:r>
      </w:del>
      <w:del w:id="1004" w:author="Soheir Adam" w:date="2015-07-04T16:22:00Z">
        <w:r w:rsidRPr="003B05F2" w:rsidDel="00B26C7D">
          <w:rPr>
            <w:rFonts w:ascii="Times New Roman" w:hAnsi="Times New Roman" w:cs="Times New Roman"/>
            <w:sz w:val="28"/>
            <w:szCs w:val="28"/>
          </w:rPr>
          <w:delText>On the contrary</w:delText>
        </w:r>
      </w:del>
      <w:ins w:id="1005" w:author="Soheir Adam" w:date="2015-08-06T22:42:00Z">
        <w:r w:rsidR="009D0F6B">
          <w:rPr>
            <w:rFonts w:ascii="Times New Roman" w:hAnsi="Times New Roman" w:cs="Times New Roman"/>
            <w:sz w:val="28"/>
            <w:szCs w:val="28"/>
          </w:rPr>
          <w:t>Recipients of</w:t>
        </w:r>
      </w:ins>
      <w:del w:id="1006" w:author="Soheir Adam" w:date="2015-08-06T22:42:00Z">
        <w:r w:rsidRPr="003B05F2" w:rsidDel="009D0F6B">
          <w:rPr>
            <w:rFonts w:ascii="Times New Roman" w:hAnsi="Times New Roman" w:cs="Times New Roman"/>
            <w:sz w:val="28"/>
            <w:szCs w:val="28"/>
          </w:rPr>
          <w:delText>,</w:delText>
        </w:r>
      </w:del>
      <w:r w:rsidRPr="003B05F2">
        <w:rPr>
          <w:rFonts w:ascii="Times New Roman" w:hAnsi="Times New Roman" w:cs="Times New Roman"/>
          <w:sz w:val="28"/>
          <w:szCs w:val="28"/>
        </w:rPr>
        <w:t xml:space="preserve"> </w:t>
      </w:r>
      <w:del w:id="1007" w:author="Soheir Adam" w:date="2015-08-06T22:40:00Z">
        <w:r w:rsidRPr="003B05F2" w:rsidDel="00396484">
          <w:rPr>
            <w:rFonts w:ascii="Times New Roman" w:hAnsi="Times New Roman" w:cs="Times New Roman"/>
            <w:sz w:val="28"/>
            <w:szCs w:val="28"/>
          </w:rPr>
          <w:delText>MRD</w:delText>
        </w:r>
      </w:del>
      <w:ins w:id="1008" w:author="Soheir Adam" w:date="2015-08-06T22:40:00Z">
        <w:r w:rsidR="00396484" w:rsidRPr="003B05F2">
          <w:rPr>
            <w:rFonts w:ascii="Times New Roman" w:hAnsi="Times New Roman" w:cs="Times New Roman"/>
            <w:sz w:val="28"/>
            <w:szCs w:val="28"/>
          </w:rPr>
          <w:t>M</w:t>
        </w:r>
        <w:r w:rsidR="00396484">
          <w:rPr>
            <w:rFonts w:ascii="Times New Roman" w:hAnsi="Times New Roman" w:cs="Times New Roman"/>
            <w:sz w:val="28"/>
            <w:szCs w:val="28"/>
          </w:rPr>
          <w:t>U</w:t>
        </w:r>
        <w:r w:rsidR="00396484" w:rsidRPr="003B05F2">
          <w:rPr>
            <w:rFonts w:ascii="Times New Roman" w:hAnsi="Times New Roman" w:cs="Times New Roman"/>
            <w:sz w:val="28"/>
            <w:szCs w:val="28"/>
          </w:rPr>
          <w:t>D</w:t>
        </w:r>
      </w:ins>
      <w:r w:rsidRPr="003B05F2">
        <w:rPr>
          <w:rFonts w:ascii="Times New Roman" w:hAnsi="Times New Roman" w:cs="Times New Roman"/>
          <w:sz w:val="28"/>
          <w:szCs w:val="28"/>
        </w:rPr>
        <w:t xml:space="preserve">-BMT </w:t>
      </w:r>
      <w:del w:id="1009" w:author="Soheir Adam" w:date="2015-08-06T22:42:00Z">
        <w:r w:rsidRPr="003B05F2" w:rsidDel="009D0F6B">
          <w:rPr>
            <w:rFonts w:ascii="Times New Roman" w:hAnsi="Times New Roman" w:cs="Times New Roman"/>
            <w:sz w:val="28"/>
            <w:szCs w:val="28"/>
          </w:rPr>
          <w:delText xml:space="preserve">patients </w:delText>
        </w:r>
      </w:del>
      <w:ins w:id="1010" w:author="Soheir Adam" w:date="2015-08-06T22:40:00Z">
        <w:r w:rsidR="00396484">
          <w:rPr>
            <w:rFonts w:ascii="Times New Roman" w:hAnsi="Times New Roman" w:cs="Times New Roman"/>
            <w:sz w:val="28"/>
            <w:szCs w:val="28"/>
          </w:rPr>
          <w:t>and MSD-</w:t>
        </w:r>
        <w:r w:rsidR="00396484">
          <w:rPr>
            <w:rFonts w:ascii="Times New Roman" w:hAnsi="Times New Roman" w:cs="Times New Roman"/>
            <w:sz w:val="28"/>
            <w:szCs w:val="28"/>
          </w:rPr>
          <w:lastRenderedPageBreak/>
          <w:t xml:space="preserve">BMT </w:t>
        </w:r>
      </w:ins>
      <w:r w:rsidRPr="003B05F2">
        <w:rPr>
          <w:rFonts w:ascii="Times New Roman" w:hAnsi="Times New Roman" w:cs="Times New Roman"/>
          <w:sz w:val="28"/>
          <w:szCs w:val="28"/>
        </w:rPr>
        <w:t xml:space="preserve">showed </w:t>
      </w:r>
      <w:del w:id="1011" w:author="Soheir Adam" w:date="2015-08-06T22:39:00Z">
        <w:r w:rsidDel="00396484">
          <w:rPr>
            <w:rFonts w:ascii="Times New Roman" w:hAnsi="Times New Roman" w:cs="Times New Roman"/>
            <w:sz w:val="28"/>
            <w:szCs w:val="28"/>
          </w:rPr>
          <w:delText>a significant</w:delText>
        </w:r>
      </w:del>
      <w:ins w:id="1012" w:author="Soheir Adam" w:date="2015-08-06T22:39:00Z">
        <w:r w:rsidR="00396484">
          <w:rPr>
            <w:rFonts w:ascii="Times New Roman" w:hAnsi="Times New Roman" w:cs="Times New Roman"/>
            <w:sz w:val="28"/>
            <w:szCs w:val="28"/>
          </w:rPr>
          <w:t>no</w:t>
        </w:r>
      </w:ins>
      <w:r>
        <w:rPr>
          <w:rFonts w:ascii="Times New Roman" w:hAnsi="Times New Roman" w:cs="Times New Roman"/>
          <w:sz w:val="28"/>
          <w:szCs w:val="28"/>
        </w:rPr>
        <w:t xml:space="preserve"> statistical</w:t>
      </w:r>
      <w:ins w:id="1013" w:author="Soheir Adam" w:date="2015-08-06T22:39:00Z">
        <w:r w:rsidR="00396484">
          <w:rPr>
            <w:rFonts w:ascii="Times New Roman" w:hAnsi="Times New Roman" w:cs="Times New Roman"/>
            <w:sz w:val="28"/>
            <w:szCs w:val="28"/>
          </w:rPr>
          <w:t xml:space="preserve">ly significant difference </w:t>
        </w:r>
      </w:ins>
      <w:del w:id="1014" w:author="Soheir Adam" w:date="2015-08-06T22:39:00Z">
        <w:r w:rsidDel="00396484">
          <w:rPr>
            <w:rFonts w:ascii="Times New Roman" w:hAnsi="Times New Roman" w:cs="Times New Roman"/>
            <w:sz w:val="28"/>
            <w:szCs w:val="28"/>
          </w:rPr>
          <w:delText xml:space="preserve"> </w:delText>
        </w:r>
        <w:r w:rsidRPr="003B05F2" w:rsidDel="00396484">
          <w:rPr>
            <w:rFonts w:ascii="Times New Roman" w:hAnsi="Times New Roman" w:cs="Times New Roman"/>
            <w:sz w:val="28"/>
            <w:szCs w:val="28"/>
          </w:rPr>
          <w:delText xml:space="preserve"> increase</w:delText>
        </w:r>
      </w:del>
      <w:r w:rsidRPr="003B05F2">
        <w:rPr>
          <w:rFonts w:ascii="Times New Roman" w:hAnsi="Times New Roman" w:cs="Times New Roman"/>
          <w:sz w:val="28"/>
          <w:szCs w:val="28"/>
        </w:rPr>
        <w:t xml:space="preserve"> in cGVHD</w:t>
      </w:r>
      <w:ins w:id="1015" w:author="Soheir Adam" w:date="2015-08-06T22:41:00Z">
        <w:r w:rsidR="00396484">
          <w:rPr>
            <w:rFonts w:ascii="Times New Roman" w:hAnsi="Times New Roman" w:cs="Times New Roman"/>
            <w:sz w:val="28"/>
            <w:szCs w:val="28"/>
          </w:rPr>
          <w:t xml:space="preserve"> and TRM,</w:t>
        </w:r>
      </w:ins>
      <w:r w:rsidRPr="003B05F2">
        <w:rPr>
          <w:rFonts w:ascii="Times New Roman" w:hAnsi="Times New Roman" w:cs="Times New Roman"/>
          <w:sz w:val="28"/>
          <w:szCs w:val="28"/>
        </w:rPr>
        <w:t xml:space="preserve"> compared to </w:t>
      </w:r>
      <w:del w:id="1016" w:author="Soheir Adam" w:date="2015-08-06T22:39:00Z">
        <w:r w:rsidRPr="003B05F2" w:rsidDel="00396484">
          <w:rPr>
            <w:rFonts w:ascii="Times New Roman" w:hAnsi="Times New Roman" w:cs="Times New Roman"/>
            <w:sz w:val="28"/>
            <w:szCs w:val="28"/>
          </w:rPr>
          <w:delText>Other BMT</w:delText>
        </w:r>
      </w:del>
      <w:ins w:id="1017" w:author="Soheir Adam" w:date="2015-08-06T22:39:00Z">
        <w:r w:rsidR="00396484">
          <w:rPr>
            <w:rFonts w:ascii="Times New Roman" w:hAnsi="Times New Roman" w:cs="Times New Roman"/>
            <w:sz w:val="28"/>
            <w:szCs w:val="28"/>
          </w:rPr>
          <w:t>M</w:t>
        </w:r>
      </w:ins>
      <w:ins w:id="1018" w:author="Soheir Adam" w:date="2015-08-06T22:40:00Z">
        <w:r w:rsidR="00396484">
          <w:rPr>
            <w:rFonts w:ascii="Times New Roman" w:hAnsi="Times New Roman" w:cs="Times New Roman"/>
            <w:sz w:val="28"/>
            <w:szCs w:val="28"/>
          </w:rPr>
          <w:t>R</w:t>
        </w:r>
      </w:ins>
      <w:ins w:id="1019" w:author="Soheir Adam" w:date="2015-08-06T22:39:00Z">
        <w:r w:rsidR="00396484">
          <w:rPr>
            <w:rFonts w:ascii="Times New Roman" w:hAnsi="Times New Roman" w:cs="Times New Roman"/>
            <w:sz w:val="28"/>
            <w:szCs w:val="28"/>
          </w:rPr>
          <w:t>D</w:t>
        </w:r>
      </w:ins>
      <w:ins w:id="1020" w:author="Soheir Adam" w:date="2015-08-06T22:41:00Z">
        <w:r w:rsidR="00396484">
          <w:rPr>
            <w:rFonts w:ascii="Times New Roman" w:hAnsi="Times New Roman" w:cs="Times New Roman"/>
            <w:sz w:val="28"/>
            <w:szCs w:val="28"/>
          </w:rPr>
          <w:t>-BMT</w:t>
        </w:r>
      </w:ins>
      <w:r w:rsidRPr="003B05F2">
        <w:rPr>
          <w:rFonts w:ascii="Times New Roman" w:hAnsi="Times New Roman" w:cs="Times New Roman"/>
          <w:sz w:val="28"/>
          <w:szCs w:val="28"/>
        </w:rPr>
        <w:t xml:space="preserve"> patients</w:t>
      </w:r>
      <w:ins w:id="1021" w:author="Soheir Adam" w:date="2015-08-06T22:41:00Z">
        <w:r w:rsidR="00396484">
          <w:rPr>
            <w:rFonts w:ascii="Times New Roman" w:hAnsi="Times New Roman" w:cs="Times New Roman"/>
            <w:sz w:val="28"/>
            <w:szCs w:val="28"/>
          </w:rPr>
          <w:t xml:space="preserve">. </w:t>
        </w:r>
      </w:ins>
      <w:del w:id="1022" w:author="Soheir Adam" w:date="2015-08-06T22:41:00Z">
        <w:r w:rsidRPr="003B05F2" w:rsidDel="00396484">
          <w:rPr>
            <w:rFonts w:ascii="Times New Roman" w:hAnsi="Times New Roman" w:cs="Times New Roman"/>
            <w:sz w:val="28"/>
            <w:szCs w:val="28"/>
          </w:rPr>
          <w:delText xml:space="preserve"> (</w:delText>
        </w:r>
        <w:r w:rsidRPr="00DB002B" w:rsidDel="00396484">
          <w:rPr>
            <w:rFonts w:ascii="Times New Roman" w:hAnsi="Times New Roman" w:cs="Times New Roman"/>
            <w:sz w:val="28"/>
            <w:szCs w:val="28"/>
          </w:rPr>
          <w:delText>RR, 1.</w:delText>
        </w:r>
        <w:r w:rsidDel="00396484">
          <w:rPr>
            <w:rFonts w:ascii="Times New Roman" w:hAnsi="Times New Roman" w:cs="Times New Roman"/>
            <w:sz w:val="28"/>
            <w:szCs w:val="28"/>
          </w:rPr>
          <w:delText>14</w:delText>
        </w:r>
        <w:r w:rsidRPr="00DB002B" w:rsidDel="00396484">
          <w:rPr>
            <w:rFonts w:ascii="Times New Roman" w:hAnsi="Times New Roman" w:cs="Times New Roman"/>
            <w:sz w:val="28"/>
            <w:szCs w:val="28"/>
          </w:rPr>
          <w:delText>; 95% CI, 0.</w:delText>
        </w:r>
        <w:r w:rsidDel="00396484">
          <w:rPr>
            <w:rFonts w:ascii="Times New Roman" w:hAnsi="Times New Roman" w:cs="Times New Roman"/>
            <w:sz w:val="28"/>
            <w:szCs w:val="28"/>
          </w:rPr>
          <w:delText>47</w:delText>
        </w:r>
        <w:r w:rsidRPr="00DB002B" w:rsidDel="00396484">
          <w:rPr>
            <w:rFonts w:ascii="Times New Roman" w:hAnsi="Times New Roman" w:cs="Times New Roman"/>
            <w:sz w:val="28"/>
            <w:szCs w:val="28"/>
          </w:rPr>
          <w:delText>-2.</w:delText>
        </w:r>
        <w:r w:rsidDel="00396484">
          <w:rPr>
            <w:rFonts w:ascii="Times New Roman" w:hAnsi="Times New Roman" w:cs="Times New Roman"/>
            <w:sz w:val="28"/>
            <w:szCs w:val="28"/>
          </w:rPr>
          <w:delText>81</w:delText>
        </w:r>
        <w:r w:rsidRPr="00DB002B" w:rsidDel="00396484">
          <w:rPr>
            <w:rFonts w:ascii="Times New Roman" w:hAnsi="Times New Roman" w:cs="Times New Roman"/>
            <w:sz w:val="28"/>
            <w:szCs w:val="28"/>
          </w:rPr>
          <w:delText>, 2 trials, 131 patients</w:delText>
        </w:r>
        <w:r w:rsidRPr="003B05F2" w:rsidDel="00396484">
          <w:rPr>
            <w:rFonts w:ascii="Times New Roman" w:hAnsi="Times New Roman" w:cs="Times New Roman"/>
            <w:sz w:val="28"/>
            <w:szCs w:val="28"/>
          </w:rPr>
          <w:delText xml:space="preserve">). </w:delText>
        </w:r>
      </w:del>
      <w:del w:id="1023" w:author="Soheir Adam" w:date="2015-07-04T16:23:00Z">
        <w:r w:rsidDel="00F55B3A">
          <w:rPr>
            <w:rFonts w:ascii="Times New Roman" w:hAnsi="Times New Roman" w:cs="Times New Roman"/>
            <w:sz w:val="28"/>
            <w:szCs w:val="28"/>
          </w:rPr>
          <w:delText>No</w:delText>
        </w:r>
        <w:r w:rsidRPr="003B05F2" w:rsidDel="00F55B3A">
          <w:rPr>
            <w:rFonts w:ascii="Times New Roman" w:hAnsi="Times New Roman" w:cs="Times New Roman"/>
            <w:sz w:val="28"/>
            <w:szCs w:val="28"/>
          </w:rPr>
          <w:delText xml:space="preserve"> change in the outcome can be seen in </w:delText>
        </w:r>
      </w:del>
      <w:del w:id="1024" w:author="Soheir Adam" w:date="2015-08-06T22:41:00Z">
        <w:r w:rsidRPr="003B05F2" w:rsidDel="00396484">
          <w:rPr>
            <w:rFonts w:ascii="Times New Roman" w:hAnsi="Times New Roman" w:cs="Times New Roman"/>
            <w:sz w:val="28"/>
            <w:szCs w:val="28"/>
          </w:rPr>
          <w:delText xml:space="preserve">TRM </w:delText>
        </w:r>
      </w:del>
      <w:del w:id="1025" w:author="Soheir Adam" w:date="2015-07-04T16:23:00Z">
        <w:r w:rsidRPr="003B05F2" w:rsidDel="00F55B3A">
          <w:rPr>
            <w:rFonts w:ascii="Times New Roman" w:hAnsi="Times New Roman" w:cs="Times New Roman"/>
            <w:sz w:val="28"/>
            <w:szCs w:val="28"/>
          </w:rPr>
          <w:delText xml:space="preserve">where </w:delText>
        </w:r>
      </w:del>
      <w:del w:id="1026" w:author="Soheir Adam" w:date="2015-08-06T22:41:00Z">
        <w:r w:rsidRPr="003B05F2" w:rsidDel="00396484">
          <w:rPr>
            <w:rFonts w:ascii="Times New Roman" w:hAnsi="Times New Roman" w:cs="Times New Roman"/>
            <w:sz w:val="28"/>
            <w:szCs w:val="28"/>
          </w:rPr>
          <w:delText xml:space="preserve">MRD-BMT </w:delText>
        </w:r>
      </w:del>
      <w:del w:id="1027" w:author="Soheir Adam" w:date="2015-07-04T16:23:00Z">
        <w:r w:rsidRPr="003B05F2" w:rsidDel="00F55B3A">
          <w:rPr>
            <w:rFonts w:ascii="Times New Roman" w:hAnsi="Times New Roman" w:cs="Times New Roman"/>
            <w:sz w:val="28"/>
            <w:szCs w:val="28"/>
          </w:rPr>
          <w:delText xml:space="preserve">patients showed </w:delText>
        </w:r>
        <w:r w:rsidDel="00F55B3A">
          <w:rPr>
            <w:rFonts w:ascii="Times New Roman" w:hAnsi="Times New Roman" w:cs="Times New Roman"/>
            <w:sz w:val="28"/>
            <w:szCs w:val="28"/>
          </w:rPr>
          <w:delText xml:space="preserve">no </w:delText>
        </w:r>
        <w:r w:rsidRPr="003B05F2" w:rsidDel="00F55B3A">
          <w:rPr>
            <w:rFonts w:ascii="Times New Roman" w:hAnsi="Times New Roman" w:cs="Times New Roman"/>
            <w:sz w:val="28"/>
            <w:szCs w:val="28"/>
          </w:rPr>
          <w:delText xml:space="preserve">significant </w:delText>
        </w:r>
        <w:r w:rsidDel="00F55B3A">
          <w:rPr>
            <w:rFonts w:ascii="Times New Roman" w:hAnsi="Times New Roman" w:cs="Times New Roman"/>
            <w:sz w:val="28"/>
            <w:szCs w:val="28"/>
          </w:rPr>
          <w:delText xml:space="preserve">decrease in </w:delText>
        </w:r>
        <w:r w:rsidRPr="003B05F2" w:rsidDel="00F55B3A">
          <w:rPr>
            <w:rFonts w:ascii="Times New Roman" w:hAnsi="Times New Roman" w:cs="Times New Roman"/>
            <w:sz w:val="28"/>
            <w:szCs w:val="28"/>
          </w:rPr>
          <w:delText xml:space="preserve">TRM </w:delText>
        </w:r>
      </w:del>
      <w:del w:id="1028" w:author="Soheir Adam" w:date="2015-08-06T22:41:00Z">
        <w:r w:rsidRPr="003B05F2" w:rsidDel="00396484">
          <w:rPr>
            <w:rFonts w:ascii="Times New Roman" w:hAnsi="Times New Roman" w:cs="Times New Roman"/>
            <w:sz w:val="28"/>
            <w:szCs w:val="28"/>
          </w:rPr>
          <w:delText>compared to Other BMT (</w:delText>
        </w:r>
        <w:r w:rsidRPr="00DB002B" w:rsidDel="00396484">
          <w:rPr>
            <w:rFonts w:ascii="Times New Roman" w:hAnsi="Times New Roman" w:cs="Times New Roman"/>
            <w:sz w:val="28"/>
            <w:szCs w:val="28"/>
          </w:rPr>
          <w:delText>RR, 0.6</w:delText>
        </w:r>
        <w:r w:rsidDel="00396484">
          <w:rPr>
            <w:rFonts w:ascii="Times New Roman" w:hAnsi="Times New Roman" w:cs="Times New Roman"/>
            <w:sz w:val="28"/>
            <w:szCs w:val="28"/>
          </w:rPr>
          <w:delText>1</w:delText>
        </w:r>
        <w:r w:rsidRPr="00DB002B" w:rsidDel="00396484">
          <w:rPr>
            <w:rFonts w:ascii="Times New Roman" w:hAnsi="Times New Roman" w:cs="Times New Roman"/>
            <w:sz w:val="28"/>
            <w:szCs w:val="28"/>
          </w:rPr>
          <w:delText>; 95% CI, 0.</w:delText>
        </w:r>
        <w:r w:rsidDel="00396484">
          <w:rPr>
            <w:rFonts w:ascii="Times New Roman" w:hAnsi="Times New Roman" w:cs="Times New Roman"/>
            <w:sz w:val="28"/>
            <w:szCs w:val="28"/>
          </w:rPr>
          <w:delText>16</w:delText>
        </w:r>
        <w:r w:rsidRPr="00DB002B" w:rsidDel="00396484">
          <w:rPr>
            <w:rFonts w:ascii="Times New Roman" w:hAnsi="Times New Roman" w:cs="Times New Roman"/>
            <w:sz w:val="28"/>
            <w:szCs w:val="28"/>
          </w:rPr>
          <w:delText>-</w:delText>
        </w:r>
        <w:r w:rsidDel="00396484">
          <w:rPr>
            <w:rFonts w:ascii="Times New Roman" w:hAnsi="Times New Roman" w:cs="Times New Roman"/>
            <w:sz w:val="28"/>
            <w:szCs w:val="28"/>
          </w:rPr>
          <w:delText>2.27</w:delText>
        </w:r>
        <w:r w:rsidRPr="00DB002B" w:rsidDel="00396484">
          <w:rPr>
            <w:rFonts w:ascii="Times New Roman" w:hAnsi="Times New Roman" w:cs="Times New Roman"/>
            <w:sz w:val="28"/>
            <w:szCs w:val="28"/>
          </w:rPr>
          <w:delText>, 2 trials, 131 patients</w:delText>
        </w:r>
        <w:r w:rsidRPr="003B05F2" w:rsidDel="00396484">
          <w:rPr>
            <w:rFonts w:ascii="Times New Roman" w:hAnsi="Times New Roman" w:cs="Times New Roman"/>
            <w:sz w:val="28"/>
            <w:szCs w:val="28"/>
          </w:rPr>
          <w:delText>).</w:delText>
        </w:r>
      </w:del>
    </w:p>
    <w:p w14:paraId="3C7E4F1A" w14:textId="1781EE3F" w:rsidR="00741F52" w:rsidRDefault="002862AE" w:rsidP="002862AE">
      <w:pPr>
        <w:spacing w:line="360" w:lineRule="auto"/>
        <w:rPr>
          <w:ins w:id="1029" w:author="Soheir Adam" w:date="2015-07-04T16:33:00Z"/>
          <w:rFonts w:ascii="Times New Roman" w:hAnsi="Times New Roman" w:cs="Times New Roman"/>
          <w:sz w:val="28"/>
          <w:szCs w:val="28"/>
        </w:rPr>
      </w:pPr>
      <w:del w:id="1030" w:author="Soheir Adam" w:date="2015-07-04T16:24:00Z">
        <w:r w:rsidRPr="003B05F2" w:rsidDel="00A53A80">
          <w:rPr>
            <w:rFonts w:ascii="Times New Roman" w:hAnsi="Times New Roman" w:cs="Times New Roman"/>
            <w:sz w:val="28"/>
            <w:szCs w:val="28"/>
          </w:rPr>
          <w:delText>The interpretation of these results is that,</w:delText>
        </w:r>
      </w:del>
      <w:ins w:id="1031" w:author="Soheir Adam" w:date="2015-07-04T16:24:00Z">
        <w:r w:rsidR="00A53A80">
          <w:rPr>
            <w:rFonts w:ascii="Times New Roman" w:hAnsi="Times New Roman" w:cs="Times New Roman"/>
            <w:sz w:val="28"/>
            <w:szCs w:val="28"/>
          </w:rPr>
          <w:t>In conclusion;</w:t>
        </w:r>
      </w:ins>
      <w:r w:rsidRPr="003B05F2">
        <w:rPr>
          <w:rFonts w:ascii="Times New Roman" w:hAnsi="Times New Roman" w:cs="Times New Roman"/>
          <w:sz w:val="28"/>
          <w:szCs w:val="28"/>
        </w:rPr>
        <w:t xml:space="preserve"> </w:t>
      </w:r>
      <w:del w:id="1032" w:author="Soheir Adam" w:date="2015-07-04T16:25:00Z">
        <w:r w:rsidRPr="003B05F2" w:rsidDel="00A53A80">
          <w:rPr>
            <w:rFonts w:ascii="Times New Roman" w:hAnsi="Times New Roman" w:cs="Times New Roman"/>
            <w:sz w:val="28"/>
            <w:szCs w:val="28"/>
          </w:rPr>
          <w:delText xml:space="preserve">overall </w:delText>
        </w:r>
      </w:del>
      <w:r w:rsidRPr="003B05F2">
        <w:rPr>
          <w:rFonts w:ascii="Times New Roman" w:hAnsi="Times New Roman" w:cs="Times New Roman"/>
          <w:sz w:val="28"/>
          <w:szCs w:val="28"/>
        </w:rPr>
        <w:t xml:space="preserve">BMT </w:t>
      </w:r>
      <w:del w:id="1033" w:author="Soheir Adam" w:date="2015-07-04T16:25:00Z">
        <w:r w:rsidDel="00A53A80">
          <w:rPr>
            <w:rFonts w:ascii="Times New Roman" w:hAnsi="Times New Roman" w:cs="Times New Roman"/>
            <w:sz w:val="28"/>
            <w:szCs w:val="28"/>
          </w:rPr>
          <w:delText xml:space="preserve">cannot be touted as far </w:delText>
        </w:r>
        <w:r w:rsidRPr="003B05F2" w:rsidDel="00A53A80">
          <w:rPr>
            <w:rFonts w:ascii="Times New Roman" w:hAnsi="Times New Roman" w:cs="Times New Roman"/>
            <w:sz w:val="28"/>
            <w:szCs w:val="28"/>
          </w:rPr>
          <w:delText xml:space="preserve"> superior</w:delText>
        </w:r>
      </w:del>
      <w:ins w:id="1034" w:author="Soheir Adam" w:date="2015-07-04T16:25:00Z">
        <w:r w:rsidR="00A53A80">
          <w:rPr>
            <w:rFonts w:ascii="Times New Roman" w:hAnsi="Times New Roman" w:cs="Times New Roman"/>
            <w:sz w:val="28"/>
            <w:szCs w:val="28"/>
          </w:rPr>
          <w:t>is not superior</w:t>
        </w:r>
      </w:ins>
      <w:r w:rsidRPr="003B05F2">
        <w:rPr>
          <w:rFonts w:ascii="Times New Roman" w:hAnsi="Times New Roman" w:cs="Times New Roman"/>
          <w:sz w:val="28"/>
          <w:szCs w:val="28"/>
        </w:rPr>
        <w:t xml:space="preserve"> to PBHSCT as a </w:t>
      </w:r>
      <w:del w:id="1035" w:author="Soheir Adam" w:date="2015-07-04T16:24:00Z">
        <w:r w:rsidRPr="003B05F2" w:rsidDel="00A53A80">
          <w:rPr>
            <w:rFonts w:ascii="Times New Roman" w:hAnsi="Times New Roman" w:cs="Times New Roman"/>
            <w:sz w:val="28"/>
            <w:szCs w:val="28"/>
          </w:rPr>
          <w:delText xml:space="preserve">mode </w:delText>
        </w:r>
      </w:del>
      <w:ins w:id="1036" w:author="Soheir Adam" w:date="2015-07-04T16:24:00Z">
        <w:r w:rsidR="00A53A80">
          <w:rPr>
            <w:rFonts w:ascii="Times New Roman" w:hAnsi="Times New Roman" w:cs="Times New Roman"/>
            <w:sz w:val="28"/>
            <w:szCs w:val="28"/>
          </w:rPr>
          <w:t>source</w:t>
        </w:r>
        <w:r w:rsidR="00A53A80" w:rsidRPr="003B05F2">
          <w:rPr>
            <w:rFonts w:ascii="Times New Roman" w:hAnsi="Times New Roman" w:cs="Times New Roman"/>
            <w:sz w:val="28"/>
            <w:szCs w:val="28"/>
          </w:rPr>
          <w:t xml:space="preserve"> </w:t>
        </w:r>
      </w:ins>
      <w:r w:rsidRPr="003B05F2">
        <w:rPr>
          <w:rFonts w:ascii="Times New Roman" w:hAnsi="Times New Roman" w:cs="Times New Roman"/>
          <w:sz w:val="28"/>
          <w:szCs w:val="28"/>
        </w:rPr>
        <w:t>of stem cell</w:t>
      </w:r>
      <w:ins w:id="1037" w:author="Soheir Adam" w:date="2015-07-04T16:25:00Z">
        <w:r w:rsidR="00A53A80">
          <w:rPr>
            <w:rFonts w:ascii="Times New Roman" w:hAnsi="Times New Roman" w:cs="Times New Roman"/>
            <w:sz w:val="28"/>
            <w:szCs w:val="28"/>
          </w:rPr>
          <w:t>s in HSCT</w:t>
        </w:r>
      </w:ins>
      <w:r w:rsidRPr="003B05F2">
        <w:rPr>
          <w:rFonts w:ascii="Times New Roman" w:hAnsi="Times New Roman" w:cs="Times New Roman"/>
          <w:sz w:val="28"/>
          <w:szCs w:val="28"/>
        </w:rPr>
        <w:t xml:space="preserve"> </w:t>
      </w:r>
      <w:del w:id="1038" w:author="Soheir Adam" w:date="2015-07-04T16:25:00Z">
        <w:r w:rsidRPr="003B05F2" w:rsidDel="00A53A80">
          <w:rPr>
            <w:rFonts w:ascii="Times New Roman" w:hAnsi="Times New Roman" w:cs="Times New Roman"/>
            <w:sz w:val="28"/>
            <w:szCs w:val="28"/>
          </w:rPr>
          <w:delText xml:space="preserve">transplantation </w:delText>
        </w:r>
      </w:del>
      <w:r w:rsidRPr="003B05F2">
        <w:rPr>
          <w:rFonts w:ascii="Times New Roman" w:hAnsi="Times New Roman" w:cs="Times New Roman"/>
          <w:sz w:val="28"/>
          <w:szCs w:val="28"/>
        </w:rPr>
        <w:t xml:space="preserve">in </w:t>
      </w:r>
      <w:del w:id="1039" w:author="Soheir Adam" w:date="2015-08-06T22:41:00Z">
        <w:r w:rsidRPr="003B05F2" w:rsidDel="00396484">
          <w:rPr>
            <w:rFonts w:ascii="Times New Roman" w:hAnsi="Times New Roman" w:cs="Times New Roman"/>
            <w:sz w:val="28"/>
            <w:szCs w:val="28"/>
          </w:rPr>
          <w:delText xml:space="preserve">thalassemia </w:delText>
        </w:r>
      </w:del>
      <w:ins w:id="1040" w:author="Soheir Adam" w:date="2015-08-06T22:41:00Z">
        <w:r w:rsidR="00396484">
          <w:rPr>
            <w:rFonts w:ascii="Times New Roman" w:hAnsi="Times New Roman" w:cs="Times New Roman"/>
            <w:sz w:val="28"/>
            <w:szCs w:val="28"/>
          </w:rPr>
          <w:t>BTM</w:t>
        </w:r>
        <w:r w:rsidR="00396484" w:rsidRPr="003B05F2">
          <w:rPr>
            <w:rFonts w:ascii="Times New Roman" w:hAnsi="Times New Roman" w:cs="Times New Roman"/>
            <w:sz w:val="28"/>
            <w:szCs w:val="28"/>
          </w:rPr>
          <w:t xml:space="preserve"> </w:t>
        </w:r>
      </w:ins>
      <w:r>
        <w:rPr>
          <w:rFonts w:ascii="Times New Roman" w:hAnsi="Times New Roman" w:cs="Times New Roman"/>
          <w:sz w:val="28"/>
          <w:szCs w:val="28"/>
        </w:rPr>
        <w:t xml:space="preserve">as </w:t>
      </w:r>
      <w:r w:rsidRPr="003B05F2">
        <w:rPr>
          <w:rFonts w:ascii="Times New Roman" w:hAnsi="Times New Roman" w:cs="Times New Roman"/>
          <w:sz w:val="28"/>
          <w:szCs w:val="28"/>
        </w:rPr>
        <w:t xml:space="preserve">it may </w:t>
      </w:r>
      <w:del w:id="1041" w:author="Soheir Adam" w:date="2015-07-04T16:25:00Z">
        <w:r w:rsidRPr="003B05F2" w:rsidDel="00A53A80">
          <w:rPr>
            <w:rFonts w:ascii="Times New Roman" w:hAnsi="Times New Roman" w:cs="Times New Roman"/>
            <w:sz w:val="28"/>
            <w:szCs w:val="28"/>
          </w:rPr>
          <w:delText xml:space="preserve">run the </w:delText>
        </w:r>
        <w:r w:rsidDel="00A53A80">
          <w:rPr>
            <w:rFonts w:ascii="Times New Roman" w:hAnsi="Times New Roman" w:cs="Times New Roman"/>
            <w:sz w:val="28"/>
            <w:szCs w:val="28"/>
          </w:rPr>
          <w:delText>same</w:delText>
        </w:r>
      </w:del>
      <w:ins w:id="1042" w:author="Soheir Adam" w:date="2015-07-04T16:25:00Z">
        <w:r w:rsidR="00396484">
          <w:rPr>
            <w:rFonts w:ascii="Times New Roman" w:hAnsi="Times New Roman" w:cs="Times New Roman"/>
            <w:sz w:val="28"/>
            <w:szCs w:val="28"/>
          </w:rPr>
          <w:t>carry</w:t>
        </w:r>
        <w:r w:rsidR="00A53A80">
          <w:rPr>
            <w:rFonts w:ascii="Times New Roman" w:hAnsi="Times New Roman" w:cs="Times New Roman"/>
            <w:sz w:val="28"/>
            <w:szCs w:val="28"/>
          </w:rPr>
          <w:t xml:space="preserve"> a similar</w:t>
        </w:r>
      </w:ins>
      <w:r>
        <w:rPr>
          <w:rFonts w:ascii="Times New Roman" w:hAnsi="Times New Roman" w:cs="Times New Roman"/>
          <w:sz w:val="28"/>
          <w:szCs w:val="28"/>
        </w:rPr>
        <w:t xml:space="preserve"> </w:t>
      </w:r>
      <w:r w:rsidRPr="003B05F2">
        <w:rPr>
          <w:rFonts w:ascii="Times New Roman" w:hAnsi="Times New Roman" w:cs="Times New Roman"/>
          <w:sz w:val="28"/>
          <w:szCs w:val="28"/>
        </w:rPr>
        <w:t xml:space="preserve">risk of </w:t>
      </w:r>
      <w:del w:id="1043" w:author="Soheir Adam" w:date="2015-07-04T16:26:00Z">
        <w:r w:rsidRPr="003B05F2" w:rsidDel="00A53A80">
          <w:rPr>
            <w:rFonts w:ascii="Times New Roman" w:hAnsi="Times New Roman" w:cs="Times New Roman"/>
            <w:sz w:val="28"/>
            <w:szCs w:val="28"/>
          </w:rPr>
          <w:delText>a lower</w:delText>
        </w:r>
      </w:del>
      <w:ins w:id="1044" w:author="Soheir Adam" w:date="2015-07-04T16:26:00Z">
        <w:r w:rsidR="00A53A80">
          <w:rPr>
            <w:rFonts w:ascii="Times New Roman" w:hAnsi="Times New Roman" w:cs="Times New Roman"/>
            <w:sz w:val="28"/>
            <w:szCs w:val="28"/>
          </w:rPr>
          <w:t>reduced</w:t>
        </w:r>
      </w:ins>
      <w:r w:rsidRPr="003B05F2">
        <w:rPr>
          <w:rFonts w:ascii="Times New Roman" w:hAnsi="Times New Roman" w:cs="Times New Roman"/>
          <w:sz w:val="28"/>
          <w:szCs w:val="28"/>
        </w:rPr>
        <w:t xml:space="preserve"> engraftment</w:t>
      </w:r>
      <w:ins w:id="1045" w:author="Soheir Adam" w:date="2015-07-04T16:26:00Z">
        <w:r w:rsidR="00A53A80">
          <w:rPr>
            <w:rFonts w:ascii="Times New Roman" w:hAnsi="Times New Roman" w:cs="Times New Roman"/>
            <w:sz w:val="28"/>
            <w:szCs w:val="28"/>
          </w:rPr>
          <w:t>. Moreover,</w:t>
        </w:r>
      </w:ins>
      <w:r>
        <w:rPr>
          <w:rFonts w:ascii="Times New Roman" w:hAnsi="Times New Roman" w:cs="Times New Roman"/>
          <w:sz w:val="28"/>
          <w:szCs w:val="28"/>
        </w:rPr>
        <w:t xml:space="preserve"> </w:t>
      </w:r>
      <w:ins w:id="1046" w:author="Soheir Adam" w:date="2015-07-04T16:26:00Z">
        <w:r w:rsidR="00A53A80">
          <w:rPr>
            <w:rFonts w:ascii="Times New Roman" w:hAnsi="Times New Roman" w:cs="Times New Roman"/>
            <w:sz w:val="28"/>
            <w:szCs w:val="28"/>
          </w:rPr>
          <w:t xml:space="preserve">there is no advantage </w:t>
        </w:r>
      </w:ins>
      <w:ins w:id="1047" w:author="Soheir Adam" w:date="2015-07-04T16:27:00Z">
        <w:r w:rsidR="009524B3">
          <w:rPr>
            <w:rFonts w:ascii="Times New Roman" w:hAnsi="Times New Roman" w:cs="Times New Roman"/>
            <w:sz w:val="28"/>
            <w:szCs w:val="28"/>
          </w:rPr>
          <w:t xml:space="preserve">for BMT </w:t>
        </w:r>
      </w:ins>
      <w:ins w:id="1048" w:author="Soheir Adam" w:date="2015-07-04T16:26:00Z">
        <w:r w:rsidR="00A53A80">
          <w:rPr>
            <w:rFonts w:ascii="Times New Roman" w:hAnsi="Times New Roman" w:cs="Times New Roman"/>
            <w:sz w:val="28"/>
            <w:szCs w:val="28"/>
          </w:rPr>
          <w:t xml:space="preserve">in </w:t>
        </w:r>
      </w:ins>
      <w:del w:id="1049" w:author="Soheir Adam" w:date="2015-07-04T16:26:00Z">
        <w:r w:rsidDel="00A53A80">
          <w:rPr>
            <w:rFonts w:ascii="Times New Roman" w:hAnsi="Times New Roman" w:cs="Times New Roman"/>
            <w:sz w:val="28"/>
            <w:szCs w:val="28"/>
          </w:rPr>
          <w:delText xml:space="preserve">apart from not providing any significant edge in </w:delText>
        </w:r>
      </w:del>
      <w:del w:id="1050" w:author="Soheir Adam" w:date="2015-07-04T16:27:00Z">
        <w:r w:rsidDel="00A53A80">
          <w:rPr>
            <w:rFonts w:ascii="Times New Roman" w:hAnsi="Times New Roman" w:cs="Times New Roman"/>
            <w:sz w:val="28"/>
            <w:szCs w:val="28"/>
          </w:rPr>
          <w:delText xml:space="preserve">Overall Survival </w:delText>
        </w:r>
      </w:del>
      <w:ins w:id="1051" w:author="Soheir Adam" w:date="2015-07-04T16:27:00Z">
        <w:r w:rsidR="00A53A80">
          <w:rPr>
            <w:rFonts w:ascii="Times New Roman" w:hAnsi="Times New Roman" w:cs="Times New Roman"/>
            <w:sz w:val="28"/>
            <w:szCs w:val="28"/>
          </w:rPr>
          <w:t xml:space="preserve">OS </w:t>
        </w:r>
      </w:ins>
      <w:r>
        <w:rPr>
          <w:rFonts w:ascii="Times New Roman" w:hAnsi="Times New Roman" w:cs="Times New Roman"/>
          <w:sz w:val="28"/>
          <w:szCs w:val="28"/>
        </w:rPr>
        <w:t>and D</w:t>
      </w:r>
      <w:del w:id="1052" w:author="Soheir Adam" w:date="2015-07-04T16:27:00Z">
        <w:r w:rsidDel="00A53A80">
          <w:rPr>
            <w:rFonts w:ascii="Times New Roman" w:hAnsi="Times New Roman" w:cs="Times New Roman"/>
            <w:sz w:val="28"/>
            <w:szCs w:val="28"/>
          </w:rPr>
          <w:delText xml:space="preserve">isease </w:delText>
        </w:r>
      </w:del>
      <w:r>
        <w:rPr>
          <w:rFonts w:ascii="Times New Roman" w:hAnsi="Times New Roman" w:cs="Times New Roman"/>
          <w:sz w:val="28"/>
          <w:szCs w:val="28"/>
        </w:rPr>
        <w:t>F</w:t>
      </w:r>
      <w:del w:id="1053" w:author="Soheir Adam" w:date="2015-07-04T16:27:00Z">
        <w:r w:rsidDel="00A53A80">
          <w:rPr>
            <w:rFonts w:ascii="Times New Roman" w:hAnsi="Times New Roman" w:cs="Times New Roman"/>
            <w:sz w:val="28"/>
            <w:szCs w:val="28"/>
          </w:rPr>
          <w:delText xml:space="preserve">ree </w:delText>
        </w:r>
      </w:del>
      <w:r>
        <w:rPr>
          <w:rFonts w:ascii="Times New Roman" w:hAnsi="Times New Roman" w:cs="Times New Roman"/>
          <w:sz w:val="28"/>
          <w:szCs w:val="28"/>
        </w:rPr>
        <w:t>S</w:t>
      </w:r>
      <w:del w:id="1054" w:author="Soheir Adam" w:date="2015-07-04T16:27:00Z">
        <w:r w:rsidDel="00A53A80">
          <w:rPr>
            <w:rFonts w:ascii="Times New Roman" w:hAnsi="Times New Roman" w:cs="Times New Roman"/>
            <w:sz w:val="28"/>
            <w:szCs w:val="28"/>
          </w:rPr>
          <w:delText>urvival</w:delText>
        </w:r>
      </w:del>
      <w:r>
        <w:rPr>
          <w:rFonts w:ascii="Times New Roman" w:hAnsi="Times New Roman" w:cs="Times New Roman"/>
          <w:sz w:val="28"/>
          <w:szCs w:val="28"/>
        </w:rPr>
        <w:t xml:space="preserve"> </w:t>
      </w:r>
      <w:ins w:id="1055" w:author="Soheir Adam" w:date="2015-07-04T16:28:00Z">
        <w:r w:rsidR="009524B3">
          <w:rPr>
            <w:rFonts w:ascii="Times New Roman" w:hAnsi="Times New Roman" w:cs="Times New Roman"/>
            <w:sz w:val="28"/>
            <w:szCs w:val="28"/>
          </w:rPr>
          <w:t xml:space="preserve">compared to PBSCT </w:t>
        </w:r>
      </w:ins>
      <w:r>
        <w:rPr>
          <w:rFonts w:ascii="Times New Roman" w:hAnsi="Times New Roman" w:cs="Times New Roman"/>
          <w:sz w:val="28"/>
          <w:szCs w:val="28"/>
        </w:rPr>
        <w:t xml:space="preserve">in  </w:t>
      </w:r>
      <w:ins w:id="1056" w:author="Soheir Adam" w:date="2015-08-06T22:42:00Z">
        <w:r w:rsidR="009D0F6B">
          <w:rPr>
            <w:rFonts w:ascii="Times New Roman" w:hAnsi="Times New Roman" w:cs="Times New Roman"/>
            <w:sz w:val="28"/>
            <w:szCs w:val="28"/>
          </w:rPr>
          <w:t>BTM</w:t>
        </w:r>
      </w:ins>
      <w:del w:id="1057" w:author="Soheir Adam" w:date="2015-08-06T22:42:00Z">
        <w:r w:rsidDel="009D0F6B">
          <w:rPr>
            <w:rFonts w:ascii="Times New Roman" w:hAnsi="Times New Roman" w:cs="Times New Roman"/>
            <w:sz w:val="28"/>
            <w:szCs w:val="28"/>
          </w:rPr>
          <w:delText>thalassemia</w:delText>
        </w:r>
      </w:del>
      <w:r>
        <w:rPr>
          <w:rFonts w:ascii="Times New Roman" w:hAnsi="Times New Roman" w:cs="Times New Roman"/>
          <w:sz w:val="28"/>
          <w:szCs w:val="28"/>
        </w:rPr>
        <w:t xml:space="preserve"> patients</w:t>
      </w:r>
      <w:del w:id="1058" w:author="Soheir Adam" w:date="2015-07-04T16:28:00Z">
        <w:r w:rsidDel="009524B3">
          <w:rPr>
            <w:rFonts w:ascii="Times New Roman" w:hAnsi="Times New Roman" w:cs="Times New Roman"/>
            <w:sz w:val="28"/>
            <w:szCs w:val="28"/>
          </w:rPr>
          <w:delText xml:space="preserve"> undergoing HSCT</w:delText>
        </w:r>
      </w:del>
      <w:r>
        <w:rPr>
          <w:rFonts w:ascii="Times New Roman" w:hAnsi="Times New Roman" w:cs="Times New Roman"/>
          <w:sz w:val="28"/>
          <w:szCs w:val="28"/>
        </w:rPr>
        <w:t>. Considering t</w:t>
      </w:r>
      <w:r w:rsidRPr="003B05F2">
        <w:rPr>
          <w:rFonts w:ascii="Times New Roman" w:hAnsi="Times New Roman" w:cs="Times New Roman"/>
          <w:sz w:val="28"/>
          <w:szCs w:val="28"/>
        </w:rPr>
        <w:t xml:space="preserve">he </w:t>
      </w:r>
      <w:del w:id="1059" w:author="Soheir Adam" w:date="2015-07-04T16:28:00Z">
        <w:r w:rsidRPr="003B05F2" w:rsidDel="004868D6">
          <w:rPr>
            <w:rFonts w:ascii="Times New Roman" w:hAnsi="Times New Roman" w:cs="Times New Roman"/>
            <w:sz w:val="28"/>
            <w:szCs w:val="28"/>
          </w:rPr>
          <w:delText>side effects</w:delText>
        </w:r>
      </w:del>
      <w:ins w:id="1060" w:author="Soheir Adam" w:date="2015-07-04T16:28:00Z">
        <w:r w:rsidR="004868D6">
          <w:rPr>
            <w:rFonts w:ascii="Times New Roman" w:hAnsi="Times New Roman" w:cs="Times New Roman"/>
            <w:sz w:val="28"/>
            <w:szCs w:val="28"/>
          </w:rPr>
          <w:t>complications</w:t>
        </w:r>
      </w:ins>
      <w:r w:rsidRPr="003B05F2">
        <w:rPr>
          <w:rFonts w:ascii="Times New Roman" w:hAnsi="Times New Roman" w:cs="Times New Roman"/>
          <w:sz w:val="28"/>
          <w:szCs w:val="28"/>
        </w:rPr>
        <w:t xml:space="preserve"> of stem cell transplantation</w:t>
      </w:r>
      <w:r>
        <w:rPr>
          <w:rFonts w:ascii="Times New Roman" w:hAnsi="Times New Roman" w:cs="Times New Roman"/>
          <w:sz w:val="28"/>
          <w:szCs w:val="28"/>
        </w:rPr>
        <w:t xml:space="preserve"> </w:t>
      </w:r>
      <w:del w:id="1061" w:author="Soheir Adam" w:date="2015-07-04T16:29:00Z">
        <w:r w:rsidDel="004868D6">
          <w:rPr>
            <w:rFonts w:ascii="Times New Roman" w:hAnsi="Times New Roman" w:cs="Times New Roman"/>
            <w:sz w:val="28"/>
            <w:szCs w:val="28"/>
          </w:rPr>
          <w:delText xml:space="preserve">which can play a significant role in morbidity and mortality of the patients </w:delText>
        </w:r>
      </w:del>
      <w:r>
        <w:rPr>
          <w:rFonts w:ascii="Times New Roman" w:hAnsi="Times New Roman" w:cs="Times New Roman"/>
          <w:sz w:val="28"/>
          <w:szCs w:val="28"/>
        </w:rPr>
        <w:t>post-transplant,</w:t>
      </w:r>
      <w:r w:rsidRPr="003B05F2">
        <w:rPr>
          <w:rFonts w:ascii="Times New Roman" w:hAnsi="Times New Roman" w:cs="Times New Roman"/>
          <w:sz w:val="28"/>
          <w:szCs w:val="28"/>
        </w:rPr>
        <w:t xml:space="preserve"> </w:t>
      </w:r>
      <w:r>
        <w:rPr>
          <w:rFonts w:ascii="Times New Roman" w:hAnsi="Times New Roman" w:cs="Times New Roman"/>
          <w:sz w:val="28"/>
          <w:szCs w:val="28"/>
        </w:rPr>
        <w:t>a</w:t>
      </w:r>
      <w:r w:rsidRPr="003B05F2">
        <w:rPr>
          <w:rFonts w:ascii="Times New Roman" w:hAnsi="Times New Roman" w:cs="Times New Roman"/>
          <w:sz w:val="28"/>
          <w:szCs w:val="28"/>
        </w:rPr>
        <w:t xml:space="preserve">GVHD and </w:t>
      </w:r>
      <w:r>
        <w:rPr>
          <w:rFonts w:ascii="Times New Roman" w:hAnsi="Times New Roman" w:cs="Times New Roman"/>
          <w:sz w:val="28"/>
          <w:szCs w:val="28"/>
        </w:rPr>
        <w:t>cGVHD are</w:t>
      </w:r>
      <w:r w:rsidRPr="003B05F2">
        <w:rPr>
          <w:rFonts w:ascii="Times New Roman" w:hAnsi="Times New Roman" w:cs="Times New Roman"/>
          <w:sz w:val="28"/>
          <w:szCs w:val="28"/>
        </w:rPr>
        <w:t xml:space="preserve"> </w:t>
      </w:r>
      <w:del w:id="1062" w:author="Soheir Adam" w:date="2015-07-04T16:29:00Z">
        <w:r w:rsidRPr="003B05F2" w:rsidDel="004868D6">
          <w:rPr>
            <w:rFonts w:ascii="Times New Roman" w:hAnsi="Times New Roman" w:cs="Times New Roman"/>
            <w:sz w:val="28"/>
            <w:szCs w:val="28"/>
          </w:rPr>
          <w:delText xml:space="preserve">much </w:delText>
        </w:r>
      </w:del>
      <w:ins w:id="1063" w:author="Soheir Adam" w:date="2015-07-04T16:29:00Z">
        <w:r w:rsidR="004868D6">
          <w:rPr>
            <w:rFonts w:ascii="Times New Roman" w:hAnsi="Times New Roman" w:cs="Times New Roman"/>
            <w:sz w:val="28"/>
            <w:szCs w:val="28"/>
          </w:rPr>
          <w:t xml:space="preserve">significantly </w:t>
        </w:r>
      </w:ins>
      <w:r w:rsidRPr="003B05F2">
        <w:rPr>
          <w:rFonts w:ascii="Times New Roman" w:hAnsi="Times New Roman" w:cs="Times New Roman"/>
          <w:sz w:val="28"/>
          <w:szCs w:val="28"/>
        </w:rPr>
        <w:t>lower in BMT than PBHSCT</w:t>
      </w:r>
      <w:ins w:id="1064" w:author="Soheir Adam" w:date="2015-07-04T16:29:00Z">
        <w:r w:rsidR="004868D6">
          <w:rPr>
            <w:rFonts w:ascii="Times New Roman" w:hAnsi="Times New Roman" w:cs="Times New Roman"/>
            <w:sz w:val="28"/>
            <w:szCs w:val="28"/>
          </w:rPr>
          <w:t xml:space="preserve">. </w:t>
        </w:r>
      </w:ins>
    </w:p>
    <w:p w14:paraId="5A30DBF9" w14:textId="24D4BD99" w:rsidR="002862AE" w:rsidRPr="003B05F2" w:rsidRDefault="002862AE" w:rsidP="002862AE">
      <w:pPr>
        <w:spacing w:line="360" w:lineRule="auto"/>
        <w:rPr>
          <w:rFonts w:ascii="Times New Roman" w:hAnsi="Times New Roman" w:cs="Times New Roman"/>
          <w:sz w:val="28"/>
          <w:szCs w:val="28"/>
        </w:rPr>
      </w:pPr>
      <w:del w:id="1065" w:author="Soheir Adam" w:date="2015-07-04T16:29:00Z">
        <w:r w:rsidRPr="003B05F2" w:rsidDel="004868D6">
          <w:rPr>
            <w:rFonts w:ascii="Times New Roman" w:hAnsi="Times New Roman" w:cs="Times New Roman"/>
            <w:sz w:val="28"/>
            <w:szCs w:val="28"/>
          </w:rPr>
          <w:delText xml:space="preserve">, </w:delText>
        </w:r>
      </w:del>
      <w:del w:id="1066" w:author="Soheir Adam" w:date="2015-07-04T16:30:00Z">
        <w:r w:rsidRPr="003B05F2" w:rsidDel="004868D6">
          <w:rPr>
            <w:rFonts w:ascii="Times New Roman" w:hAnsi="Times New Roman" w:cs="Times New Roman"/>
            <w:sz w:val="28"/>
            <w:szCs w:val="28"/>
          </w:rPr>
          <w:delText xml:space="preserve">the use of BMT as a tool for stem cell transplantation </w:delText>
        </w:r>
        <w:r w:rsidDel="004868D6">
          <w:rPr>
            <w:rFonts w:ascii="Times New Roman" w:hAnsi="Times New Roman" w:cs="Times New Roman"/>
            <w:sz w:val="28"/>
            <w:szCs w:val="28"/>
          </w:rPr>
          <w:delText xml:space="preserve">can be </w:delText>
        </w:r>
        <w:r w:rsidRPr="003B05F2" w:rsidDel="004868D6">
          <w:rPr>
            <w:rFonts w:ascii="Times New Roman" w:hAnsi="Times New Roman" w:cs="Times New Roman"/>
            <w:sz w:val="28"/>
            <w:szCs w:val="28"/>
          </w:rPr>
          <w:delText xml:space="preserve"> </w:delText>
        </w:r>
        <w:r w:rsidDel="004868D6">
          <w:rPr>
            <w:rFonts w:ascii="Times New Roman" w:hAnsi="Times New Roman" w:cs="Times New Roman"/>
            <w:sz w:val="28"/>
            <w:szCs w:val="28"/>
          </w:rPr>
          <w:delText>envisaged compared to</w:delText>
        </w:r>
        <w:r w:rsidRPr="003B05F2" w:rsidDel="004868D6">
          <w:rPr>
            <w:rFonts w:ascii="Times New Roman" w:hAnsi="Times New Roman" w:cs="Times New Roman"/>
            <w:sz w:val="28"/>
            <w:szCs w:val="28"/>
          </w:rPr>
          <w:delText xml:space="preserve"> the use of PBHSCT</w:delText>
        </w:r>
        <w:r w:rsidDel="004868D6">
          <w:rPr>
            <w:rFonts w:ascii="Times New Roman" w:hAnsi="Times New Roman" w:cs="Times New Roman"/>
            <w:sz w:val="28"/>
            <w:szCs w:val="28"/>
          </w:rPr>
          <w:delText xml:space="preserve"> although there is no difference in Transplant Related Mortality between these two stem cell sources</w:delText>
        </w:r>
        <w:r w:rsidRPr="003B05F2" w:rsidDel="004868D6">
          <w:rPr>
            <w:rFonts w:ascii="Times New Roman" w:hAnsi="Times New Roman" w:cs="Times New Roman"/>
            <w:sz w:val="28"/>
            <w:szCs w:val="28"/>
          </w:rPr>
          <w:delText xml:space="preserve">. </w:delText>
        </w:r>
      </w:del>
      <w:ins w:id="1067" w:author="Soheir Adam" w:date="2015-07-04T16:31:00Z">
        <w:r w:rsidR="004868D6">
          <w:rPr>
            <w:rFonts w:ascii="Times New Roman" w:hAnsi="Times New Roman" w:cs="Times New Roman"/>
            <w:sz w:val="28"/>
            <w:szCs w:val="28"/>
          </w:rPr>
          <w:t xml:space="preserve">By the same token, there was no significant advantage to </w:t>
        </w:r>
      </w:ins>
      <w:ins w:id="1068" w:author="Soheir Adam" w:date="2015-08-06T22:44:00Z">
        <w:r w:rsidR="0015000C">
          <w:rPr>
            <w:rFonts w:ascii="Times New Roman" w:hAnsi="Times New Roman" w:cs="Times New Roman"/>
            <w:sz w:val="28"/>
            <w:szCs w:val="28"/>
          </w:rPr>
          <w:t xml:space="preserve">MRD-BMT and </w:t>
        </w:r>
      </w:ins>
      <w:del w:id="1069" w:author="Soheir Adam" w:date="2015-07-04T16:30:00Z">
        <w:r w:rsidRPr="003B05F2" w:rsidDel="004868D6">
          <w:rPr>
            <w:rFonts w:ascii="Times New Roman" w:hAnsi="Times New Roman" w:cs="Times New Roman"/>
            <w:sz w:val="28"/>
            <w:szCs w:val="28"/>
          </w:rPr>
          <w:delText xml:space="preserve">Another </w:delText>
        </w:r>
        <w:r w:rsidDel="004868D6">
          <w:rPr>
            <w:rFonts w:ascii="Times New Roman" w:hAnsi="Times New Roman" w:cs="Times New Roman"/>
            <w:sz w:val="28"/>
            <w:szCs w:val="28"/>
          </w:rPr>
          <w:delText>relevant interpretation</w:delText>
        </w:r>
        <w:r w:rsidRPr="003B05F2" w:rsidDel="004868D6">
          <w:rPr>
            <w:rFonts w:ascii="Times New Roman" w:hAnsi="Times New Roman" w:cs="Times New Roman"/>
            <w:sz w:val="28"/>
            <w:szCs w:val="28"/>
          </w:rPr>
          <w:delText xml:space="preserve"> is </w:delText>
        </w:r>
        <w:r w:rsidDel="004868D6">
          <w:rPr>
            <w:rFonts w:ascii="Times New Roman" w:hAnsi="Times New Roman" w:cs="Times New Roman"/>
            <w:sz w:val="28"/>
            <w:szCs w:val="28"/>
          </w:rPr>
          <w:delText xml:space="preserve">the lack of any significant </w:delText>
        </w:r>
      </w:del>
      <w:del w:id="1070" w:author="Soheir Adam" w:date="2015-07-04T16:32:00Z">
        <w:r w:rsidDel="006B52C9">
          <w:rPr>
            <w:rFonts w:ascii="Times New Roman" w:hAnsi="Times New Roman" w:cs="Times New Roman"/>
            <w:sz w:val="28"/>
            <w:szCs w:val="28"/>
          </w:rPr>
          <w:delText xml:space="preserve">edge </w:delText>
        </w:r>
        <w:r w:rsidRPr="003B05F2" w:rsidDel="006B52C9">
          <w:rPr>
            <w:rFonts w:ascii="Times New Roman" w:hAnsi="Times New Roman" w:cs="Times New Roman"/>
            <w:sz w:val="28"/>
            <w:szCs w:val="28"/>
          </w:rPr>
          <w:delText>of MRD-BMT</w:delText>
        </w:r>
      </w:del>
      <w:del w:id="1071" w:author="Soheir Adam" w:date="2015-08-06T22:44:00Z">
        <w:r w:rsidRPr="003B05F2" w:rsidDel="0015000C">
          <w:rPr>
            <w:rFonts w:ascii="Times New Roman" w:hAnsi="Times New Roman" w:cs="Times New Roman"/>
            <w:sz w:val="28"/>
            <w:szCs w:val="28"/>
          </w:rPr>
          <w:delText xml:space="preserve"> compared to </w:delText>
        </w:r>
      </w:del>
      <w:del w:id="1072" w:author="Soheir Adam" w:date="2015-07-04T16:32:00Z">
        <w:r w:rsidRPr="003B05F2" w:rsidDel="006B52C9">
          <w:rPr>
            <w:rFonts w:ascii="Times New Roman" w:hAnsi="Times New Roman" w:cs="Times New Roman"/>
            <w:sz w:val="28"/>
            <w:szCs w:val="28"/>
          </w:rPr>
          <w:delText xml:space="preserve">all </w:delText>
        </w:r>
      </w:del>
      <w:del w:id="1073" w:author="Soheir Adam" w:date="2015-08-06T22:43:00Z">
        <w:r w:rsidRPr="003B05F2" w:rsidDel="0015000C">
          <w:rPr>
            <w:rFonts w:ascii="Times New Roman" w:hAnsi="Times New Roman" w:cs="Times New Roman"/>
            <w:sz w:val="28"/>
            <w:szCs w:val="28"/>
          </w:rPr>
          <w:delText xml:space="preserve">Other BMT </w:delText>
        </w:r>
      </w:del>
      <w:del w:id="1074" w:author="Soheir Adam" w:date="2015-07-04T16:32:00Z">
        <w:r w:rsidRPr="003B05F2" w:rsidDel="006B52C9">
          <w:rPr>
            <w:rFonts w:ascii="Times New Roman" w:hAnsi="Times New Roman" w:cs="Times New Roman"/>
            <w:sz w:val="28"/>
            <w:szCs w:val="28"/>
          </w:rPr>
          <w:delText xml:space="preserve">like </w:delText>
        </w:r>
      </w:del>
      <w:r w:rsidRPr="003B05F2">
        <w:rPr>
          <w:rFonts w:ascii="Times New Roman" w:hAnsi="Times New Roman" w:cs="Times New Roman"/>
          <w:sz w:val="28"/>
          <w:szCs w:val="28"/>
        </w:rPr>
        <w:t xml:space="preserve">MSD-BMT </w:t>
      </w:r>
      <w:del w:id="1075" w:author="Soheir Adam" w:date="2015-08-06T22:44:00Z">
        <w:r w:rsidRPr="003B05F2" w:rsidDel="0015000C">
          <w:rPr>
            <w:rFonts w:ascii="Times New Roman" w:hAnsi="Times New Roman" w:cs="Times New Roman"/>
            <w:sz w:val="28"/>
            <w:szCs w:val="28"/>
          </w:rPr>
          <w:delText xml:space="preserve">and </w:delText>
        </w:r>
      </w:del>
      <w:ins w:id="1076" w:author="Soheir Adam" w:date="2015-08-06T22:44:00Z">
        <w:r w:rsidR="0015000C">
          <w:rPr>
            <w:rFonts w:ascii="Times New Roman" w:hAnsi="Times New Roman" w:cs="Times New Roman"/>
            <w:sz w:val="28"/>
            <w:szCs w:val="28"/>
          </w:rPr>
          <w:t>compared to</w:t>
        </w:r>
        <w:r w:rsidR="0015000C" w:rsidRPr="003B05F2">
          <w:rPr>
            <w:rFonts w:ascii="Times New Roman" w:hAnsi="Times New Roman" w:cs="Times New Roman"/>
            <w:sz w:val="28"/>
            <w:szCs w:val="28"/>
          </w:rPr>
          <w:t xml:space="preserve"> </w:t>
        </w:r>
      </w:ins>
      <w:r w:rsidRPr="003B05F2">
        <w:rPr>
          <w:rFonts w:ascii="Times New Roman" w:hAnsi="Times New Roman" w:cs="Times New Roman"/>
          <w:sz w:val="28"/>
          <w:szCs w:val="28"/>
        </w:rPr>
        <w:t>MUD-BMT</w:t>
      </w:r>
      <w:del w:id="1077" w:author="Soheir Adam" w:date="2015-07-04T16:32:00Z">
        <w:r w:rsidRPr="003B05F2" w:rsidDel="006B52C9">
          <w:rPr>
            <w:rFonts w:ascii="Times New Roman" w:hAnsi="Times New Roman" w:cs="Times New Roman"/>
            <w:sz w:val="28"/>
            <w:szCs w:val="28"/>
          </w:rPr>
          <w:delText xml:space="preserve"> </w:delText>
        </w:r>
      </w:del>
      <w:ins w:id="1078" w:author="Soheir Adam" w:date="2015-07-04T16:33:00Z">
        <w:r w:rsidR="006B52C9">
          <w:rPr>
            <w:rFonts w:ascii="Times New Roman" w:hAnsi="Times New Roman" w:cs="Times New Roman"/>
            <w:sz w:val="28"/>
            <w:szCs w:val="28"/>
          </w:rPr>
          <w:t xml:space="preserve"> </w:t>
        </w:r>
      </w:ins>
      <w:r>
        <w:rPr>
          <w:rFonts w:ascii="Times New Roman" w:hAnsi="Times New Roman" w:cs="Times New Roman"/>
          <w:sz w:val="28"/>
          <w:szCs w:val="28"/>
        </w:rPr>
        <w:t xml:space="preserve">in terms of  </w:t>
      </w:r>
      <w:r w:rsidRPr="003B05F2">
        <w:rPr>
          <w:rFonts w:ascii="Times New Roman" w:hAnsi="Times New Roman" w:cs="Times New Roman"/>
          <w:sz w:val="28"/>
          <w:szCs w:val="28"/>
        </w:rPr>
        <w:t xml:space="preserve">the </w:t>
      </w:r>
      <w:del w:id="1079" w:author="Soheir Adam" w:date="2015-07-04T16:33:00Z">
        <w:r w:rsidRPr="003B05F2" w:rsidDel="006B52C9">
          <w:rPr>
            <w:rFonts w:ascii="Times New Roman" w:hAnsi="Times New Roman" w:cs="Times New Roman"/>
            <w:sz w:val="28"/>
            <w:szCs w:val="28"/>
          </w:rPr>
          <w:delText>Overall Survival</w:delText>
        </w:r>
      </w:del>
      <w:ins w:id="1080" w:author="Soheir Adam" w:date="2015-07-04T16:33:00Z">
        <w:r w:rsidR="006B52C9">
          <w:rPr>
            <w:rFonts w:ascii="Times New Roman" w:hAnsi="Times New Roman" w:cs="Times New Roman"/>
            <w:sz w:val="28"/>
            <w:szCs w:val="28"/>
          </w:rPr>
          <w:t>OS</w:t>
        </w:r>
      </w:ins>
      <w:r w:rsidRPr="003B05F2">
        <w:rPr>
          <w:rFonts w:ascii="Times New Roman" w:hAnsi="Times New Roman" w:cs="Times New Roman"/>
          <w:sz w:val="28"/>
          <w:szCs w:val="28"/>
        </w:rPr>
        <w:t xml:space="preserve">, </w:t>
      </w:r>
      <w:del w:id="1081" w:author="Soheir Adam" w:date="2015-07-04T16:33:00Z">
        <w:r w:rsidRPr="003B05F2" w:rsidDel="006B52C9">
          <w:rPr>
            <w:rFonts w:ascii="Times New Roman" w:hAnsi="Times New Roman" w:cs="Times New Roman"/>
            <w:sz w:val="28"/>
            <w:szCs w:val="28"/>
          </w:rPr>
          <w:delText>Disease Free Survival</w:delText>
        </w:r>
      </w:del>
      <w:ins w:id="1082" w:author="Soheir Adam" w:date="2015-07-04T16:33:00Z">
        <w:r w:rsidR="006B52C9">
          <w:rPr>
            <w:rFonts w:ascii="Times New Roman" w:hAnsi="Times New Roman" w:cs="Times New Roman"/>
            <w:sz w:val="28"/>
            <w:szCs w:val="28"/>
          </w:rPr>
          <w:t>DFS</w:t>
        </w:r>
      </w:ins>
      <w:r w:rsidRPr="003B05F2">
        <w:rPr>
          <w:rFonts w:ascii="Times New Roman" w:hAnsi="Times New Roman" w:cs="Times New Roman"/>
          <w:sz w:val="28"/>
          <w:szCs w:val="28"/>
        </w:rPr>
        <w:t xml:space="preserve"> and </w:t>
      </w:r>
      <w:del w:id="1083" w:author="Soheir Adam" w:date="2015-07-04T16:33:00Z">
        <w:r w:rsidRPr="003B05F2" w:rsidDel="006B52C9">
          <w:rPr>
            <w:rFonts w:ascii="Times New Roman" w:hAnsi="Times New Roman" w:cs="Times New Roman"/>
            <w:sz w:val="28"/>
            <w:szCs w:val="28"/>
          </w:rPr>
          <w:delText>Engraftment</w:delText>
        </w:r>
      </w:del>
      <w:ins w:id="1084" w:author="Soheir Adam" w:date="2015-07-04T16:33:00Z">
        <w:r w:rsidR="006B52C9">
          <w:rPr>
            <w:rFonts w:ascii="Times New Roman" w:hAnsi="Times New Roman" w:cs="Times New Roman"/>
            <w:sz w:val="28"/>
            <w:szCs w:val="28"/>
          </w:rPr>
          <w:t>e</w:t>
        </w:r>
        <w:r w:rsidR="006B52C9" w:rsidRPr="003B05F2">
          <w:rPr>
            <w:rFonts w:ascii="Times New Roman" w:hAnsi="Times New Roman" w:cs="Times New Roman"/>
            <w:sz w:val="28"/>
            <w:szCs w:val="28"/>
          </w:rPr>
          <w:t>ngraftment</w:t>
        </w:r>
      </w:ins>
      <w:r w:rsidRPr="003B05F2">
        <w:rPr>
          <w:rFonts w:ascii="Times New Roman" w:hAnsi="Times New Roman" w:cs="Times New Roman"/>
          <w:sz w:val="28"/>
          <w:szCs w:val="28"/>
        </w:rPr>
        <w:t xml:space="preserve">. </w:t>
      </w:r>
      <w:del w:id="1085" w:author="Soheir Adam" w:date="2015-08-06T22:44:00Z">
        <w:r w:rsidRPr="003B05F2" w:rsidDel="0015000C">
          <w:rPr>
            <w:rFonts w:ascii="Times New Roman" w:hAnsi="Times New Roman" w:cs="Times New Roman"/>
            <w:sz w:val="28"/>
            <w:szCs w:val="28"/>
          </w:rPr>
          <w:delText>The side effects</w:delText>
        </w:r>
      </w:del>
      <w:ins w:id="1086" w:author="Soheir Adam" w:date="2015-08-06T22:45:00Z">
        <w:r w:rsidR="0015000C">
          <w:rPr>
            <w:rFonts w:ascii="Times New Roman" w:hAnsi="Times New Roman" w:cs="Times New Roman"/>
            <w:sz w:val="28"/>
            <w:szCs w:val="28"/>
          </w:rPr>
          <w:t>The c</w:t>
        </w:r>
      </w:ins>
      <w:ins w:id="1087" w:author="Soheir Adam" w:date="2015-08-06T22:44:00Z">
        <w:r w:rsidR="0015000C">
          <w:rPr>
            <w:rFonts w:ascii="Times New Roman" w:hAnsi="Times New Roman" w:cs="Times New Roman"/>
            <w:sz w:val="28"/>
            <w:szCs w:val="28"/>
          </w:rPr>
          <w:t>omplications</w:t>
        </w:r>
      </w:ins>
      <w:r w:rsidRPr="003B05F2">
        <w:rPr>
          <w:rFonts w:ascii="Times New Roman" w:hAnsi="Times New Roman" w:cs="Times New Roman"/>
          <w:sz w:val="28"/>
          <w:szCs w:val="28"/>
        </w:rPr>
        <w:t xml:space="preserve"> of transplantation </w:t>
      </w:r>
      <w:del w:id="1088" w:author="Soheir Adam" w:date="2015-08-06T22:45:00Z">
        <w:r w:rsidDel="0015000C">
          <w:rPr>
            <w:rFonts w:ascii="Times New Roman" w:hAnsi="Times New Roman" w:cs="Times New Roman"/>
            <w:sz w:val="28"/>
            <w:szCs w:val="28"/>
          </w:rPr>
          <w:delText>noted by</w:delText>
        </w:r>
      </w:del>
      <w:ins w:id="1089" w:author="Soheir Adam" w:date="2015-08-06T22:45:00Z">
        <w:r w:rsidR="0015000C">
          <w:rPr>
            <w:rFonts w:ascii="Times New Roman" w:hAnsi="Times New Roman" w:cs="Times New Roman"/>
            <w:sz w:val="28"/>
            <w:szCs w:val="28"/>
          </w:rPr>
          <w:t>including</w:t>
        </w:r>
      </w:ins>
      <w:r>
        <w:rPr>
          <w:rFonts w:ascii="Times New Roman" w:hAnsi="Times New Roman" w:cs="Times New Roman"/>
          <w:sz w:val="28"/>
          <w:szCs w:val="28"/>
        </w:rPr>
        <w:t xml:space="preserve"> aGVHD and </w:t>
      </w:r>
      <w:del w:id="1090" w:author="Soheir Adam" w:date="2015-08-06T22:45:00Z">
        <w:r w:rsidDel="0015000C">
          <w:rPr>
            <w:rFonts w:ascii="Times New Roman" w:hAnsi="Times New Roman" w:cs="Times New Roman"/>
            <w:sz w:val="28"/>
            <w:szCs w:val="28"/>
          </w:rPr>
          <w:delText>Transplant Related Mortality</w:delText>
        </w:r>
      </w:del>
      <w:ins w:id="1091" w:author="Soheir Adam" w:date="2015-08-06T22:45:00Z">
        <w:r w:rsidR="0015000C">
          <w:rPr>
            <w:rFonts w:ascii="Times New Roman" w:hAnsi="Times New Roman" w:cs="Times New Roman"/>
            <w:sz w:val="28"/>
            <w:szCs w:val="28"/>
          </w:rPr>
          <w:t>TRM</w:t>
        </w:r>
      </w:ins>
      <w:r>
        <w:rPr>
          <w:rFonts w:ascii="Times New Roman" w:hAnsi="Times New Roman" w:cs="Times New Roman"/>
          <w:sz w:val="28"/>
          <w:szCs w:val="28"/>
        </w:rPr>
        <w:t xml:space="preserve"> </w:t>
      </w:r>
      <w:r w:rsidRPr="003B05F2">
        <w:rPr>
          <w:rFonts w:ascii="Times New Roman" w:hAnsi="Times New Roman" w:cs="Times New Roman"/>
          <w:sz w:val="28"/>
          <w:szCs w:val="28"/>
        </w:rPr>
        <w:t xml:space="preserve">is </w:t>
      </w:r>
      <w:r>
        <w:rPr>
          <w:rFonts w:ascii="Times New Roman" w:hAnsi="Times New Roman" w:cs="Times New Roman"/>
          <w:sz w:val="28"/>
          <w:szCs w:val="28"/>
        </w:rPr>
        <w:t xml:space="preserve">not </w:t>
      </w:r>
      <w:ins w:id="1092" w:author="Soheir Adam" w:date="2015-08-06T22:45:00Z">
        <w:r w:rsidR="0015000C">
          <w:rPr>
            <w:rFonts w:ascii="Times New Roman" w:hAnsi="Times New Roman" w:cs="Times New Roman"/>
            <w:sz w:val="28"/>
            <w:szCs w:val="28"/>
          </w:rPr>
          <w:t xml:space="preserve">significantly </w:t>
        </w:r>
      </w:ins>
      <w:r>
        <w:rPr>
          <w:rFonts w:ascii="Times New Roman" w:hAnsi="Times New Roman" w:cs="Times New Roman"/>
          <w:sz w:val="28"/>
          <w:szCs w:val="28"/>
        </w:rPr>
        <w:t xml:space="preserve">increased in </w:t>
      </w:r>
      <w:del w:id="1093" w:author="Soheir Adam" w:date="2015-08-06T22:45:00Z">
        <w:r w:rsidDel="0015000C">
          <w:rPr>
            <w:rFonts w:ascii="Times New Roman" w:hAnsi="Times New Roman" w:cs="Times New Roman"/>
            <w:sz w:val="28"/>
            <w:szCs w:val="28"/>
          </w:rPr>
          <w:delText>Other BMT compared to</w:delText>
        </w:r>
      </w:del>
      <w:ins w:id="1094" w:author="Soheir Adam" w:date="2015-08-06T22:45:00Z">
        <w:r w:rsidR="0015000C">
          <w:rPr>
            <w:rFonts w:ascii="Times New Roman" w:hAnsi="Times New Roman" w:cs="Times New Roman"/>
            <w:sz w:val="28"/>
            <w:szCs w:val="28"/>
          </w:rPr>
          <w:t>MUD-BMT compared to</w:t>
        </w:r>
      </w:ins>
      <w:r>
        <w:rPr>
          <w:rFonts w:ascii="Times New Roman" w:hAnsi="Times New Roman" w:cs="Times New Roman"/>
          <w:sz w:val="28"/>
          <w:szCs w:val="28"/>
        </w:rPr>
        <w:t xml:space="preserve"> MRD-BMT</w:t>
      </w:r>
      <w:ins w:id="1095" w:author="Soheir Adam" w:date="2015-08-06T22:45:00Z">
        <w:r w:rsidR="0015000C">
          <w:rPr>
            <w:rFonts w:ascii="Times New Roman" w:hAnsi="Times New Roman" w:cs="Times New Roman"/>
            <w:sz w:val="28"/>
            <w:szCs w:val="28"/>
          </w:rPr>
          <w:t xml:space="preserve"> and MSD-BMT</w:t>
        </w:r>
      </w:ins>
      <w:r w:rsidR="008F3C39">
        <w:rPr>
          <w:rFonts w:ascii="Times New Roman" w:hAnsi="Times New Roman" w:cs="Times New Roman"/>
          <w:sz w:val="28"/>
          <w:szCs w:val="28"/>
        </w:rPr>
        <w:t xml:space="preserve">. </w:t>
      </w:r>
      <w:del w:id="1096" w:author="Soheir Adam" w:date="2015-08-06T22:46:00Z">
        <w:r w:rsidDel="00AA56F4">
          <w:rPr>
            <w:rFonts w:ascii="Times New Roman" w:hAnsi="Times New Roman" w:cs="Times New Roman"/>
            <w:sz w:val="28"/>
            <w:szCs w:val="28"/>
          </w:rPr>
          <w:delText xml:space="preserve">In fact, </w:delText>
        </w:r>
        <w:r w:rsidRPr="003B05F2" w:rsidDel="00AA56F4">
          <w:rPr>
            <w:rFonts w:ascii="Times New Roman" w:hAnsi="Times New Roman" w:cs="Times New Roman"/>
            <w:sz w:val="28"/>
            <w:szCs w:val="28"/>
          </w:rPr>
          <w:delText xml:space="preserve">cGVHD, </w:delText>
        </w:r>
        <w:r w:rsidDel="00AA56F4">
          <w:rPr>
            <w:rFonts w:ascii="Times New Roman" w:hAnsi="Times New Roman" w:cs="Times New Roman"/>
            <w:sz w:val="28"/>
            <w:szCs w:val="28"/>
          </w:rPr>
          <w:delText xml:space="preserve">which </w:delText>
        </w:r>
        <w:r w:rsidRPr="003B05F2" w:rsidDel="00AA56F4">
          <w:rPr>
            <w:rFonts w:ascii="Times New Roman" w:hAnsi="Times New Roman" w:cs="Times New Roman"/>
            <w:sz w:val="28"/>
            <w:szCs w:val="28"/>
          </w:rPr>
          <w:delText xml:space="preserve">can result to transfusion dependency and chronic complication in future after transplantation </w:delText>
        </w:r>
        <w:r w:rsidDel="00AA56F4">
          <w:rPr>
            <w:rFonts w:ascii="Times New Roman" w:hAnsi="Times New Roman" w:cs="Times New Roman"/>
            <w:sz w:val="28"/>
            <w:szCs w:val="28"/>
          </w:rPr>
          <w:delText xml:space="preserve">has been found to be more common with MRD-BMT compared to Other BMT. </w:delText>
        </w:r>
      </w:del>
      <w:del w:id="1097" w:author="Soheir Adam" w:date="2015-07-05T11:49:00Z">
        <w:r w:rsidDel="00A04880">
          <w:rPr>
            <w:rFonts w:ascii="Times New Roman" w:hAnsi="Times New Roman" w:cs="Times New Roman"/>
            <w:sz w:val="28"/>
            <w:szCs w:val="28"/>
          </w:rPr>
          <w:delText xml:space="preserve">These  </w:delText>
        </w:r>
      </w:del>
      <w:ins w:id="1098" w:author="Soheir Adam" w:date="2015-07-05T11:49:00Z">
        <w:r w:rsidR="00A04880">
          <w:rPr>
            <w:rFonts w:ascii="Times New Roman" w:hAnsi="Times New Roman" w:cs="Times New Roman"/>
            <w:sz w:val="28"/>
            <w:szCs w:val="28"/>
          </w:rPr>
          <w:t xml:space="preserve">This </w:t>
        </w:r>
      </w:ins>
      <w:r>
        <w:rPr>
          <w:rFonts w:ascii="Times New Roman" w:hAnsi="Times New Roman" w:cs="Times New Roman"/>
          <w:sz w:val="28"/>
          <w:szCs w:val="28"/>
        </w:rPr>
        <w:t>put</w:t>
      </w:r>
      <w:ins w:id="1099" w:author="Soheir Adam" w:date="2015-07-05T11:49:00Z">
        <w:r w:rsidR="00A04880">
          <w:rPr>
            <w:rFonts w:ascii="Times New Roman" w:hAnsi="Times New Roman" w:cs="Times New Roman"/>
            <w:sz w:val="28"/>
            <w:szCs w:val="28"/>
          </w:rPr>
          <w:t>s</w:t>
        </w:r>
      </w:ins>
      <w:r>
        <w:rPr>
          <w:rFonts w:ascii="Times New Roman" w:hAnsi="Times New Roman" w:cs="Times New Roman"/>
          <w:sz w:val="28"/>
          <w:szCs w:val="28"/>
        </w:rPr>
        <w:t xml:space="preserve"> to rest the speculation that </w:t>
      </w:r>
      <w:r w:rsidRPr="003B05F2">
        <w:rPr>
          <w:rFonts w:ascii="Times New Roman" w:hAnsi="Times New Roman" w:cs="Times New Roman"/>
          <w:sz w:val="28"/>
          <w:szCs w:val="28"/>
        </w:rPr>
        <w:t xml:space="preserve"> MRD-BMT is far superior to </w:t>
      </w:r>
      <w:r w:rsidR="008F3C39">
        <w:rPr>
          <w:rFonts w:ascii="Times New Roman" w:hAnsi="Times New Roman" w:cs="Times New Roman"/>
          <w:sz w:val="28"/>
          <w:szCs w:val="28"/>
        </w:rPr>
        <w:t xml:space="preserve">MUD-BMT or inferior to MSD-BMT </w:t>
      </w:r>
      <w:r>
        <w:rPr>
          <w:rFonts w:ascii="Times New Roman" w:hAnsi="Times New Roman" w:cs="Times New Roman"/>
          <w:sz w:val="28"/>
          <w:szCs w:val="28"/>
        </w:rPr>
        <w:t xml:space="preserve"> in </w:t>
      </w:r>
      <w:del w:id="1100" w:author="Soheir Adam" w:date="2015-08-06T22:46:00Z">
        <w:r w:rsidDel="00AA56F4">
          <w:rPr>
            <w:rFonts w:ascii="Times New Roman" w:hAnsi="Times New Roman" w:cs="Times New Roman"/>
            <w:sz w:val="28"/>
            <w:szCs w:val="28"/>
          </w:rPr>
          <w:delText>thalassemia</w:delText>
        </w:r>
      </w:del>
      <w:ins w:id="1101" w:author="Soheir Adam" w:date="2015-08-06T22:46:00Z">
        <w:r w:rsidR="00AA56F4">
          <w:rPr>
            <w:rFonts w:ascii="Times New Roman" w:hAnsi="Times New Roman" w:cs="Times New Roman"/>
            <w:sz w:val="28"/>
            <w:szCs w:val="28"/>
          </w:rPr>
          <w:t>BTM</w:t>
        </w:r>
      </w:ins>
      <w:r>
        <w:rPr>
          <w:rFonts w:ascii="Times New Roman" w:hAnsi="Times New Roman" w:cs="Times New Roman"/>
          <w:sz w:val="28"/>
          <w:szCs w:val="28"/>
        </w:rPr>
        <w:t>.</w:t>
      </w:r>
      <w:r w:rsidR="008F3C39">
        <w:rPr>
          <w:rFonts w:ascii="Times New Roman" w:hAnsi="Times New Roman" w:cs="Times New Roman"/>
          <w:sz w:val="28"/>
          <w:szCs w:val="28"/>
        </w:rPr>
        <w:t xml:space="preserve"> </w:t>
      </w:r>
      <w:del w:id="1102" w:author="Soheir Adam" w:date="2015-08-06T22:46:00Z">
        <w:r w:rsidDel="00AA56F4">
          <w:rPr>
            <w:rFonts w:ascii="Times New Roman" w:hAnsi="Times New Roman" w:cs="Times New Roman"/>
            <w:sz w:val="28"/>
            <w:szCs w:val="28"/>
          </w:rPr>
          <w:delText xml:space="preserve">This also makes the automatic choice of </w:delText>
        </w:r>
        <w:r w:rsidRPr="003B05F2" w:rsidDel="00AA56F4">
          <w:rPr>
            <w:rFonts w:ascii="Times New Roman" w:hAnsi="Times New Roman" w:cs="Times New Roman"/>
            <w:sz w:val="28"/>
            <w:szCs w:val="28"/>
          </w:rPr>
          <w:delText xml:space="preserve"> MRD-BMT </w:delText>
        </w:r>
        <w:r w:rsidDel="00AA56F4">
          <w:rPr>
            <w:rFonts w:ascii="Times New Roman" w:hAnsi="Times New Roman" w:cs="Times New Roman"/>
            <w:sz w:val="28"/>
            <w:szCs w:val="28"/>
          </w:rPr>
          <w:delText xml:space="preserve">as </w:delText>
        </w:r>
        <w:r w:rsidRPr="003B05F2" w:rsidDel="00AA56F4">
          <w:rPr>
            <w:rFonts w:ascii="Times New Roman" w:hAnsi="Times New Roman" w:cs="Times New Roman"/>
            <w:sz w:val="28"/>
            <w:szCs w:val="28"/>
          </w:rPr>
          <w:delText xml:space="preserve">the choice for stem cell transplantation in thalassemia </w:delText>
        </w:r>
        <w:r w:rsidDel="00AA56F4">
          <w:rPr>
            <w:rFonts w:ascii="Times New Roman" w:hAnsi="Times New Roman" w:cs="Times New Roman"/>
            <w:sz w:val="28"/>
            <w:szCs w:val="28"/>
          </w:rPr>
          <w:delText>a dubious one</w:delText>
        </w:r>
        <w:r w:rsidRPr="003B05F2" w:rsidDel="00AA56F4">
          <w:rPr>
            <w:rFonts w:ascii="Times New Roman" w:hAnsi="Times New Roman" w:cs="Times New Roman"/>
            <w:sz w:val="28"/>
            <w:szCs w:val="28"/>
          </w:rPr>
          <w:delText>.</w:delText>
        </w:r>
        <w:r w:rsidR="008F3C39" w:rsidDel="00AA56F4">
          <w:rPr>
            <w:rFonts w:ascii="Times New Roman" w:hAnsi="Times New Roman" w:cs="Times New Roman"/>
            <w:sz w:val="28"/>
            <w:szCs w:val="28"/>
          </w:rPr>
          <w:delText xml:space="preserve"> </w:delText>
        </w:r>
      </w:del>
      <w:del w:id="1103" w:author="Soheir Adam" w:date="2015-07-05T11:50:00Z">
        <w:r w:rsidR="008F3C39" w:rsidDel="00C020CE">
          <w:rPr>
            <w:rFonts w:ascii="Times New Roman" w:hAnsi="Times New Roman" w:cs="Times New Roman"/>
            <w:sz w:val="28"/>
            <w:szCs w:val="28"/>
          </w:rPr>
          <w:delText>This is an interesting finding</w:delText>
        </w:r>
      </w:del>
      <w:ins w:id="1104" w:author="Soheir Adam" w:date="2015-08-06T22:47:00Z">
        <w:r w:rsidR="00AA56F4">
          <w:rPr>
            <w:rFonts w:ascii="Times New Roman" w:hAnsi="Times New Roman" w:cs="Times New Roman"/>
            <w:sz w:val="28"/>
            <w:szCs w:val="28"/>
          </w:rPr>
          <w:t>Only about</w:t>
        </w:r>
      </w:ins>
      <w:del w:id="1105" w:author="Soheir Adam" w:date="2015-07-05T11:50:00Z">
        <w:r w:rsidR="008F3C39" w:rsidDel="00C020CE">
          <w:rPr>
            <w:rFonts w:ascii="Times New Roman" w:hAnsi="Times New Roman" w:cs="Times New Roman"/>
            <w:sz w:val="28"/>
            <w:szCs w:val="28"/>
          </w:rPr>
          <w:delText xml:space="preserve"> considering the fact that nearly</w:delText>
        </w:r>
      </w:del>
      <w:r w:rsidR="008F3C39">
        <w:rPr>
          <w:rFonts w:ascii="Times New Roman" w:hAnsi="Times New Roman" w:cs="Times New Roman"/>
          <w:sz w:val="28"/>
          <w:szCs w:val="28"/>
        </w:rPr>
        <w:t xml:space="preserve"> one-third of the patients who suffer from thalassemia can find a matched related donor source for their stem cell transplantation.</w:t>
      </w:r>
      <w:ins w:id="1106" w:author="Soheir Adam" w:date="2015-07-05T11:49:00Z">
        <w:r w:rsidR="000270C3">
          <w:rPr>
            <w:rFonts w:ascii="Times New Roman" w:hAnsi="Times New Roman" w:cs="Times New Roman"/>
            <w:sz w:val="28"/>
            <w:szCs w:val="28"/>
          </w:rPr>
          <w:t xml:space="preserve"> </w:t>
        </w:r>
        <w:r w:rsidR="000270C3" w:rsidRPr="000270C3">
          <w:rPr>
            <w:rFonts w:ascii="Times New Roman" w:hAnsi="Times New Roman" w:cs="Times New Roman"/>
            <w:sz w:val="28"/>
            <w:szCs w:val="28"/>
            <w:highlight w:val="yellow"/>
            <w:rPrChange w:id="1107" w:author="Soheir Adam" w:date="2015-07-05T11:49:00Z">
              <w:rPr>
                <w:rFonts w:ascii="Times New Roman" w:hAnsi="Times New Roman" w:cs="Times New Roman"/>
                <w:sz w:val="28"/>
                <w:szCs w:val="28"/>
              </w:rPr>
            </w:rPrChange>
          </w:rPr>
          <w:t>(ref)</w:t>
        </w:r>
      </w:ins>
      <w:r w:rsidR="008F3C39">
        <w:rPr>
          <w:rFonts w:ascii="Times New Roman" w:hAnsi="Times New Roman" w:cs="Times New Roman"/>
          <w:sz w:val="28"/>
          <w:szCs w:val="28"/>
        </w:rPr>
        <w:t xml:space="preserve"> </w:t>
      </w:r>
      <w:ins w:id="1108" w:author="Soheir Adam" w:date="2015-07-05T11:50:00Z">
        <w:r w:rsidR="00C020CE">
          <w:rPr>
            <w:rFonts w:ascii="Times New Roman" w:hAnsi="Times New Roman" w:cs="Times New Roman"/>
            <w:sz w:val="28"/>
            <w:szCs w:val="28"/>
          </w:rPr>
          <w:t xml:space="preserve">Thus, </w:t>
        </w:r>
      </w:ins>
      <w:ins w:id="1109" w:author="Soheir Adam" w:date="2015-07-05T11:55:00Z">
        <w:r w:rsidR="00C020CE">
          <w:rPr>
            <w:rFonts w:ascii="Times New Roman" w:hAnsi="Times New Roman" w:cs="Times New Roman"/>
            <w:sz w:val="28"/>
            <w:szCs w:val="28"/>
          </w:rPr>
          <w:t>matched unrelated donor transplantation</w:t>
        </w:r>
      </w:ins>
      <w:ins w:id="1110" w:author="Soheir Adam" w:date="2015-07-05T11:51:00Z">
        <w:r w:rsidR="00C020CE">
          <w:rPr>
            <w:rFonts w:ascii="Times New Roman" w:hAnsi="Times New Roman" w:cs="Times New Roman"/>
            <w:sz w:val="28"/>
            <w:szCs w:val="28"/>
          </w:rPr>
          <w:t xml:space="preserve"> </w:t>
        </w:r>
      </w:ins>
      <w:ins w:id="1111" w:author="Soheir Adam" w:date="2015-07-05T11:56:00Z">
        <w:r w:rsidR="00C020CE">
          <w:rPr>
            <w:rFonts w:ascii="Times New Roman" w:hAnsi="Times New Roman" w:cs="Times New Roman"/>
            <w:sz w:val="28"/>
            <w:szCs w:val="28"/>
          </w:rPr>
          <w:t>offers patients with no available matched related donor a chanc</w:t>
        </w:r>
      </w:ins>
      <w:ins w:id="1112" w:author="Soheir Adam" w:date="2015-07-05T11:57:00Z">
        <w:r w:rsidR="00C020CE">
          <w:rPr>
            <w:rFonts w:ascii="Times New Roman" w:hAnsi="Times New Roman" w:cs="Times New Roman"/>
            <w:sz w:val="28"/>
            <w:szCs w:val="28"/>
          </w:rPr>
          <w:t>e</w:t>
        </w:r>
      </w:ins>
      <w:ins w:id="1113" w:author="Soheir Adam" w:date="2015-07-05T11:51:00Z">
        <w:r w:rsidR="00C020CE">
          <w:rPr>
            <w:rFonts w:ascii="Times New Roman" w:hAnsi="Times New Roman" w:cs="Times New Roman"/>
            <w:sz w:val="28"/>
            <w:szCs w:val="28"/>
          </w:rPr>
          <w:t xml:space="preserve"> </w:t>
        </w:r>
      </w:ins>
      <w:ins w:id="1114" w:author="Soheir Adam" w:date="2015-07-05T11:57:00Z">
        <w:r w:rsidR="00C020CE">
          <w:rPr>
            <w:rFonts w:ascii="Times New Roman" w:hAnsi="Times New Roman" w:cs="Times New Roman"/>
            <w:sz w:val="28"/>
            <w:szCs w:val="28"/>
          </w:rPr>
          <w:t xml:space="preserve">for cure </w:t>
        </w:r>
      </w:ins>
      <w:del w:id="1115" w:author="Soheir Adam" w:date="2015-07-05T11:51:00Z">
        <w:r w:rsidR="008F3C39" w:rsidDel="00C020CE">
          <w:rPr>
            <w:rFonts w:ascii="Times New Roman" w:hAnsi="Times New Roman" w:cs="Times New Roman"/>
            <w:sz w:val="28"/>
            <w:szCs w:val="28"/>
          </w:rPr>
          <w:delText xml:space="preserve">So </w:delText>
        </w:r>
      </w:del>
      <w:del w:id="1116" w:author="Soheir Adam" w:date="2015-07-05T11:57:00Z">
        <w:r w:rsidR="008F3C39" w:rsidDel="00C020CE">
          <w:rPr>
            <w:rFonts w:ascii="Times New Roman" w:hAnsi="Times New Roman" w:cs="Times New Roman"/>
            <w:sz w:val="28"/>
            <w:szCs w:val="28"/>
          </w:rPr>
          <w:delText xml:space="preserve">the </w:delText>
        </w:r>
      </w:del>
      <w:del w:id="1117" w:author="Soheir Adam" w:date="2015-07-05T11:51:00Z">
        <w:r w:rsidR="008F3C39" w:rsidDel="00C020CE">
          <w:rPr>
            <w:rFonts w:ascii="Times New Roman" w:hAnsi="Times New Roman" w:cs="Times New Roman"/>
            <w:sz w:val="28"/>
            <w:szCs w:val="28"/>
          </w:rPr>
          <w:delText>large number</w:delText>
        </w:r>
      </w:del>
      <w:del w:id="1118" w:author="Soheir Adam" w:date="2015-07-05T11:57:00Z">
        <w:r w:rsidR="008F3C39" w:rsidDel="00C020CE">
          <w:rPr>
            <w:rFonts w:ascii="Times New Roman" w:hAnsi="Times New Roman" w:cs="Times New Roman"/>
            <w:sz w:val="28"/>
            <w:szCs w:val="28"/>
          </w:rPr>
          <w:delText xml:space="preserve"> of patients </w:delText>
        </w:r>
      </w:del>
      <w:del w:id="1119" w:author="Soheir Adam" w:date="2015-07-05T11:51:00Z">
        <w:r w:rsidR="008F3C39" w:rsidDel="00C020CE">
          <w:rPr>
            <w:rFonts w:ascii="Times New Roman" w:hAnsi="Times New Roman" w:cs="Times New Roman"/>
            <w:sz w:val="28"/>
            <w:szCs w:val="28"/>
          </w:rPr>
          <w:delText>who cannot find</w:delText>
        </w:r>
      </w:del>
      <w:del w:id="1120" w:author="Soheir Adam" w:date="2015-07-05T11:54:00Z">
        <w:r w:rsidR="008F3C39" w:rsidDel="00C020CE">
          <w:rPr>
            <w:rFonts w:ascii="Times New Roman" w:hAnsi="Times New Roman" w:cs="Times New Roman"/>
            <w:sz w:val="28"/>
            <w:szCs w:val="28"/>
          </w:rPr>
          <w:delText xml:space="preserve"> a suitable</w:delText>
        </w:r>
      </w:del>
      <w:del w:id="1121" w:author="Soheir Adam" w:date="2015-07-05T11:57:00Z">
        <w:r w:rsidR="008F3C39" w:rsidDel="00C020CE">
          <w:rPr>
            <w:rFonts w:ascii="Times New Roman" w:hAnsi="Times New Roman" w:cs="Times New Roman"/>
            <w:sz w:val="28"/>
            <w:szCs w:val="28"/>
          </w:rPr>
          <w:delText xml:space="preserve"> matched related donor can </w:delText>
        </w:r>
      </w:del>
      <w:del w:id="1122" w:author="Soheir Adam" w:date="2015-07-05T11:52:00Z">
        <w:r w:rsidR="008F3C39" w:rsidDel="00C020CE">
          <w:rPr>
            <w:rFonts w:ascii="Times New Roman" w:hAnsi="Times New Roman" w:cs="Times New Roman"/>
            <w:sz w:val="28"/>
            <w:szCs w:val="28"/>
          </w:rPr>
          <w:delText xml:space="preserve">still undergo transplantation with </w:delText>
        </w:r>
      </w:del>
      <w:del w:id="1123" w:author="Soheir Adam" w:date="2015-07-05T11:57:00Z">
        <w:r w:rsidR="008F3C39" w:rsidDel="00C020CE">
          <w:rPr>
            <w:rFonts w:ascii="Times New Roman" w:hAnsi="Times New Roman" w:cs="Times New Roman"/>
            <w:sz w:val="28"/>
            <w:szCs w:val="28"/>
          </w:rPr>
          <w:delText xml:space="preserve">matched unrelated donor transplantation </w:delText>
        </w:r>
      </w:del>
      <w:r w:rsidR="008F3C39">
        <w:rPr>
          <w:rFonts w:ascii="Times New Roman" w:hAnsi="Times New Roman" w:cs="Times New Roman"/>
          <w:sz w:val="28"/>
          <w:szCs w:val="28"/>
        </w:rPr>
        <w:t xml:space="preserve">without any </w:t>
      </w:r>
      <w:ins w:id="1124" w:author="Soheir Adam" w:date="2015-07-05T11:57:00Z">
        <w:r w:rsidR="00C020CE">
          <w:rPr>
            <w:rFonts w:ascii="Times New Roman" w:hAnsi="Times New Roman" w:cs="Times New Roman"/>
            <w:sz w:val="28"/>
            <w:szCs w:val="28"/>
          </w:rPr>
          <w:t>major compromise in OS, DFS</w:t>
        </w:r>
      </w:ins>
      <w:del w:id="1125" w:author="Soheir Adam" w:date="2015-07-05T11:58:00Z">
        <w:r w:rsidR="008F3C39" w:rsidDel="00C020CE">
          <w:rPr>
            <w:rFonts w:ascii="Times New Roman" w:hAnsi="Times New Roman" w:cs="Times New Roman"/>
            <w:sz w:val="28"/>
            <w:szCs w:val="28"/>
          </w:rPr>
          <w:delText>overall decrease in survival or disease free survival compared to matched related donor source of  BMT</w:delText>
        </w:r>
      </w:del>
      <w:r w:rsidR="008F3C39">
        <w:rPr>
          <w:rFonts w:ascii="Times New Roman" w:hAnsi="Times New Roman" w:cs="Times New Roman"/>
          <w:sz w:val="28"/>
          <w:szCs w:val="28"/>
        </w:rPr>
        <w:t xml:space="preserve">. </w:t>
      </w:r>
    </w:p>
    <w:p w14:paraId="062A2922" w14:textId="77777777" w:rsidR="008D0B31" w:rsidRDefault="00A84EC2" w:rsidP="002862AE">
      <w:pPr>
        <w:autoSpaceDE w:val="0"/>
        <w:autoSpaceDN w:val="0"/>
        <w:adjustRightInd w:val="0"/>
        <w:spacing w:after="0" w:line="360" w:lineRule="auto"/>
        <w:rPr>
          <w:ins w:id="1126" w:author="Soheir Adam" w:date="2015-07-05T11:58:00Z"/>
          <w:rFonts w:ascii="Times New Roman" w:hAnsi="Times New Roman" w:cs="Times New Roman"/>
          <w:sz w:val="28"/>
          <w:szCs w:val="28"/>
        </w:rPr>
      </w:pPr>
      <w:ins w:id="1127" w:author="Soheir Adam" w:date="2015-07-02T09:38:00Z">
        <w:r w:rsidRPr="008D0B31">
          <w:rPr>
            <w:rFonts w:ascii="Times New Roman" w:hAnsi="Times New Roman" w:cs="Times New Roman"/>
            <w:b/>
            <w:sz w:val="28"/>
            <w:szCs w:val="28"/>
            <w:rPrChange w:id="1128" w:author="Soheir Adam" w:date="2015-07-05T11:58:00Z">
              <w:rPr>
                <w:rFonts w:ascii="Times New Roman" w:hAnsi="Times New Roman" w:cs="Times New Roman"/>
                <w:sz w:val="28"/>
                <w:szCs w:val="28"/>
              </w:rPr>
            </w:rPrChange>
          </w:rPr>
          <w:t>Limitations:</w:t>
        </w:r>
        <w:r>
          <w:rPr>
            <w:rFonts w:ascii="Times New Roman" w:hAnsi="Times New Roman" w:cs="Times New Roman"/>
            <w:sz w:val="28"/>
            <w:szCs w:val="28"/>
          </w:rPr>
          <w:t xml:space="preserve"> </w:t>
        </w:r>
      </w:ins>
    </w:p>
    <w:p w14:paraId="1F73C74F" w14:textId="60500C29" w:rsidR="002862AE" w:rsidRPr="001F4E9E" w:rsidRDefault="002862AE" w:rsidP="002862AE">
      <w:pPr>
        <w:autoSpaceDE w:val="0"/>
        <w:autoSpaceDN w:val="0"/>
        <w:adjustRightInd w:val="0"/>
        <w:spacing w:after="0" w:line="360" w:lineRule="auto"/>
        <w:rPr>
          <w:rFonts w:ascii="Times New Roman" w:hAnsi="Times New Roman" w:cs="Times New Roman"/>
          <w:sz w:val="28"/>
          <w:szCs w:val="28"/>
        </w:rPr>
      </w:pPr>
      <w:r w:rsidRPr="003B05F2">
        <w:rPr>
          <w:rFonts w:ascii="Times New Roman" w:hAnsi="Times New Roman" w:cs="Times New Roman"/>
          <w:sz w:val="28"/>
          <w:szCs w:val="28"/>
        </w:rPr>
        <w:t xml:space="preserve">There </w:t>
      </w:r>
      <w:r>
        <w:rPr>
          <w:rFonts w:ascii="Times New Roman" w:hAnsi="Times New Roman" w:cs="Times New Roman"/>
          <w:sz w:val="28"/>
          <w:szCs w:val="28"/>
        </w:rPr>
        <w:t xml:space="preserve">are a number of </w:t>
      </w:r>
      <w:r w:rsidRPr="003B05F2">
        <w:rPr>
          <w:rFonts w:ascii="Times New Roman" w:hAnsi="Times New Roman" w:cs="Times New Roman"/>
          <w:sz w:val="28"/>
          <w:szCs w:val="28"/>
        </w:rPr>
        <w:t xml:space="preserve"> limitations to this systemic review</w:t>
      </w:r>
      <w:r>
        <w:rPr>
          <w:rFonts w:ascii="Times New Roman" w:hAnsi="Times New Roman" w:cs="Times New Roman"/>
          <w:sz w:val="28"/>
          <w:szCs w:val="28"/>
        </w:rPr>
        <w:t>.  Firstly, most clinical trials done so far on stem cell transplant in thalssemia are non-randomised and are mainly prospective controlled clinical trials or single arm clinical trials</w:t>
      </w:r>
      <w:r w:rsidR="008F3C39">
        <w:rPr>
          <w:rFonts w:ascii="Times New Roman" w:hAnsi="Times New Roman" w:cs="Times New Roman"/>
          <w:sz w:val="28"/>
          <w:szCs w:val="28"/>
        </w:rPr>
        <w:t xml:space="preserve">. </w:t>
      </w:r>
      <w:del w:id="1129" w:author="Soheir Adam" w:date="2015-08-06T22:48:00Z">
        <w:r w:rsidDel="00AA56F4">
          <w:rPr>
            <w:rFonts w:ascii="Times New Roman" w:hAnsi="Times New Roman" w:cs="Times New Roman"/>
            <w:sz w:val="28"/>
            <w:szCs w:val="28"/>
          </w:rPr>
          <w:delText xml:space="preserve">We </w:delText>
        </w:r>
      </w:del>
      <w:ins w:id="1130" w:author="Soheir Adam" w:date="2015-08-06T22:48:00Z">
        <w:r w:rsidR="00AA56F4">
          <w:rPr>
            <w:rFonts w:ascii="Times New Roman" w:hAnsi="Times New Roman" w:cs="Times New Roman"/>
            <w:sz w:val="28"/>
            <w:szCs w:val="28"/>
          </w:rPr>
          <w:t>Thus, no</w:t>
        </w:r>
      </w:ins>
      <w:del w:id="1131" w:author="Soheir Adam" w:date="2015-08-06T22:48:00Z">
        <w:r w:rsidDel="00AA56F4">
          <w:rPr>
            <w:rFonts w:ascii="Times New Roman" w:hAnsi="Times New Roman" w:cs="Times New Roman"/>
            <w:sz w:val="28"/>
            <w:szCs w:val="28"/>
          </w:rPr>
          <w:delText>could not include a single</w:delText>
        </w:r>
      </w:del>
      <w:r>
        <w:rPr>
          <w:rFonts w:ascii="Times New Roman" w:hAnsi="Times New Roman" w:cs="Times New Roman"/>
          <w:sz w:val="28"/>
          <w:szCs w:val="28"/>
        </w:rPr>
        <w:t xml:space="preserve"> randomized controlled trial</w:t>
      </w:r>
      <w:ins w:id="1132" w:author="Soheir Adam" w:date="2015-08-06T22:48:00Z">
        <w:r w:rsidR="00AA56F4">
          <w:rPr>
            <w:rFonts w:ascii="Times New Roman" w:hAnsi="Times New Roman" w:cs="Times New Roman"/>
            <w:sz w:val="28"/>
            <w:szCs w:val="28"/>
          </w:rPr>
          <w:t>s</w:t>
        </w:r>
      </w:ins>
      <w:r>
        <w:rPr>
          <w:rFonts w:ascii="Times New Roman" w:hAnsi="Times New Roman" w:cs="Times New Roman"/>
          <w:sz w:val="28"/>
          <w:szCs w:val="28"/>
        </w:rPr>
        <w:t xml:space="preserve"> </w:t>
      </w:r>
      <w:ins w:id="1133" w:author="Soheir Adam" w:date="2015-08-06T22:48:00Z">
        <w:r w:rsidR="00AA56F4">
          <w:rPr>
            <w:rFonts w:ascii="Times New Roman" w:hAnsi="Times New Roman" w:cs="Times New Roman"/>
            <w:sz w:val="28"/>
            <w:szCs w:val="28"/>
          </w:rPr>
          <w:t xml:space="preserve">were </w:t>
        </w:r>
      </w:ins>
      <w:del w:id="1134" w:author="Soheir Adam" w:date="2015-08-06T22:48:00Z">
        <w:r w:rsidDel="00AA56F4">
          <w:rPr>
            <w:rFonts w:ascii="Times New Roman" w:hAnsi="Times New Roman" w:cs="Times New Roman"/>
            <w:sz w:val="28"/>
            <w:szCs w:val="28"/>
          </w:rPr>
          <w:delText xml:space="preserve">for </w:delText>
        </w:r>
      </w:del>
      <w:ins w:id="1135" w:author="Soheir Adam" w:date="2015-08-06T22:48:00Z">
        <w:r w:rsidR="00AA56F4">
          <w:rPr>
            <w:rFonts w:ascii="Times New Roman" w:hAnsi="Times New Roman" w:cs="Times New Roman"/>
            <w:sz w:val="28"/>
            <w:szCs w:val="28"/>
          </w:rPr>
          <w:t xml:space="preserve">included in this </w:t>
        </w:r>
      </w:ins>
      <w:del w:id="1136" w:author="Soheir Adam" w:date="2015-08-06T22:48:00Z">
        <w:r w:rsidDel="00AA56F4">
          <w:rPr>
            <w:rFonts w:ascii="Times New Roman" w:hAnsi="Times New Roman" w:cs="Times New Roman"/>
            <w:sz w:val="28"/>
            <w:szCs w:val="28"/>
          </w:rPr>
          <w:delText xml:space="preserve">our </w:delText>
        </w:r>
      </w:del>
      <w:r>
        <w:rPr>
          <w:rFonts w:ascii="Times New Roman" w:hAnsi="Times New Roman" w:cs="Times New Roman"/>
          <w:sz w:val="28"/>
          <w:szCs w:val="28"/>
        </w:rPr>
        <w:t xml:space="preserve">systematic review. Many studies compared only various </w:t>
      </w:r>
      <w:del w:id="1137" w:author="Soheir Adam" w:date="2015-08-06T22:48:00Z">
        <w:r w:rsidDel="00476A9F">
          <w:rPr>
            <w:rFonts w:ascii="Times New Roman" w:hAnsi="Times New Roman" w:cs="Times New Roman"/>
            <w:sz w:val="28"/>
            <w:szCs w:val="28"/>
          </w:rPr>
          <w:delText xml:space="preserve">Conditioning </w:delText>
        </w:r>
      </w:del>
      <w:ins w:id="1138" w:author="Soheir Adam" w:date="2015-08-06T22:48:00Z">
        <w:r w:rsidR="00476A9F">
          <w:rPr>
            <w:rFonts w:ascii="Times New Roman" w:hAnsi="Times New Roman" w:cs="Times New Roman"/>
            <w:sz w:val="28"/>
            <w:szCs w:val="28"/>
          </w:rPr>
          <w:t xml:space="preserve">conditioning </w:t>
        </w:r>
      </w:ins>
      <w:del w:id="1139" w:author="Soheir Adam" w:date="2015-08-06T22:48:00Z">
        <w:r w:rsidDel="00476A9F">
          <w:rPr>
            <w:rFonts w:ascii="Times New Roman" w:hAnsi="Times New Roman" w:cs="Times New Roman"/>
            <w:sz w:val="28"/>
            <w:szCs w:val="28"/>
          </w:rPr>
          <w:delText xml:space="preserve">Regimen </w:delText>
        </w:r>
      </w:del>
      <w:ins w:id="1140" w:author="Soheir Adam" w:date="2015-08-06T22:48:00Z">
        <w:r w:rsidR="00476A9F">
          <w:rPr>
            <w:rFonts w:ascii="Times New Roman" w:hAnsi="Times New Roman" w:cs="Times New Roman"/>
            <w:sz w:val="28"/>
            <w:szCs w:val="28"/>
          </w:rPr>
          <w:t>regimen</w:t>
        </w:r>
      </w:ins>
      <w:ins w:id="1141" w:author="Soheir Adam" w:date="2015-08-06T22:49:00Z">
        <w:r w:rsidR="00476A9F">
          <w:rPr>
            <w:rFonts w:ascii="Times New Roman" w:hAnsi="Times New Roman" w:cs="Times New Roman"/>
            <w:sz w:val="28"/>
            <w:szCs w:val="28"/>
          </w:rPr>
          <w:t>s</w:t>
        </w:r>
      </w:ins>
      <w:ins w:id="1142" w:author="Soheir Adam" w:date="2015-08-06T22:48:00Z">
        <w:r w:rsidR="00476A9F">
          <w:rPr>
            <w:rFonts w:ascii="Times New Roman" w:hAnsi="Times New Roman" w:cs="Times New Roman"/>
            <w:sz w:val="28"/>
            <w:szCs w:val="28"/>
          </w:rPr>
          <w:t xml:space="preserve"> </w:t>
        </w:r>
      </w:ins>
      <w:r>
        <w:rPr>
          <w:rFonts w:ascii="Times New Roman" w:hAnsi="Times New Roman" w:cs="Times New Roman"/>
          <w:sz w:val="28"/>
          <w:szCs w:val="28"/>
        </w:rPr>
        <w:t>leaving aside the topic of stem cell transplantation in thalassemia due to which we could not include them in our sy</w:t>
      </w:r>
      <w:ins w:id="1143" w:author="Soheir Adam" w:date="2015-07-02T09:39:00Z">
        <w:r w:rsidR="00A84EC2">
          <w:rPr>
            <w:rFonts w:ascii="Times New Roman" w:hAnsi="Times New Roman" w:cs="Times New Roman"/>
            <w:sz w:val="28"/>
            <w:szCs w:val="28"/>
          </w:rPr>
          <w:t>s</w:t>
        </w:r>
      </w:ins>
      <w:del w:id="1144" w:author="Soheir Adam" w:date="2015-07-02T09:39:00Z">
        <w:r w:rsidDel="00A84EC2">
          <w:rPr>
            <w:rFonts w:ascii="Times New Roman" w:hAnsi="Times New Roman" w:cs="Times New Roman"/>
            <w:sz w:val="28"/>
            <w:szCs w:val="28"/>
          </w:rPr>
          <w:delText>a</w:delText>
        </w:r>
      </w:del>
      <w:r>
        <w:rPr>
          <w:rFonts w:ascii="Times New Roman" w:hAnsi="Times New Roman" w:cs="Times New Roman"/>
          <w:sz w:val="28"/>
          <w:szCs w:val="28"/>
        </w:rPr>
        <w:t>tematic review</w:t>
      </w:r>
      <w:r w:rsidRPr="003B05F2">
        <w:rPr>
          <w:rFonts w:ascii="Times New Roman" w:hAnsi="Times New Roman" w:cs="Times New Roman"/>
          <w:sz w:val="28"/>
          <w:szCs w:val="28"/>
        </w:rPr>
        <w:t>.</w:t>
      </w:r>
      <w:ins w:id="1145" w:author="avash" w:date="2015-04-28T11:49:00Z">
        <w:r w:rsidR="005B7937">
          <w:rPr>
            <w:rFonts w:ascii="Times New Roman" w:hAnsi="Times New Roman" w:cs="Times New Roman"/>
            <w:sz w:val="28"/>
            <w:szCs w:val="28"/>
          </w:rPr>
          <w:t xml:space="preserve"> </w:t>
        </w:r>
      </w:ins>
      <w:r>
        <w:rPr>
          <w:rFonts w:ascii="Times New Roman" w:hAnsi="Times New Roman" w:cs="Times New Roman"/>
          <w:sz w:val="28"/>
          <w:szCs w:val="28"/>
        </w:rPr>
        <w:t>Also</w:t>
      </w:r>
      <w:ins w:id="1146" w:author="Soheir Adam" w:date="2015-07-02T09:39:00Z">
        <w:r w:rsidR="00A84EC2">
          <w:rPr>
            <w:rFonts w:ascii="Times New Roman" w:hAnsi="Times New Roman" w:cs="Times New Roman"/>
            <w:sz w:val="28"/>
            <w:szCs w:val="28"/>
          </w:rPr>
          <w:t>,</w:t>
        </w:r>
      </w:ins>
      <w:r>
        <w:rPr>
          <w:rFonts w:ascii="Times New Roman" w:hAnsi="Times New Roman" w:cs="Times New Roman"/>
          <w:sz w:val="28"/>
          <w:szCs w:val="28"/>
        </w:rPr>
        <w:t xml:space="preserve"> </w:t>
      </w:r>
      <w:r w:rsidRPr="003B05F2">
        <w:rPr>
          <w:rFonts w:ascii="Times New Roman" w:hAnsi="Times New Roman" w:cs="Times New Roman"/>
          <w:sz w:val="28"/>
          <w:szCs w:val="28"/>
        </w:rPr>
        <w:t xml:space="preserve"> we could not conduct subgroup analyses</w:t>
      </w:r>
      <w:r>
        <w:rPr>
          <w:rFonts w:ascii="Times New Roman" w:hAnsi="Times New Roman" w:cs="Times New Roman"/>
          <w:sz w:val="28"/>
          <w:szCs w:val="28"/>
        </w:rPr>
        <w:t xml:space="preserve"> </w:t>
      </w:r>
      <w:r w:rsidRPr="003B05F2">
        <w:rPr>
          <w:rFonts w:ascii="Times New Roman" w:hAnsi="Times New Roman" w:cs="Times New Roman"/>
          <w:sz w:val="28"/>
          <w:szCs w:val="28"/>
        </w:rPr>
        <w:t>according to specific Pessaro Risk Classification. Specifically, we could</w:t>
      </w:r>
      <w:r>
        <w:rPr>
          <w:rFonts w:ascii="Times New Roman" w:hAnsi="Times New Roman" w:cs="Times New Roman"/>
          <w:sz w:val="28"/>
          <w:szCs w:val="28"/>
        </w:rPr>
        <w:t xml:space="preserve"> </w:t>
      </w:r>
      <w:r w:rsidRPr="003B05F2">
        <w:rPr>
          <w:rFonts w:ascii="Times New Roman" w:hAnsi="Times New Roman" w:cs="Times New Roman"/>
          <w:sz w:val="28"/>
          <w:szCs w:val="28"/>
        </w:rPr>
        <w:t>not conduct a subgroup analysis based on the age of</w:t>
      </w:r>
    </w:p>
    <w:p w14:paraId="0ECA96ED" w14:textId="7D357516" w:rsidR="00AA5B85" w:rsidRDefault="002862AE" w:rsidP="002862AE">
      <w:pPr>
        <w:autoSpaceDE w:val="0"/>
        <w:autoSpaceDN w:val="0"/>
        <w:adjustRightInd w:val="0"/>
        <w:spacing w:after="0" w:line="360" w:lineRule="auto"/>
        <w:rPr>
          <w:rFonts w:ascii="Times New Roman" w:hAnsi="Times New Roman" w:cs="Times New Roman"/>
          <w:sz w:val="28"/>
          <w:szCs w:val="28"/>
        </w:rPr>
      </w:pPr>
      <w:r w:rsidRPr="003B05F2">
        <w:rPr>
          <w:rFonts w:ascii="Times New Roman" w:hAnsi="Times New Roman" w:cs="Times New Roman"/>
          <w:sz w:val="28"/>
          <w:szCs w:val="28"/>
        </w:rPr>
        <w:lastRenderedPageBreak/>
        <w:t xml:space="preserve">patients  because of the sparse data in many of the trials. </w:t>
      </w:r>
      <w:del w:id="1147" w:author="Soheir Adam" w:date="2015-08-06T22:50:00Z">
        <w:r w:rsidRPr="003B05F2" w:rsidDel="00476A9F">
          <w:rPr>
            <w:rFonts w:ascii="Times New Roman" w:hAnsi="Times New Roman" w:cs="Times New Roman"/>
            <w:sz w:val="28"/>
            <w:szCs w:val="28"/>
          </w:rPr>
          <w:delText>We could not conduct a subgroup analysis based on the Conditioning Regimen of the patients</w:delText>
        </w:r>
        <w:r w:rsidDel="00476A9F">
          <w:rPr>
            <w:rFonts w:ascii="Times New Roman" w:hAnsi="Times New Roman" w:cs="Times New Roman"/>
            <w:sz w:val="28"/>
            <w:szCs w:val="28"/>
          </w:rPr>
          <w:delText xml:space="preserve"> and therefore Effect Modification can be a problem in our study</w:delText>
        </w:r>
        <w:r w:rsidRPr="003B05F2" w:rsidDel="00476A9F">
          <w:rPr>
            <w:rFonts w:ascii="Times New Roman" w:hAnsi="Times New Roman" w:cs="Times New Roman"/>
            <w:sz w:val="28"/>
            <w:szCs w:val="28"/>
          </w:rPr>
          <w:delText xml:space="preserve">Furthermore, there are groups of patients for whom our conclusions may not be applicable. </w:delText>
        </w:r>
      </w:del>
      <w:r w:rsidRPr="003B05F2">
        <w:rPr>
          <w:rFonts w:ascii="Times New Roman" w:hAnsi="Times New Roman" w:cs="Times New Roman"/>
          <w:sz w:val="28"/>
          <w:szCs w:val="28"/>
        </w:rPr>
        <w:t xml:space="preserve">The patients who received UCBHSCT cannot be included in subgroup analysis due to paucity of data. </w:t>
      </w:r>
      <w:del w:id="1148" w:author="Soheir Adam" w:date="2015-07-02T09:40:00Z">
        <w:r w:rsidRPr="003B05F2" w:rsidDel="00A84EC2">
          <w:rPr>
            <w:rFonts w:ascii="Times New Roman" w:hAnsi="Times New Roman" w:cs="Times New Roman"/>
            <w:sz w:val="28"/>
            <w:szCs w:val="28"/>
          </w:rPr>
          <w:delText xml:space="preserve">So </w:delText>
        </w:r>
      </w:del>
      <w:del w:id="1149" w:author="Soheir Adam" w:date="2015-08-06T22:51:00Z">
        <w:r w:rsidRPr="003B05F2" w:rsidDel="00476A9F">
          <w:rPr>
            <w:rFonts w:ascii="Times New Roman" w:hAnsi="Times New Roman" w:cs="Times New Roman"/>
            <w:sz w:val="28"/>
            <w:szCs w:val="28"/>
          </w:rPr>
          <w:delText xml:space="preserve">UCBHSC </w:delText>
        </w:r>
      </w:del>
      <w:del w:id="1150" w:author="Soheir Adam" w:date="2015-07-02T09:40:00Z">
        <w:r w:rsidRPr="003B05F2" w:rsidDel="00A84EC2">
          <w:rPr>
            <w:rFonts w:ascii="Times New Roman" w:hAnsi="Times New Roman" w:cs="Times New Roman"/>
            <w:sz w:val="28"/>
            <w:szCs w:val="28"/>
          </w:rPr>
          <w:delText>which is another</w:delText>
        </w:r>
      </w:del>
      <w:del w:id="1151" w:author="Soheir Adam" w:date="2015-08-06T22:51:00Z">
        <w:r w:rsidRPr="003B05F2" w:rsidDel="00476A9F">
          <w:rPr>
            <w:rFonts w:ascii="Times New Roman" w:hAnsi="Times New Roman" w:cs="Times New Roman"/>
            <w:sz w:val="28"/>
            <w:szCs w:val="28"/>
          </w:rPr>
          <w:delText xml:space="preserve"> important source of stem cell transplantation in thalassemia ha</w:delText>
        </w:r>
      </w:del>
      <w:del w:id="1152" w:author="Soheir Adam" w:date="2015-07-02T09:40:00Z">
        <w:r w:rsidRPr="003B05F2" w:rsidDel="00A84EC2">
          <w:rPr>
            <w:rFonts w:ascii="Times New Roman" w:hAnsi="Times New Roman" w:cs="Times New Roman"/>
            <w:sz w:val="28"/>
            <w:szCs w:val="28"/>
          </w:rPr>
          <w:delText>s</w:delText>
        </w:r>
      </w:del>
      <w:del w:id="1153" w:author="Soheir Adam" w:date="2015-08-06T22:51:00Z">
        <w:r w:rsidRPr="003B05F2" w:rsidDel="00476A9F">
          <w:rPr>
            <w:rFonts w:ascii="Times New Roman" w:hAnsi="Times New Roman" w:cs="Times New Roman"/>
            <w:sz w:val="28"/>
            <w:szCs w:val="28"/>
          </w:rPr>
          <w:delText xml:space="preserve"> to be left out of this review and cannot be included in the meta-analysis. </w:delText>
        </w:r>
      </w:del>
    </w:p>
    <w:p w14:paraId="40A17F1A"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0E95D001" w14:textId="77777777" w:rsidR="002862AE" w:rsidRDefault="002862AE" w:rsidP="002862AE">
      <w:pPr>
        <w:autoSpaceDE w:val="0"/>
        <w:autoSpaceDN w:val="0"/>
        <w:adjustRightInd w:val="0"/>
        <w:spacing w:after="0" w:line="360" w:lineRule="auto"/>
        <w:rPr>
          <w:rFonts w:ascii="Times New Roman" w:hAnsi="Times New Roman" w:cs="Times New Roman"/>
          <w:b/>
          <w:sz w:val="28"/>
          <w:szCs w:val="28"/>
          <w:u w:val="single"/>
        </w:rPr>
      </w:pPr>
      <w:r>
        <w:rPr>
          <w:rFonts w:ascii="Times New Roman" w:hAnsi="Times New Roman" w:cs="Times New Roman"/>
          <w:b/>
          <w:sz w:val="28"/>
          <w:szCs w:val="28"/>
          <w:u w:val="single"/>
        </w:rPr>
        <w:t>Implications for Practice and for Research</w:t>
      </w:r>
    </w:p>
    <w:p w14:paraId="007A159E" w14:textId="77777777" w:rsidR="00992F94" w:rsidRDefault="002862AE" w:rsidP="002862AE">
      <w:pPr>
        <w:autoSpaceDE w:val="0"/>
        <w:autoSpaceDN w:val="0"/>
        <w:adjustRightInd w:val="0"/>
        <w:spacing w:after="0" w:line="360" w:lineRule="auto"/>
        <w:rPr>
          <w:ins w:id="1154" w:author="Soheir Adam" w:date="2015-08-06T22:57:00Z"/>
          <w:rFonts w:ascii="Times New Roman" w:hAnsi="Times New Roman" w:cs="Times New Roman"/>
          <w:sz w:val="28"/>
          <w:szCs w:val="28"/>
        </w:rPr>
      </w:pPr>
      <w:del w:id="1155" w:author="Soheir Adam" w:date="2015-08-06T22:51:00Z">
        <w:r w:rsidRPr="003B05F2" w:rsidDel="00476A9F">
          <w:rPr>
            <w:rFonts w:ascii="Times New Roman" w:hAnsi="Times New Roman" w:cs="Times New Roman"/>
            <w:sz w:val="28"/>
            <w:szCs w:val="28"/>
          </w:rPr>
          <w:delText xml:space="preserve">Our </w:delText>
        </w:r>
      </w:del>
      <w:ins w:id="1156" w:author="Soheir Adam" w:date="2015-08-06T22:51:00Z">
        <w:r w:rsidR="00476A9F">
          <w:rPr>
            <w:rFonts w:ascii="Times New Roman" w:hAnsi="Times New Roman" w:cs="Times New Roman"/>
            <w:sz w:val="28"/>
            <w:szCs w:val="28"/>
          </w:rPr>
          <w:t>This</w:t>
        </w:r>
        <w:r w:rsidR="00476A9F" w:rsidRPr="003B05F2">
          <w:rPr>
            <w:rFonts w:ascii="Times New Roman" w:hAnsi="Times New Roman" w:cs="Times New Roman"/>
            <w:sz w:val="28"/>
            <w:szCs w:val="28"/>
          </w:rPr>
          <w:t xml:space="preserve"> </w:t>
        </w:r>
      </w:ins>
      <w:r w:rsidRPr="003B05F2">
        <w:rPr>
          <w:rFonts w:ascii="Times New Roman" w:hAnsi="Times New Roman" w:cs="Times New Roman"/>
          <w:sz w:val="28"/>
          <w:szCs w:val="28"/>
        </w:rPr>
        <w:t xml:space="preserve">systematic review indicates </w:t>
      </w:r>
      <w:r>
        <w:rPr>
          <w:rFonts w:ascii="Times New Roman" w:hAnsi="Times New Roman" w:cs="Times New Roman"/>
          <w:sz w:val="28"/>
          <w:szCs w:val="28"/>
        </w:rPr>
        <w:t>no</w:t>
      </w:r>
      <w:r w:rsidRPr="003B05F2">
        <w:rPr>
          <w:rFonts w:ascii="Times New Roman" w:hAnsi="Times New Roman" w:cs="Times New Roman"/>
          <w:sz w:val="28"/>
          <w:szCs w:val="28"/>
        </w:rPr>
        <w:t xml:space="preserve"> overall </w:t>
      </w:r>
      <w:r>
        <w:rPr>
          <w:rFonts w:ascii="Times New Roman" w:hAnsi="Times New Roman" w:cs="Times New Roman"/>
          <w:sz w:val="28"/>
          <w:szCs w:val="28"/>
        </w:rPr>
        <w:t xml:space="preserve">survival  and disease free survival </w:t>
      </w:r>
      <w:del w:id="1157" w:author="Soheir Adam" w:date="2015-08-06T22:51:00Z">
        <w:r w:rsidRPr="003B05F2" w:rsidDel="00476A9F">
          <w:rPr>
            <w:rFonts w:ascii="Times New Roman" w:hAnsi="Times New Roman" w:cs="Times New Roman"/>
            <w:sz w:val="28"/>
            <w:szCs w:val="28"/>
          </w:rPr>
          <w:delText xml:space="preserve">benefit </w:delText>
        </w:r>
      </w:del>
      <w:ins w:id="1158" w:author="Soheir Adam" w:date="2015-08-06T22:51:00Z">
        <w:r w:rsidR="00476A9F">
          <w:rPr>
            <w:rFonts w:ascii="Times New Roman" w:hAnsi="Times New Roman" w:cs="Times New Roman"/>
            <w:sz w:val="28"/>
            <w:szCs w:val="28"/>
          </w:rPr>
          <w:t>advantage</w:t>
        </w:r>
        <w:r w:rsidR="00476A9F" w:rsidRPr="003B05F2">
          <w:rPr>
            <w:rFonts w:ascii="Times New Roman" w:hAnsi="Times New Roman" w:cs="Times New Roman"/>
            <w:sz w:val="28"/>
            <w:szCs w:val="28"/>
          </w:rPr>
          <w:t xml:space="preserve"> </w:t>
        </w:r>
      </w:ins>
      <w:del w:id="1159" w:author="Soheir Adam" w:date="2015-08-06T22:51:00Z">
        <w:r w:rsidRPr="003B05F2" w:rsidDel="00476A9F">
          <w:rPr>
            <w:rFonts w:ascii="Times New Roman" w:hAnsi="Times New Roman" w:cs="Times New Roman"/>
            <w:sz w:val="28"/>
            <w:szCs w:val="28"/>
          </w:rPr>
          <w:delText xml:space="preserve">from </w:delText>
        </w:r>
      </w:del>
      <w:ins w:id="1160" w:author="Soheir Adam" w:date="2015-08-06T22:51:00Z">
        <w:r w:rsidR="00476A9F">
          <w:rPr>
            <w:rFonts w:ascii="Times New Roman" w:hAnsi="Times New Roman" w:cs="Times New Roman"/>
            <w:sz w:val="28"/>
            <w:szCs w:val="28"/>
          </w:rPr>
          <w:t>for</w:t>
        </w:r>
        <w:r w:rsidR="00476A9F" w:rsidRPr="003B05F2">
          <w:rPr>
            <w:rFonts w:ascii="Times New Roman" w:hAnsi="Times New Roman" w:cs="Times New Roman"/>
            <w:sz w:val="28"/>
            <w:szCs w:val="28"/>
          </w:rPr>
          <w:t xml:space="preserve"> </w:t>
        </w:r>
      </w:ins>
      <w:r w:rsidRPr="003B05F2">
        <w:rPr>
          <w:rFonts w:ascii="Times New Roman" w:hAnsi="Times New Roman" w:cs="Times New Roman"/>
          <w:sz w:val="28"/>
          <w:szCs w:val="28"/>
        </w:rPr>
        <w:t xml:space="preserve">BMT </w:t>
      </w:r>
      <w:ins w:id="1161" w:author="Soheir Adam" w:date="2015-08-06T22:53:00Z">
        <w:r w:rsidR="008E66DA">
          <w:rPr>
            <w:rFonts w:ascii="Times New Roman" w:hAnsi="Times New Roman" w:cs="Times New Roman"/>
            <w:sz w:val="28"/>
            <w:szCs w:val="28"/>
          </w:rPr>
          <w:t>over PBSC</w:t>
        </w:r>
      </w:ins>
      <w:ins w:id="1162" w:author="Soheir Adam" w:date="2015-08-06T22:56:00Z">
        <w:r w:rsidR="00EE7D1D">
          <w:rPr>
            <w:rFonts w:ascii="Times New Roman" w:hAnsi="Times New Roman" w:cs="Times New Roman"/>
            <w:sz w:val="28"/>
            <w:szCs w:val="28"/>
          </w:rPr>
          <w:t>s</w:t>
        </w:r>
      </w:ins>
      <w:ins w:id="1163" w:author="Soheir Adam" w:date="2015-08-06T22:53:00Z">
        <w:r w:rsidR="008E66DA">
          <w:rPr>
            <w:rFonts w:ascii="Times New Roman" w:hAnsi="Times New Roman" w:cs="Times New Roman"/>
            <w:sz w:val="28"/>
            <w:szCs w:val="28"/>
          </w:rPr>
          <w:t xml:space="preserve"> </w:t>
        </w:r>
      </w:ins>
      <w:del w:id="1164" w:author="Soheir Adam" w:date="2015-08-06T22:54:00Z">
        <w:r w:rsidRPr="003B05F2" w:rsidDel="008E66DA">
          <w:rPr>
            <w:rFonts w:ascii="Times New Roman" w:hAnsi="Times New Roman" w:cs="Times New Roman"/>
            <w:sz w:val="28"/>
            <w:szCs w:val="28"/>
          </w:rPr>
          <w:delText xml:space="preserve">as a source of stem cell in stem cell transplantation </w:delText>
        </w:r>
      </w:del>
      <w:r w:rsidRPr="003B05F2">
        <w:rPr>
          <w:rFonts w:ascii="Times New Roman" w:hAnsi="Times New Roman" w:cs="Times New Roman"/>
          <w:sz w:val="28"/>
          <w:szCs w:val="28"/>
        </w:rPr>
        <w:t xml:space="preserve">in </w:t>
      </w:r>
      <w:del w:id="1165" w:author="Soheir Adam" w:date="2015-08-06T22:52:00Z">
        <w:r w:rsidRPr="003B05F2" w:rsidDel="00476A9F">
          <w:rPr>
            <w:rFonts w:ascii="Times New Roman" w:hAnsi="Times New Roman" w:cs="Times New Roman"/>
            <w:sz w:val="28"/>
            <w:szCs w:val="28"/>
          </w:rPr>
          <w:delText>thalssemia</w:delText>
        </w:r>
        <w:r w:rsidDel="00476A9F">
          <w:rPr>
            <w:rFonts w:ascii="Times New Roman" w:hAnsi="Times New Roman" w:cs="Times New Roman"/>
            <w:sz w:val="28"/>
            <w:szCs w:val="28"/>
          </w:rPr>
          <w:delText xml:space="preserve"> </w:delText>
        </w:r>
      </w:del>
      <w:ins w:id="1166" w:author="Soheir Adam" w:date="2015-08-06T22:52:00Z">
        <w:r w:rsidR="00476A9F">
          <w:rPr>
            <w:rFonts w:ascii="Times New Roman" w:hAnsi="Times New Roman" w:cs="Times New Roman"/>
            <w:sz w:val="28"/>
            <w:szCs w:val="28"/>
          </w:rPr>
          <w:t>BTM</w:t>
        </w:r>
      </w:ins>
      <w:ins w:id="1167" w:author="Soheir Adam" w:date="2015-08-06T22:53:00Z">
        <w:r w:rsidR="008E66DA">
          <w:rPr>
            <w:rFonts w:ascii="Times New Roman" w:hAnsi="Times New Roman" w:cs="Times New Roman"/>
            <w:sz w:val="28"/>
            <w:szCs w:val="28"/>
          </w:rPr>
          <w:t>,</w:t>
        </w:r>
      </w:ins>
      <w:ins w:id="1168" w:author="Soheir Adam" w:date="2015-08-06T22:52:00Z">
        <w:r w:rsidR="00476A9F">
          <w:rPr>
            <w:rFonts w:ascii="Times New Roman" w:hAnsi="Times New Roman" w:cs="Times New Roman"/>
            <w:sz w:val="28"/>
            <w:szCs w:val="28"/>
          </w:rPr>
          <w:t xml:space="preserve">. However, </w:t>
        </w:r>
        <w:r w:rsidR="008E66DA">
          <w:rPr>
            <w:rFonts w:ascii="Times New Roman" w:hAnsi="Times New Roman" w:cs="Times New Roman"/>
            <w:sz w:val="28"/>
            <w:szCs w:val="28"/>
          </w:rPr>
          <w:t xml:space="preserve">aGVHD and cGVHD </w:t>
        </w:r>
      </w:ins>
      <w:ins w:id="1169" w:author="Soheir Adam" w:date="2015-08-06T22:53:00Z">
        <w:r w:rsidR="008E66DA">
          <w:rPr>
            <w:rFonts w:ascii="Times New Roman" w:hAnsi="Times New Roman" w:cs="Times New Roman"/>
            <w:sz w:val="28"/>
            <w:szCs w:val="28"/>
          </w:rPr>
          <w:t xml:space="preserve">are significantly decreased in </w:t>
        </w:r>
      </w:ins>
      <w:ins w:id="1170" w:author="Soheir Adam" w:date="2015-08-06T22:56:00Z">
        <w:r w:rsidR="00EE7D1D">
          <w:rPr>
            <w:rFonts w:ascii="Times New Roman" w:hAnsi="Times New Roman" w:cs="Times New Roman"/>
            <w:sz w:val="28"/>
            <w:szCs w:val="28"/>
          </w:rPr>
          <w:t>BMT recipients, compared to PBSCs.</w:t>
        </w:r>
      </w:ins>
      <w:del w:id="1171" w:author="Soheir Adam" w:date="2015-08-06T22:56:00Z">
        <w:r w:rsidDel="00EE7D1D">
          <w:rPr>
            <w:rFonts w:ascii="Times New Roman" w:hAnsi="Times New Roman" w:cs="Times New Roman"/>
            <w:sz w:val="28"/>
            <w:szCs w:val="28"/>
          </w:rPr>
          <w:delText>except in decreasing the morbidity of the patients undergoing the transplant</w:delText>
        </w:r>
        <w:r w:rsidRPr="003B05F2" w:rsidDel="00EE7D1D">
          <w:rPr>
            <w:rFonts w:ascii="Times New Roman" w:hAnsi="Times New Roman" w:cs="Times New Roman"/>
            <w:sz w:val="28"/>
            <w:szCs w:val="28"/>
          </w:rPr>
          <w:delText>.</w:delText>
        </w:r>
      </w:del>
      <w:r w:rsidRPr="003B05F2">
        <w:rPr>
          <w:rFonts w:ascii="Times New Roman" w:hAnsi="Times New Roman" w:cs="Times New Roman"/>
          <w:sz w:val="28"/>
          <w:szCs w:val="28"/>
        </w:rPr>
        <w:t xml:space="preserve"> </w:t>
      </w:r>
    </w:p>
    <w:p w14:paraId="24597BC0" w14:textId="2D482382" w:rsidR="002862AE" w:rsidRDefault="00992F94" w:rsidP="002862AE">
      <w:pPr>
        <w:autoSpaceDE w:val="0"/>
        <w:autoSpaceDN w:val="0"/>
        <w:adjustRightInd w:val="0"/>
        <w:spacing w:after="0" w:line="360" w:lineRule="auto"/>
        <w:rPr>
          <w:rFonts w:ascii="Times New Roman" w:hAnsi="Times New Roman" w:cs="Times New Roman"/>
          <w:sz w:val="28"/>
          <w:szCs w:val="28"/>
        </w:rPr>
      </w:pPr>
      <w:ins w:id="1172" w:author="Soheir Adam" w:date="2015-08-06T22:57:00Z">
        <w:r>
          <w:rPr>
            <w:rFonts w:ascii="Times New Roman" w:hAnsi="Times New Roman" w:cs="Times New Roman"/>
            <w:sz w:val="28"/>
            <w:szCs w:val="28"/>
          </w:rPr>
          <w:t xml:space="preserve">A similar advantage could not be established when comparing types of BMT donors including </w:t>
        </w:r>
      </w:ins>
      <w:del w:id="1173" w:author="Soheir Adam" w:date="2015-08-06T22:57:00Z">
        <w:r w:rsidR="002862AE" w:rsidRPr="003B05F2" w:rsidDel="00992F94">
          <w:rPr>
            <w:rFonts w:ascii="Times New Roman" w:hAnsi="Times New Roman" w:cs="Times New Roman"/>
            <w:sz w:val="28"/>
            <w:szCs w:val="28"/>
          </w:rPr>
          <w:delText xml:space="preserve">The advantage of superior survival and less transplantation related side effects </w:delText>
        </w:r>
        <w:r w:rsidR="002862AE" w:rsidDel="00992F94">
          <w:rPr>
            <w:rFonts w:ascii="Times New Roman" w:hAnsi="Times New Roman" w:cs="Times New Roman"/>
            <w:sz w:val="28"/>
            <w:szCs w:val="28"/>
          </w:rPr>
          <w:delText>cannot be established</w:delText>
        </w:r>
        <w:r w:rsidR="002862AE" w:rsidRPr="003B05F2" w:rsidDel="00992F94">
          <w:rPr>
            <w:rFonts w:ascii="Times New Roman" w:hAnsi="Times New Roman" w:cs="Times New Roman"/>
            <w:sz w:val="28"/>
            <w:szCs w:val="28"/>
          </w:rPr>
          <w:delText xml:space="preserve"> in </w:delText>
        </w:r>
      </w:del>
      <w:r w:rsidR="002862AE" w:rsidRPr="003B05F2">
        <w:rPr>
          <w:rFonts w:ascii="Times New Roman" w:hAnsi="Times New Roman" w:cs="Times New Roman"/>
          <w:sz w:val="28"/>
          <w:szCs w:val="28"/>
        </w:rPr>
        <w:t xml:space="preserve">MRD-BMT </w:t>
      </w:r>
      <w:ins w:id="1174" w:author="Soheir Adam" w:date="2015-08-06T22:58:00Z">
        <w:r>
          <w:rPr>
            <w:rFonts w:ascii="Times New Roman" w:hAnsi="Times New Roman" w:cs="Times New Roman"/>
            <w:sz w:val="28"/>
            <w:szCs w:val="28"/>
          </w:rPr>
          <w:t>, MSD-BMT and MUD-BMT.</w:t>
        </w:r>
      </w:ins>
      <w:del w:id="1175" w:author="Soheir Adam" w:date="2015-08-06T22:58:00Z">
        <w:r w:rsidR="002862AE" w:rsidRPr="003B05F2" w:rsidDel="00992F94">
          <w:rPr>
            <w:rFonts w:ascii="Times New Roman" w:hAnsi="Times New Roman" w:cs="Times New Roman"/>
            <w:sz w:val="28"/>
            <w:szCs w:val="28"/>
          </w:rPr>
          <w:delText>compared to Other BMT</w:delText>
        </w:r>
        <w:r w:rsidR="002862AE" w:rsidDel="00992F94">
          <w:rPr>
            <w:rFonts w:ascii="Times New Roman" w:hAnsi="Times New Roman" w:cs="Times New Roman"/>
            <w:sz w:val="28"/>
            <w:szCs w:val="28"/>
          </w:rPr>
          <w:delText xml:space="preserve"> thus limiting their choice as a reliable source of stem cell transplant in thalassemia.</w:delText>
        </w:r>
      </w:del>
      <w:r w:rsidR="002862AE">
        <w:rPr>
          <w:rFonts w:ascii="Times New Roman" w:hAnsi="Times New Roman" w:cs="Times New Roman"/>
          <w:sz w:val="28"/>
          <w:szCs w:val="28"/>
        </w:rPr>
        <w:t xml:space="preserve"> </w:t>
      </w:r>
      <w:ins w:id="1176" w:author="Soheir Adam" w:date="2015-08-06T22:59:00Z">
        <w:r>
          <w:rPr>
            <w:rFonts w:ascii="Times New Roman" w:hAnsi="Times New Roman" w:cs="Times New Roman"/>
            <w:sz w:val="28"/>
            <w:szCs w:val="28"/>
          </w:rPr>
          <w:t>Th</w:t>
        </w:r>
      </w:ins>
      <w:ins w:id="1177" w:author="Soheir Adam" w:date="2015-08-06T23:00:00Z">
        <w:r>
          <w:rPr>
            <w:rFonts w:ascii="Times New Roman" w:hAnsi="Times New Roman" w:cs="Times New Roman"/>
            <w:sz w:val="28"/>
            <w:szCs w:val="28"/>
          </w:rPr>
          <w:t>us, β-thalassemia patients</w:t>
        </w:r>
      </w:ins>
      <w:ins w:id="1178" w:author="Soheir Adam" w:date="2015-08-06T23:02:00Z">
        <w:r>
          <w:rPr>
            <w:rFonts w:ascii="Times New Roman" w:hAnsi="Times New Roman" w:cs="Times New Roman"/>
            <w:sz w:val="28"/>
            <w:szCs w:val="28"/>
          </w:rPr>
          <w:t>,</w:t>
        </w:r>
      </w:ins>
      <w:ins w:id="1179" w:author="Soheir Adam" w:date="2015-08-06T23:00:00Z">
        <w:r>
          <w:rPr>
            <w:rFonts w:ascii="Times New Roman" w:hAnsi="Times New Roman" w:cs="Times New Roman"/>
            <w:sz w:val="28"/>
            <w:szCs w:val="28"/>
          </w:rPr>
          <w:t xml:space="preserve"> </w:t>
        </w:r>
      </w:ins>
      <w:ins w:id="1180" w:author="Soheir Adam" w:date="2015-08-06T23:01:00Z">
        <w:r>
          <w:rPr>
            <w:rFonts w:ascii="Times New Roman" w:hAnsi="Times New Roman" w:cs="Times New Roman"/>
            <w:sz w:val="28"/>
            <w:szCs w:val="28"/>
          </w:rPr>
          <w:t xml:space="preserve">for whom a donor could not be identified, </w:t>
        </w:r>
      </w:ins>
      <w:ins w:id="1181" w:author="Soheir Adam" w:date="2015-08-06T23:02:00Z">
        <w:r>
          <w:rPr>
            <w:rFonts w:ascii="Times New Roman" w:hAnsi="Times New Roman" w:cs="Times New Roman"/>
            <w:sz w:val="28"/>
            <w:szCs w:val="28"/>
          </w:rPr>
          <w:t xml:space="preserve">may </w:t>
        </w:r>
      </w:ins>
      <w:ins w:id="1182" w:author="Soheir Adam" w:date="2015-08-06T23:01:00Z">
        <w:r>
          <w:rPr>
            <w:rFonts w:ascii="Times New Roman" w:hAnsi="Times New Roman" w:cs="Times New Roman"/>
            <w:sz w:val="28"/>
            <w:szCs w:val="28"/>
          </w:rPr>
          <w:t xml:space="preserve">have a greater opportunity to achieve cure through a MUD-BMT. </w:t>
        </w:r>
      </w:ins>
      <w:del w:id="1183" w:author="Soheir Adam" w:date="2015-08-06T22:58:00Z">
        <w:r w:rsidR="002862AE" w:rsidDel="00992F94">
          <w:rPr>
            <w:rFonts w:ascii="Times New Roman" w:hAnsi="Times New Roman" w:cs="Times New Roman"/>
            <w:sz w:val="28"/>
            <w:szCs w:val="28"/>
          </w:rPr>
          <w:delText>This is mai</w:delText>
        </w:r>
        <w:r w:rsidR="008F3C39" w:rsidDel="00992F94">
          <w:rPr>
            <w:rFonts w:ascii="Times New Roman" w:hAnsi="Times New Roman" w:cs="Times New Roman"/>
            <w:sz w:val="28"/>
            <w:szCs w:val="28"/>
          </w:rPr>
          <w:delText>n</w:delText>
        </w:r>
        <w:r w:rsidR="002862AE" w:rsidDel="00992F94">
          <w:rPr>
            <w:rFonts w:ascii="Times New Roman" w:hAnsi="Times New Roman" w:cs="Times New Roman"/>
            <w:sz w:val="28"/>
            <w:szCs w:val="28"/>
          </w:rPr>
          <w:delText>ly due to their significant increase in morbidity and transfusion dependency in post transplant patients</w:delText>
        </w:r>
        <w:r w:rsidR="002862AE" w:rsidRPr="003B05F2" w:rsidDel="00992F94">
          <w:rPr>
            <w:rFonts w:ascii="Times New Roman" w:hAnsi="Times New Roman" w:cs="Times New Roman"/>
            <w:sz w:val="28"/>
            <w:szCs w:val="28"/>
          </w:rPr>
          <w:delText xml:space="preserve">. </w:delText>
        </w:r>
      </w:del>
      <w:r w:rsidR="002862AE" w:rsidRPr="003B05F2">
        <w:rPr>
          <w:rFonts w:ascii="Times New Roman" w:hAnsi="Times New Roman" w:cs="Times New Roman"/>
          <w:sz w:val="28"/>
          <w:szCs w:val="28"/>
        </w:rPr>
        <w:t>The role of UCBHSCT should be assessed in future trials.</w:t>
      </w:r>
      <w:r w:rsidR="002862AE">
        <w:rPr>
          <w:rFonts w:ascii="Times New Roman" w:hAnsi="Times New Roman" w:cs="Times New Roman"/>
          <w:sz w:val="28"/>
          <w:szCs w:val="28"/>
        </w:rPr>
        <w:t xml:space="preserve"> </w:t>
      </w:r>
      <w:del w:id="1184" w:author="Soheir Adam" w:date="2015-08-06T22:59:00Z">
        <w:r w:rsidR="002862AE" w:rsidRPr="003B05F2" w:rsidDel="00992F94">
          <w:rPr>
            <w:rFonts w:ascii="Times New Roman" w:hAnsi="Times New Roman" w:cs="Times New Roman"/>
            <w:sz w:val="28"/>
            <w:szCs w:val="28"/>
          </w:rPr>
          <w:delText>Future trials should try to use uniform Conditioning Regimen when reporting the outcomes of the different subgroups. Attempts to minimize bias in these trials are crucial.</w:delText>
        </w:r>
      </w:del>
    </w:p>
    <w:p w14:paraId="17ED2FDF"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01523D8E" w14:textId="77777777" w:rsidR="002862AE" w:rsidRPr="003B05F2" w:rsidRDefault="002862AE" w:rsidP="002862AE">
      <w:pPr>
        <w:autoSpaceDE w:val="0"/>
        <w:autoSpaceDN w:val="0"/>
        <w:adjustRightInd w:val="0"/>
        <w:spacing w:after="0" w:line="360" w:lineRule="auto"/>
        <w:rPr>
          <w:rFonts w:ascii="AdvPS3D5C76" w:hAnsi="AdvPS3D5C76" w:cs="AdvPS3D5C76"/>
          <w:sz w:val="21"/>
          <w:szCs w:val="21"/>
        </w:rPr>
      </w:pPr>
    </w:p>
    <w:p w14:paraId="4B102543" w14:textId="77777777" w:rsidR="002862AE" w:rsidRPr="00204ACE" w:rsidRDefault="002862AE" w:rsidP="002862AE">
      <w:pPr>
        <w:autoSpaceDE w:val="0"/>
        <w:autoSpaceDN w:val="0"/>
        <w:adjustRightInd w:val="0"/>
        <w:spacing w:after="0" w:line="240" w:lineRule="auto"/>
        <w:rPr>
          <w:rFonts w:ascii="Times New Roman" w:hAnsi="Times New Roman" w:cs="Times New Roman"/>
          <w:b/>
          <w:sz w:val="28"/>
          <w:szCs w:val="28"/>
          <w:u w:val="single"/>
        </w:rPr>
      </w:pPr>
      <w:r w:rsidRPr="00204ACE">
        <w:rPr>
          <w:rFonts w:ascii="Times New Roman" w:hAnsi="Times New Roman" w:cs="Times New Roman"/>
          <w:b/>
          <w:sz w:val="28"/>
          <w:szCs w:val="28"/>
          <w:u w:val="single"/>
        </w:rPr>
        <w:t>CONFLICT OF INTEREST DISCLOSURES:</w:t>
      </w:r>
    </w:p>
    <w:p w14:paraId="4572496B" w14:textId="661A5271" w:rsidR="002862AE" w:rsidRPr="00204ACE" w:rsidRDefault="002862AE" w:rsidP="002862AE">
      <w:pPr>
        <w:rPr>
          <w:rFonts w:ascii="Times New Roman" w:hAnsi="Times New Roman" w:cs="Times New Roman"/>
          <w:sz w:val="28"/>
          <w:szCs w:val="28"/>
        </w:rPr>
      </w:pPr>
      <w:r w:rsidRPr="00204ACE">
        <w:rPr>
          <w:rFonts w:ascii="Times New Roman" w:hAnsi="Times New Roman" w:cs="Times New Roman"/>
          <w:sz w:val="28"/>
          <w:szCs w:val="28"/>
        </w:rPr>
        <w:t xml:space="preserve">The authors </w:t>
      </w:r>
      <w:del w:id="1185" w:author="Soheir Adam" w:date="2015-07-02T09:37:00Z">
        <w:r w:rsidRPr="00204ACE" w:rsidDel="00A84EC2">
          <w:rPr>
            <w:rFonts w:ascii="Times New Roman" w:hAnsi="Times New Roman" w:cs="Times New Roman"/>
            <w:sz w:val="28"/>
            <w:szCs w:val="28"/>
          </w:rPr>
          <w:delText xml:space="preserve">made </w:delText>
        </w:r>
      </w:del>
      <w:ins w:id="1186" w:author="Soheir Adam" w:date="2015-08-06T23:02:00Z">
        <w:r w:rsidR="00992F94">
          <w:rPr>
            <w:rFonts w:ascii="Times New Roman" w:hAnsi="Times New Roman" w:cs="Times New Roman"/>
            <w:sz w:val="28"/>
            <w:szCs w:val="28"/>
          </w:rPr>
          <w:t>declare</w:t>
        </w:r>
      </w:ins>
      <w:ins w:id="1187" w:author="Soheir Adam" w:date="2015-07-02T09:37:00Z">
        <w:r w:rsidR="00A84EC2" w:rsidRPr="00204ACE">
          <w:rPr>
            <w:rFonts w:ascii="Times New Roman" w:hAnsi="Times New Roman" w:cs="Times New Roman"/>
            <w:sz w:val="28"/>
            <w:szCs w:val="28"/>
          </w:rPr>
          <w:t xml:space="preserve"> </w:t>
        </w:r>
      </w:ins>
      <w:r w:rsidRPr="00204ACE">
        <w:rPr>
          <w:rFonts w:ascii="Times New Roman" w:hAnsi="Times New Roman" w:cs="Times New Roman"/>
          <w:sz w:val="28"/>
          <w:szCs w:val="28"/>
        </w:rPr>
        <w:t xml:space="preserve">no </w:t>
      </w:r>
      <w:del w:id="1188" w:author="Soheir Adam" w:date="2015-08-06T23:02:00Z">
        <w:r w:rsidRPr="00204ACE" w:rsidDel="00607E55">
          <w:rPr>
            <w:rFonts w:ascii="Times New Roman" w:hAnsi="Times New Roman" w:cs="Times New Roman"/>
            <w:sz w:val="28"/>
            <w:szCs w:val="28"/>
          </w:rPr>
          <w:delText>disclosures</w:delText>
        </w:r>
      </w:del>
      <w:ins w:id="1189" w:author="Soheir Adam" w:date="2015-08-06T23:02:00Z">
        <w:r w:rsidR="00607E55">
          <w:rPr>
            <w:rFonts w:ascii="Times New Roman" w:hAnsi="Times New Roman" w:cs="Times New Roman"/>
            <w:sz w:val="28"/>
            <w:szCs w:val="28"/>
          </w:rPr>
          <w:t>conflicts of interest</w:t>
        </w:r>
      </w:ins>
      <w:r w:rsidRPr="00204ACE">
        <w:rPr>
          <w:rFonts w:ascii="Times New Roman" w:hAnsi="Times New Roman" w:cs="Times New Roman"/>
          <w:sz w:val="28"/>
          <w:szCs w:val="28"/>
        </w:rPr>
        <w:t>.</w:t>
      </w:r>
    </w:p>
    <w:p w14:paraId="4C775727" w14:textId="77777777" w:rsidR="002862AE" w:rsidRDefault="002862AE" w:rsidP="002862AE">
      <w:pPr>
        <w:rPr>
          <w:rFonts w:ascii="Times New Roman" w:hAnsi="Times New Roman" w:cs="Times New Roman"/>
          <w:sz w:val="28"/>
          <w:szCs w:val="28"/>
        </w:rPr>
      </w:pPr>
    </w:p>
    <w:p w14:paraId="19573F5F" w14:textId="21F6B445" w:rsidR="008D0B31" w:rsidRDefault="008D0B31">
      <w:pPr>
        <w:rPr>
          <w:ins w:id="1190" w:author="Soheir Adam" w:date="2015-07-05T11:59:00Z"/>
          <w:rFonts w:ascii="Times New Roman" w:hAnsi="Times New Roman" w:cs="Times New Roman"/>
          <w:sz w:val="28"/>
          <w:szCs w:val="28"/>
        </w:rPr>
      </w:pPr>
      <w:ins w:id="1191" w:author="Soheir Adam" w:date="2015-07-05T11:59:00Z">
        <w:r>
          <w:rPr>
            <w:rFonts w:ascii="Times New Roman" w:hAnsi="Times New Roman" w:cs="Times New Roman"/>
            <w:sz w:val="28"/>
            <w:szCs w:val="28"/>
          </w:rPr>
          <w:br w:type="page"/>
        </w:r>
      </w:ins>
    </w:p>
    <w:p w14:paraId="106E78D0" w14:textId="77777777" w:rsidR="002862AE" w:rsidRDefault="002862AE" w:rsidP="002862AE">
      <w:pPr>
        <w:rPr>
          <w:rFonts w:ascii="Times New Roman" w:hAnsi="Times New Roman" w:cs="Times New Roman"/>
          <w:sz w:val="28"/>
          <w:szCs w:val="28"/>
        </w:rPr>
      </w:pPr>
    </w:p>
    <w:p w14:paraId="4326EEF0" w14:textId="77777777" w:rsidR="002862AE" w:rsidRDefault="002862AE" w:rsidP="002862AE">
      <w:pPr>
        <w:rPr>
          <w:rFonts w:ascii="Times New Roman" w:hAnsi="Times New Roman" w:cs="Times New Roman"/>
          <w:sz w:val="28"/>
          <w:szCs w:val="28"/>
        </w:rPr>
      </w:pPr>
    </w:p>
    <w:p w14:paraId="47A93558" w14:textId="77777777" w:rsidR="002862AE" w:rsidRPr="003B05F2" w:rsidRDefault="002862AE" w:rsidP="002862AE">
      <w:pPr>
        <w:rPr>
          <w:rFonts w:ascii="Times New Roman" w:hAnsi="Times New Roman" w:cs="Times New Roman"/>
          <w:sz w:val="28"/>
          <w:szCs w:val="28"/>
        </w:rPr>
      </w:pPr>
      <w:r w:rsidRPr="006E678B">
        <w:rPr>
          <w:rFonts w:ascii="Times New Roman" w:hAnsi="Times New Roman" w:cs="Times New Roman"/>
          <w:b/>
          <w:sz w:val="28"/>
          <w:szCs w:val="28"/>
          <w:u w:val="single"/>
        </w:rPr>
        <w:t>REFERENCE</w:t>
      </w:r>
      <w:r>
        <w:rPr>
          <w:rFonts w:ascii="Times New Roman" w:hAnsi="Times New Roman" w:cs="Times New Roman"/>
          <w:b/>
          <w:sz w:val="28"/>
          <w:szCs w:val="28"/>
          <w:u w:val="single"/>
        </w:rPr>
        <w:t>S:</w:t>
      </w:r>
    </w:p>
    <w:p w14:paraId="417047BC" w14:textId="77777777" w:rsidR="002862AE" w:rsidRPr="006E678B" w:rsidRDefault="002862AE" w:rsidP="002862AE">
      <w:pPr>
        <w:autoSpaceDE w:val="0"/>
        <w:autoSpaceDN w:val="0"/>
        <w:adjustRightInd w:val="0"/>
        <w:spacing w:after="0" w:line="360" w:lineRule="auto"/>
        <w:rPr>
          <w:rFonts w:ascii="Times New Roman" w:hAnsi="Times New Roman" w:cs="Times New Roman"/>
          <w:i/>
          <w:sz w:val="28"/>
          <w:szCs w:val="28"/>
        </w:rPr>
      </w:pPr>
      <w:r w:rsidRPr="006E678B">
        <w:rPr>
          <w:rFonts w:ascii="Times New Roman" w:hAnsi="Times New Roman" w:cs="Times New Roman"/>
          <w:sz w:val="28"/>
          <w:szCs w:val="28"/>
        </w:rPr>
        <w:t>1. Weatherall DJ, Clegg JB. Thalassemia-α global public health problem</w:t>
      </w:r>
      <w:r w:rsidRPr="006E678B">
        <w:rPr>
          <w:rFonts w:ascii="Times New Roman" w:hAnsi="Times New Roman" w:cs="Times New Roman"/>
          <w:i/>
          <w:sz w:val="28"/>
          <w:szCs w:val="28"/>
        </w:rPr>
        <w:t>.Nature Med</w:t>
      </w:r>
      <w:r w:rsidRPr="006E678B">
        <w:rPr>
          <w:rFonts w:ascii="Times New Roman" w:hAnsi="Times New Roman" w:cs="Times New Roman"/>
          <w:sz w:val="28"/>
          <w:szCs w:val="28"/>
        </w:rPr>
        <w:t xml:space="preserve"> 1996; 2: 847–9.</w:t>
      </w:r>
    </w:p>
    <w:p w14:paraId="0B7CDE2D" w14:textId="77777777" w:rsidR="002862AE" w:rsidRPr="006E678B" w:rsidRDefault="002862AE" w:rsidP="002862AE">
      <w:pPr>
        <w:autoSpaceDE w:val="0"/>
        <w:autoSpaceDN w:val="0"/>
        <w:adjustRightInd w:val="0"/>
        <w:spacing w:after="0" w:line="360" w:lineRule="auto"/>
        <w:rPr>
          <w:rFonts w:ascii="Times New Roman" w:hAnsi="Times New Roman" w:cs="Times New Roman"/>
          <w:sz w:val="28"/>
          <w:szCs w:val="28"/>
        </w:rPr>
      </w:pPr>
    </w:p>
    <w:p w14:paraId="506426E2" w14:textId="77777777" w:rsidR="002862AE" w:rsidRPr="006E678B" w:rsidRDefault="002862AE" w:rsidP="002862AE">
      <w:pPr>
        <w:autoSpaceDE w:val="0"/>
        <w:autoSpaceDN w:val="0"/>
        <w:adjustRightInd w:val="0"/>
        <w:spacing w:after="0" w:line="360" w:lineRule="auto"/>
        <w:rPr>
          <w:rFonts w:ascii="Times New Roman" w:hAnsi="Times New Roman" w:cs="Times New Roman"/>
          <w:sz w:val="28"/>
          <w:szCs w:val="28"/>
        </w:rPr>
      </w:pPr>
      <w:r w:rsidRPr="006E678B">
        <w:rPr>
          <w:rFonts w:ascii="Times New Roman" w:hAnsi="Times New Roman" w:cs="Times New Roman"/>
          <w:sz w:val="28"/>
          <w:szCs w:val="28"/>
        </w:rPr>
        <w:t>2. Olivieri NF, Brittenham GM</w:t>
      </w:r>
      <w:r w:rsidRPr="006E678B">
        <w:rPr>
          <w:rFonts w:ascii="Times New Roman" w:hAnsi="Times New Roman" w:cs="Times New Roman"/>
          <w:i/>
          <w:sz w:val="28"/>
          <w:szCs w:val="28"/>
        </w:rPr>
        <w:t xml:space="preserve">. </w:t>
      </w:r>
      <w:r w:rsidRPr="006E678B">
        <w:rPr>
          <w:rFonts w:ascii="Times New Roman" w:hAnsi="Times New Roman" w:cs="Times New Roman"/>
          <w:sz w:val="28"/>
          <w:szCs w:val="28"/>
        </w:rPr>
        <w:t>Iron chelating therapy and thetreatment of thalassemia</w:t>
      </w:r>
      <w:r w:rsidRPr="006E678B">
        <w:rPr>
          <w:rFonts w:ascii="Times New Roman" w:hAnsi="Times New Roman" w:cs="Times New Roman"/>
          <w:i/>
          <w:sz w:val="28"/>
          <w:szCs w:val="28"/>
        </w:rPr>
        <w:t>. Blood</w:t>
      </w:r>
      <w:r w:rsidRPr="006E678B">
        <w:rPr>
          <w:rFonts w:ascii="Times New Roman" w:hAnsi="Times New Roman" w:cs="Times New Roman"/>
          <w:sz w:val="28"/>
          <w:szCs w:val="28"/>
        </w:rPr>
        <w:t xml:space="preserve"> 1997; 89: 739–761.</w:t>
      </w:r>
    </w:p>
    <w:p w14:paraId="2D349155" w14:textId="77777777" w:rsidR="002862AE" w:rsidRPr="006E678B" w:rsidRDefault="002862AE" w:rsidP="002862AE">
      <w:pPr>
        <w:autoSpaceDE w:val="0"/>
        <w:autoSpaceDN w:val="0"/>
        <w:adjustRightInd w:val="0"/>
        <w:spacing w:after="0" w:line="360" w:lineRule="auto"/>
        <w:rPr>
          <w:rFonts w:ascii="Times New Roman" w:hAnsi="Times New Roman" w:cs="Times New Roman"/>
          <w:sz w:val="28"/>
          <w:szCs w:val="28"/>
        </w:rPr>
      </w:pPr>
    </w:p>
    <w:p w14:paraId="54B82C90" w14:textId="77777777" w:rsidR="002862AE" w:rsidRPr="006E678B" w:rsidRDefault="002862AE" w:rsidP="002862AE">
      <w:pPr>
        <w:autoSpaceDE w:val="0"/>
        <w:autoSpaceDN w:val="0"/>
        <w:adjustRightInd w:val="0"/>
        <w:spacing w:after="0" w:line="360" w:lineRule="auto"/>
        <w:rPr>
          <w:rFonts w:ascii="Times New Roman" w:hAnsi="Times New Roman" w:cs="Times New Roman"/>
          <w:sz w:val="28"/>
          <w:szCs w:val="28"/>
        </w:rPr>
      </w:pPr>
      <w:r w:rsidRPr="006E678B">
        <w:rPr>
          <w:rFonts w:ascii="Times New Roman" w:hAnsi="Times New Roman" w:cs="Times New Roman"/>
          <w:sz w:val="28"/>
          <w:szCs w:val="28"/>
        </w:rPr>
        <w:t>3. Borgna-Pignatti C, Rugolotto S, De Stefano P, et al. Survival and disease complications in thalassemia major</w:t>
      </w:r>
      <w:r w:rsidRPr="006E678B">
        <w:rPr>
          <w:rFonts w:ascii="Times New Roman" w:hAnsi="Times New Roman" w:cs="Times New Roman"/>
          <w:i/>
          <w:sz w:val="28"/>
          <w:szCs w:val="28"/>
        </w:rPr>
        <w:t>.Ann NY AcadSci</w:t>
      </w:r>
      <w:r w:rsidRPr="006E678B">
        <w:rPr>
          <w:rFonts w:ascii="Times New Roman" w:hAnsi="Times New Roman" w:cs="Times New Roman"/>
          <w:sz w:val="28"/>
          <w:szCs w:val="28"/>
        </w:rPr>
        <w:t xml:space="preserve"> 1998; 850: 227–31.</w:t>
      </w:r>
    </w:p>
    <w:p w14:paraId="3892837A" w14:textId="77777777" w:rsidR="002862AE" w:rsidRPr="006E678B" w:rsidRDefault="002862AE" w:rsidP="002862AE">
      <w:pPr>
        <w:spacing w:line="360" w:lineRule="auto"/>
        <w:rPr>
          <w:rFonts w:ascii="Times New Roman" w:hAnsi="Times New Roman" w:cs="Times New Roman"/>
          <w:sz w:val="28"/>
          <w:szCs w:val="28"/>
        </w:rPr>
      </w:pPr>
    </w:p>
    <w:p w14:paraId="67CAC020" w14:textId="77777777" w:rsidR="002862AE" w:rsidRPr="006E678B" w:rsidRDefault="002862AE" w:rsidP="002862AE">
      <w:pPr>
        <w:autoSpaceDE w:val="0"/>
        <w:autoSpaceDN w:val="0"/>
        <w:adjustRightInd w:val="0"/>
        <w:spacing w:after="0" w:line="360" w:lineRule="auto"/>
        <w:rPr>
          <w:rFonts w:ascii="Times New Roman" w:eastAsia="Times-Roman" w:hAnsi="Times New Roman" w:cs="Times New Roman"/>
          <w:i/>
          <w:sz w:val="28"/>
          <w:szCs w:val="28"/>
        </w:rPr>
      </w:pPr>
      <w:r w:rsidRPr="006E678B">
        <w:rPr>
          <w:rFonts w:ascii="Times New Roman" w:eastAsia="Times-Roman" w:hAnsi="Times New Roman" w:cs="Times New Roman"/>
          <w:sz w:val="28"/>
          <w:szCs w:val="28"/>
        </w:rPr>
        <w:t xml:space="preserve">4. Modell B, Khan M, Darlison M. Survival in β-thalassaemia major in the UK: data from the UK Thalassaemia Register. </w:t>
      </w:r>
      <w:r w:rsidRPr="006E678B">
        <w:rPr>
          <w:rFonts w:ascii="Times New Roman" w:eastAsia="Times-Roman" w:hAnsi="Times New Roman" w:cs="Times New Roman"/>
          <w:i/>
          <w:iCs/>
          <w:sz w:val="28"/>
          <w:szCs w:val="28"/>
        </w:rPr>
        <w:t xml:space="preserve">Lancet </w:t>
      </w:r>
      <w:r w:rsidRPr="006E678B">
        <w:rPr>
          <w:rFonts w:ascii="Times New Roman" w:eastAsia="Times-Roman" w:hAnsi="Times New Roman" w:cs="Times New Roman"/>
          <w:sz w:val="28"/>
          <w:szCs w:val="28"/>
        </w:rPr>
        <w:t xml:space="preserve">2000; </w:t>
      </w:r>
      <w:r w:rsidRPr="006E678B">
        <w:rPr>
          <w:rFonts w:ascii="Times New Roman" w:eastAsia="Times-Roman" w:hAnsi="Times New Roman" w:cs="Times New Roman"/>
          <w:bCs/>
          <w:sz w:val="28"/>
          <w:szCs w:val="28"/>
        </w:rPr>
        <w:t>355</w:t>
      </w:r>
      <w:r w:rsidRPr="006E678B">
        <w:rPr>
          <w:rFonts w:ascii="Times New Roman" w:eastAsia="Times-Roman" w:hAnsi="Times New Roman" w:cs="Times New Roman"/>
          <w:sz w:val="28"/>
          <w:szCs w:val="28"/>
        </w:rPr>
        <w:t>: 2051–2052.</w:t>
      </w:r>
    </w:p>
    <w:p w14:paraId="68397F89" w14:textId="77777777" w:rsidR="002862AE" w:rsidRPr="006E678B" w:rsidRDefault="002862AE" w:rsidP="002862AE">
      <w:pPr>
        <w:autoSpaceDE w:val="0"/>
        <w:autoSpaceDN w:val="0"/>
        <w:adjustRightInd w:val="0"/>
        <w:spacing w:after="0" w:line="360" w:lineRule="auto"/>
        <w:rPr>
          <w:rFonts w:ascii="Times New Roman" w:eastAsia="Times-Roman" w:hAnsi="Times New Roman" w:cs="Times New Roman"/>
          <w:sz w:val="28"/>
          <w:szCs w:val="28"/>
        </w:rPr>
      </w:pPr>
    </w:p>
    <w:p w14:paraId="00DEAAE7" w14:textId="77777777" w:rsidR="002862AE" w:rsidRPr="006E678B" w:rsidRDefault="002862AE" w:rsidP="002862AE">
      <w:pPr>
        <w:autoSpaceDE w:val="0"/>
        <w:autoSpaceDN w:val="0"/>
        <w:adjustRightInd w:val="0"/>
        <w:spacing w:after="0" w:line="360" w:lineRule="auto"/>
        <w:rPr>
          <w:rFonts w:ascii="Times New Roman" w:eastAsia="Times-Roman" w:hAnsi="Times New Roman" w:cs="Times New Roman"/>
          <w:i/>
          <w:sz w:val="28"/>
          <w:szCs w:val="28"/>
        </w:rPr>
      </w:pPr>
      <w:r w:rsidRPr="006E678B">
        <w:rPr>
          <w:rFonts w:ascii="Times New Roman" w:eastAsia="Times-Roman" w:hAnsi="Times New Roman" w:cs="Times New Roman"/>
          <w:sz w:val="28"/>
          <w:szCs w:val="28"/>
        </w:rPr>
        <w:t xml:space="preserve">5. Lucarelli G, Galimberti M, Giardini C </w:t>
      </w:r>
      <w:r w:rsidRPr="006E678B">
        <w:rPr>
          <w:rFonts w:ascii="Times New Roman" w:eastAsia="Times-Roman" w:hAnsi="Times New Roman" w:cs="Times New Roman"/>
          <w:iCs/>
          <w:sz w:val="28"/>
          <w:szCs w:val="28"/>
        </w:rPr>
        <w:t>et al</w:t>
      </w:r>
      <w:r w:rsidRPr="006E678B">
        <w:rPr>
          <w:rFonts w:ascii="Times New Roman" w:eastAsia="Times-Roman" w:hAnsi="Times New Roman" w:cs="Times New Roman"/>
          <w:sz w:val="28"/>
          <w:szCs w:val="28"/>
        </w:rPr>
        <w:t>. Bone marrow transplantation in thalassemia. The experience of Pesaro.</w:t>
      </w:r>
      <w:r w:rsidRPr="006E678B">
        <w:rPr>
          <w:rFonts w:ascii="Times New Roman" w:eastAsia="Times-Roman" w:hAnsi="Times New Roman" w:cs="Times New Roman"/>
          <w:i/>
          <w:iCs/>
          <w:sz w:val="28"/>
          <w:szCs w:val="28"/>
        </w:rPr>
        <w:t>AnnNYAcad Sci</w:t>
      </w:r>
      <w:r w:rsidRPr="006E678B">
        <w:rPr>
          <w:rFonts w:ascii="Times New Roman" w:eastAsia="Times-Roman" w:hAnsi="Times New Roman" w:cs="Times New Roman"/>
          <w:sz w:val="28"/>
          <w:szCs w:val="28"/>
        </w:rPr>
        <w:t xml:space="preserve">1998; </w:t>
      </w:r>
      <w:r w:rsidRPr="006E678B">
        <w:rPr>
          <w:rFonts w:ascii="Times New Roman" w:eastAsia="Times-Roman" w:hAnsi="Times New Roman" w:cs="Times New Roman"/>
          <w:bCs/>
          <w:sz w:val="28"/>
          <w:szCs w:val="28"/>
        </w:rPr>
        <w:t>850</w:t>
      </w:r>
      <w:r w:rsidRPr="006E678B">
        <w:rPr>
          <w:rFonts w:ascii="Times New Roman" w:eastAsia="Times-Roman" w:hAnsi="Times New Roman" w:cs="Times New Roman"/>
          <w:sz w:val="28"/>
          <w:szCs w:val="28"/>
        </w:rPr>
        <w:t>: 270–275.</w:t>
      </w:r>
    </w:p>
    <w:p w14:paraId="794F0441" w14:textId="77777777" w:rsidR="002862AE" w:rsidRPr="006E678B" w:rsidRDefault="002862AE" w:rsidP="002862AE">
      <w:pPr>
        <w:autoSpaceDE w:val="0"/>
        <w:autoSpaceDN w:val="0"/>
        <w:adjustRightInd w:val="0"/>
        <w:spacing w:after="0" w:line="360" w:lineRule="auto"/>
        <w:rPr>
          <w:rFonts w:ascii="Times New Roman" w:eastAsia="Times-Roman" w:hAnsi="Times New Roman" w:cs="Times New Roman"/>
          <w:sz w:val="28"/>
          <w:szCs w:val="28"/>
        </w:rPr>
      </w:pPr>
    </w:p>
    <w:p w14:paraId="6763357C" w14:textId="77777777" w:rsidR="002862AE" w:rsidRPr="006E678B" w:rsidRDefault="002862AE" w:rsidP="002862AE">
      <w:pPr>
        <w:autoSpaceDE w:val="0"/>
        <w:autoSpaceDN w:val="0"/>
        <w:adjustRightInd w:val="0"/>
        <w:spacing w:after="0" w:line="360" w:lineRule="auto"/>
        <w:rPr>
          <w:rFonts w:ascii="Times New Roman" w:eastAsia="Times-Roman" w:hAnsi="Times New Roman" w:cs="Times New Roman"/>
          <w:sz w:val="28"/>
          <w:szCs w:val="28"/>
        </w:rPr>
      </w:pPr>
      <w:r w:rsidRPr="006E678B">
        <w:rPr>
          <w:rFonts w:ascii="Times New Roman" w:eastAsia="Times-Roman" w:hAnsi="Times New Roman" w:cs="Times New Roman"/>
          <w:sz w:val="28"/>
          <w:szCs w:val="28"/>
        </w:rPr>
        <w:t xml:space="preserve">6. Walters MC, Sullivan KM, O’Reilly RJ </w:t>
      </w:r>
      <w:r w:rsidRPr="006E678B">
        <w:rPr>
          <w:rFonts w:ascii="Times New Roman" w:eastAsia="Times-Roman" w:hAnsi="Times New Roman" w:cs="Times New Roman"/>
          <w:iCs/>
          <w:sz w:val="28"/>
          <w:szCs w:val="28"/>
        </w:rPr>
        <w:t>et al</w:t>
      </w:r>
      <w:r w:rsidRPr="006E678B">
        <w:rPr>
          <w:rFonts w:ascii="Times New Roman" w:eastAsia="Times-Roman" w:hAnsi="Times New Roman" w:cs="Times New Roman"/>
          <w:sz w:val="28"/>
          <w:szCs w:val="28"/>
        </w:rPr>
        <w:t xml:space="preserve">. Bone marrow transplantation for thalassemia. the USA experience. </w:t>
      </w:r>
      <w:r w:rsidRPr="006E678B">
        <w:rPr>
          <w:rFonts w:ascii="Times New Roman" w:eastAsia="Times-Roman" w:hAnsi="Times New Roman" w:cs="Times New Roman"/>
          <w:i/>
          <w:iCs/>
          <w:sz w:val="28"/>
          <w:szCs w:val="28"/>
        </w:rPr>
        <w:t>Am J PediatrHematol Oncol</w:t>
      </w:r>
      <w:r w:rsidRPr="006E678B">
        <w:rPr>
          <w:rFonts w:ascii="Times New Roman" w:eastAsia="Times-Roman" w:hAnsi="Times New Roman" w:cs="Times New Roman"/>
          <w:sz w:val="28"/>
          <w:szCs w:val="28"/>
        </w:rPr>
        <w:t>1994;</w:t>
      </w:r>
      <w:r w:rsidRPr="006E678B">
        <w:rPr>
          <w:rFonts w:ascii="Times New Roman" w:eastAsia="Times-Roman" w:hAnsi="Times New Roman" w:cs="Times New Roman"/>
          <w:bCs/>
          <w:sz w:val="28"/>
          <w:szCs w:val="28"/>
        </w:rPr>
        <w:t>16</w:t>
      </w:r>
      <w:r w:rsidRPr="006E678B">
        <w:rPr>
          <w:rFonts w:ascii="Times New Roman" w:eastAsia="Times-Roman" w:hAnsi="Times New Roman" w:cs="Times New Roman"/>
          <w:sz w:val="28"/>
          <w:szCs w:val="28"/>
        </w:rPr>
        <w:t>: 11–17.</w:t>
      </w:r>
    </w:p>
    <w:p w14:paraId="6407D5CC" w14:textId="77777777" w:rsidR="002862AE" w:rsidRPr="006E678B" w:rsidRDefault="002862AE" w:rsidP="002862AE">
      <w:pPr>
        <w:autoSpaceDE w:val="0"/>
        <w:autoSpaceDN w:val="0"/>
        <w:adjustRightInd w:val="0"/>
        <w:spacing w:after="0" w:line="360" w:lineRule="auto"/>
        <w:rPr>
          <w:rFonts w:ascii="Times New Roman" w:eastAsia="Times-Roman" w:hAnsi="Times New Roman" w:cs="Times New Roman"/>
          <w:sz w:val="28"/>
          <w:szCs w:val="28"/>
        </w:rPr>
      </w:pPr>
    </w:p>
    <w:p w14:paraId="1BA1E7B3" w14:textId="77777777" w:rsidR="002862AE" w:rsidRDefault="002862AE" w:rsidP="002862AE">
      <w:pPr>
        <w:autoSpaceDE w:val="0"/>
        <w:autoSpaceDN w:val="0"/>
        <w:adjustRightInd w:val="0"/>
        <w:spacing w:after="0" w:line="360" w:lineRule="auto"/>
        <w:rPr>
          <w:rFonts w:ascii="Times New Roman" w:eastAsia="Times-Roman" w:hAnsi="Times New Roman" w:cs="Times New Roman"/>
          <w:sz w:val="28"/>
          <w:szCs w:val="28"/>
        </w:rPr>
      </w:pPr>
      <w:r w:rsidRPr="006E678B">
        <w:rPr>
          <w:rFonts w:ascii="Times New Roman" w:eastAsia="Times-Roman" w:hAnsi="Times New Roman" w:cs="Times New Roman"/>
          <w:sz w:val="28"/>
          <w:szCs w:val="28"/>
        </w:rPr>
        <w:t>7. Roberts IAG, Darbyshire PJ, Will AM. BMT for children with β-thalassemia major in the UK.</w:t>
      </w:r>
      <w:r w:rsidRPr="006E678B">
        <w:rPr>
          <w:rFonts w:ascii="Times New Roman" w:eastAsia="Times-Roman" w:hAnsi="Times New Roman" w:cs="Times New Roman"/>
          <w:i/>
          <w:iCs/>
          <w:sz w:val="28"/>
          <w:szCs w:val="28"/>
        </w:rPr>
        <w:t>Bone Marrow Transplant</w:t>
      </w:r>
      <w:r w:rsidRPr="006E678B">
        <w:rPr>
          <w:rFonts w:ascii="Times New Roman" w:eastAsia="Times-Roman" w:hAnsi="Times New Roman" w:cs="Times New Roman"/>
          <w:sz w:val="28"/>
          <w:szCs w:val="28"/>
        </w:rPr>
        <w:t xml:space="preserve"> 1997; </w:t>
      </w:r>
      <w:r w:rsidRPr="006E678B">
        <w:rPr>
          <w:rFonts w:ascii="Times New Roman" w:eastAsia="Times-Roman" w:hAnsi="Times New Roman" w:cs="Times New Roman"/>
          <w:bCs/>
          <w:sz w:val="28"/>
          <w:szCs w:val="28"/>
        </w:rPr>
        <w:t xml:space="preserve">19 </w:t>
      </w:r>
      <w:r w:rsidRPr="006E678B">
        <w:rPr>
          <w:rFonts w:ascii="Times New Roman" w:eastAsia="Times-Roman" w:hAnsi="Times New Roman" w:cs="Times New Roman"/>
          <w:sz w:val="28"/>
          <w:szCs w:val="28"/>
        </w:rPr>
        <w:t>(Suppl. 2): 60–61.</w:t>
      </w:r>
    </w:p>
    <w:p w14:paraId="2D4289C8" w14:textId="77777777" w:rsidR="002862AE" w:rsidRDefault="002862AE" w:rsidP="002862AE">
      <w:pPr>
        <w:autoSpaceDE w:val="0"/>
        <w:autoSpaceDN w:val="0"/>
        <w:adjustRightInd w:val="0"/>
        <w:spacing w:after="0" w:line="360" w:lineRule="auto"/>
        <w:rPr>
          <w:rFonts w:ascii="Times New Roman" w:eastAsia="Times-Roman" w:hAnsi="Times New Roman" w:cs="Times New Roman"/>
          <w:sz w:val="28"/>
          <w:szCs w:val="28"/>
        </w:rPr>
      </w:pPr>
    </w:p>
    <w:p w14:paraId="6CAC89A2" w14:textId="77777777" w:rsidR="002862AE" w:rsidRDefault="002862AE" w:rsidP="002862AE">
      <w:pPr>
        <w:autoSpaceDE w:val="0"/>
        <w:autoSpaceDN w:val="0"/>
        <w:adjustRightInd w:val="0"/>
        <w:spacing w:after="0" w:line="360" w:lineRule="auto"/>
        <w:rPr>
          <w:rFonts w:ascii="Times New Roman" w:hAnsi="Times New Roman" w:cs="Times New Roman"/>
          <w:color w:val="3A3535"/>
          <w:sz w:val="28"/>
          <w:szCs w:val="28"/>
        </w:rPr>
      </w:pPr>
      <w:r w:rsidRPr="00721945">
        <w:rPr>
          <w:rFonts w:ascii="Times New Roman" w:hAnsi="Times New Roman" w:cs="Times New Roman"/>
          <w:color w:val="3A3535"/>
          <w:sz w:val="28"/>
          <w:szCs w:val="28"/>
        </w:rPr>
        <w:t>8. Wheatley K, Gray R. Commentary: Mendelian randomization—an update on its use to evaluate allogeneic stem celltransplantation in leukaemia. Int J Epidemiol. 2004;33:15-17.</w:t>
      </w:r>
    </w:p>
    <w:p w14:paraId="3228ECBC" w14:textId="77777777" w:rsidR="002862AE" w:rsidRDefault="002862AE" w:rsidP="002862AE">
      <w:pPr>
        <w:autoSpaceDE w:val="0"/>
        <w:autoSpaceDN w:val="0"/>
        <w:adjustRightInd w:val="0"/>
        <w:spacing w:after="0" w:line="360" w:lineRule="auto"/>
        <w:rPr>
          <w:rFonts w:ascii="Times New Roman" w:hAnsi="Times New Roman" w:cs="Times New Roman"/>
          <w:color w:val="3A3535"/>
          <w:sz w:val="28"/>
          <w:szCs w:val="28"/>
        </w:rPr>
      </w:pPr>
    </w:p>
    <w:p w14:paraId="670EBCE4" w14:textId="77777777" w:rsidR="002862AE" w:rsidRPr="00721945" w:rsidRDefault="002862AE" w:rsidP="002862AE">
      <w:pPr>
        <w:autoSpaceDE w:val="0"/>
        <w:autoSpaceDN w:val="0"/>
        <w:adjustRightInd w:val="0"/>
        <w:spacing w:after="0" w:line="360" w:lineRule="auto"/>
        <w:rPr>
          <w:rFonts w:ascii="Times New Roman" w:hAnsi="Times New Roman" w:cs="Times New Roman"/>
          <w:color w:val="3A3535"/>
          <w:sz w:val="28"/>
          <w:szCs w:val="28"/>
        </w:rPr>
      </w:pPr>
    </w:p>
    <w:p w14:paraId="3B715371" w14:textId="77777777" w:rsidR="002862AE" w:rsidRDefault="002862AE" w:rsidP="002862AE">
      <w:pPr>
        <w:autoSpaceDE w:val="0"/>
        <w:autoSpaceDN w:val="0"/>
        <w:adjustRightInd w:val="0"/>
        <w:spacing w:after="0" w:line="360" w:lineRule="auto"/>
        <w:rPr>
          <w:rFonts w:ascii="Times New Roman" w:hAnsi="Times New Roman" w:cs="Times New Roman"/>
          <w:color w:val="3A3535"/>
          <w:sz w:val="28"/>
          <w:szCs w:val="28"/>
        </w:rPr>
      </w:pPr>
      <w:r w:rsidRPr="00721945">
        <w:rPr>
          <w:rFonts w:ascii="Times New Roman" w:hAnsi="Times New Roman" w:cs="Times New Roman"/>
          <w:color w:val="3A3535"/>
          <w:sz w:val="28"/>
          <w:szCs w:val="28"/>
        </w:rPr>
        <w:t>9. Higgins JPT, Green S, eds. Cochrane Handbook for SystematicReviews of Interventions 4.2.6 [updated September</w:t>
      </w:r>
      <w:r>
        <w:rPr>
          <w:rFonts w:ascii="Times New Roman" w:hAnsi="Times New Roman" w:cs="Times New Roman"/>
          <w:color w:val="3A3535"/>
          <w:sz w:val="28"/>
          <w:szCs w:val="28"/>
        </w:rPr>
        <w:t xml:space="preserve"> 2006]. Available at:</w:t>
      </w:r>
      <w:r w:rsidRPr="00721945">
        <w:rPr>
          <w:rFonts w:ascii="Times New Roman" w:hAnsi="Times New Roman" w:cs="Times New Roman"/>
          <w:color w:val="3A3535"/>
          <w:sz w:val="28"/>
          <w:szCs w:val="28"/>
        </w:rPr>
        <w:t>http://www.cochrane.org/resources/hbook.htm Accessed March 1, 2009</w:t>
      </w:r>
    </w:p>
    <w:p w14:paraId="059ADD03" w14:textId="77777777" w:rsidR="002862AE" w:rsidRDefault="002862AE" w:rsidP="002862AE">
      <w:pPr>
        <w:autoSpaceDE w:val="0"/>
        <w:autoSpaceDN w:val="0"/>
        <w:adjustRightInd w:val="0"/>
        <w:spacing w:after="0" w:line="240" w:lineRule="auto"/>
        <w:rPr>
          <w:rFonts w:ascii="Times New Roman" w:hAnsi="Times New Roman" w:cs="Times New Roman"/>
          <w:color w:val="3A3535"/>
          <w:sz w:val="28"/>
          <w:szCs w:val="28"/>
        </w:rPr>
      </w:pPr>
    </w:p>
    <w:p w14:paraId="211D7018" w14:textId="77777777" w:rsidR="002862AE" w:rsidRDefault="002862AE" w:rsidP="002862AE">
      <w:pPr>
        <w:autoSpaceDE w:val="0"/>
        <w:autoSpaceDN w:val="0"/>
        <w:adjustRightInd w:val="0"/>
        <w:spacing w:after="0" w:line="240" w:lineRule="auto"/>
        <w:rPr>
          <w:rFonts w:ascii="Times New Roman" w:hAnsi="Times New Roman" w:cs="Times New Roman"/>
          <w:color w:val="3A3535"/>
          <w:sz w:val="28"/>
          <w:szCs w:val="28"/>
        </w:rPr>
      </w:pPr>
    </w:p>
    <w:p w14:paraId="0161FE72" w14:textId="77777777" w:rsidR="002862AE" w:rsidRPr="00721945" w:rsidRDefault="002862AE" w:rsidP="002862AE">
      <w:pPr>
        <w:autoSpaceDE w:val="0"/>
        <w:autoSpaceDN w:val="0"/>
        <w:adjustRightInd w:val="0"/>
        <w:spacing w:after="0" w:line="240" w:lineRule="auto"/>
        <w:rPr>
          <w:rFonts w:ascii="Times New Roman" w:hAnsi="Times New Roman" w:cs="Times New Roman"/>
          <w:color w:val="3A3535"/>
          <w:sz w:val="28"/>
          <w:szCs w:val="28"/>
        </w:rPr>
      </w:pPr>
    </w:p>
    <w:p w14:paraId="276B17F5" w14:textId="77777777" w:rsidR="002862AE" w:rsidRDefault="002862AE" w:rsidP="002862AE">
      <w:pPr>
        <w:rPr>
          <w:sz w:val="28"/>
          <w:szCs w:val="28"/>
        </w:rPr>
      </w:pPr>
      <w:r w:rsidRPr="00D455AB">
        <w:rPr>
          <w:rFonts w:ascii="Times New Roman" w:hAnsi="Times New Roman" w:cs="Times New Roman"/>
          <w:sz w:val="28"/>
          <w:szCs w:val="28"/>
        </w:rPr>
        <w:t>10</w:t>
      </w:r>
      <w:r>
        <w:t>.</w:t>
      </w:r>
      <w:r>
        <w:rPr>
          <w:sz w:val="28"/>
          <w:szCs w:val="28"/>
        </w:rPr>
        <w:t xml:space="preserve">G.Lucarelli, M.Galimberti, C.Delfini, et al. Marrow transplant for thalassemia following busulfan and cyclophosphamide. </w:t>
      </w:r>
      <w:r w:rsidRPr="00D455AB">
        <w:rPr>
          <w:i/>
          <w:sz w:val="28"/>
          <w:szCs w:val="28"/>
        </w:rPr>
        <w:t>The Lancet</w:t>
      </w:r>
      <w:r>
        <w:rPr>
          <w:sz w:val="28"/>
          <w:szCs w:val="28"/>
        </w:rPr>
        <w:t>. 1985.</w:t>
      </w:r>
    </w:p>
    <w:p w14:paraId="5282E2DA" w14:textId="77777777" w:rsidR="002862AE" w:rsidRDefault="002862AE" w:rsidP="002862AE">
      <w:pPr>
        <w:rPr>
          <w:sz w:val="28"/>
          <w:szCs w:val="28"/>
        </w:rPr>
      </w:pPr>
    </w:p>
    <w:p w14:paraId="0245AA2A" w14:textId="77777777" w:rsidR="002862AE" w:rsidRPr="007710D7" w:rsidRDefault="002862AE" w:rsidP="002862AE">
      <w:pPr>
        <w:spacing w:line="360" w:lineRule="auto"/>
        <w:rPr>
          <w:rFonts w:ascii="Times New Roman" w:hAnsi="Times New Roman" w:cs="Times New Roman"/>
          <w:sz w:val="28"/>
          <w:szCs w:val="28"/>
        </w:rPr>
      </w:pPr>
      <w:r w:rsidRPr="007710D7">
        <w:rPr>
          <w:rFonts w:ascii="Times New Roman" w:hAnsi="Times New Roman" w:cs="Times New Roman"/>
          <w:sz w:val="28"/>
          <w:szCs w:val="28"/>
        </w:rPr>
        <w:t>11.Guido Lucarelli, Maria Galimberti, Paola Polchi, et al. Bone marrow transplantation in patients with thalassemia.</w:t>
      </w:r>
      <w:r w:rsidRPr="007710D7">
        <w:rPr>
          <w:rFonts w:ascii="Times New Roman" w:hAnsi="Times New Roman" w:cs="Times New Roman"/>
          <w:i/>
          <w:sz w:val="28"/>
          <w:szCs w:val="28"/>
        </w:rPr>
        <w:t xml:space="preserve"> NEJM</w:t>
      </w:r>
      <w:r w:rsidRPr="007710D7">
        <w:rPr>
          <w:rFonts w:ascii="Times New Roman" w:hAnsi="Times New Roman" w:cs="Times New Roman"/>
          <w:sz w:val="28"/>
          <w:szCs w:val="28"/>
        </w:rPr>
        <w:t>.1990; 322(7): 2082-2088</w:t>
      </w:r>
    </w:p>
    <w:p w14:paraId="459DCAB3" w14:textId="77777777" w:rsidR="002862AE" w:rsidRPr="007710D7" w:rsidRDefault="002862AE" w:rsidP="002862AE">
      <w:pPr>
        <w:spacing w:line="360" w:lineRule="auto"/>
        <w:rPr>
          <w:rFonts w:ascii="Times New Roman" w:hAnsi="Times New Roman" w:cs="Times New Roman"/>
          <w:sz w:val="28"/>
          <w:szCs w:val="28"/>
        </w:rPr>
      </w:pPr>
    </w:p>
    <w:p w14:paraId="51760CC5" w14:textId="77777777" w:rsidR="002862AE" w:rsidRPr="007710D7" w:rsidRDefault="002862AE" w:rsidP="002862AE">
      <w:pPr>
        <w:spacing w:line="360" w:lineRule="auto"/>
        <w:rPr>
          <w:rFonts w:ascii="Times New Roman" w:hAnsi="Times New Roman" w:cs="Times New Roman"/>
          <w:bCs/>
          <w:sz w:val="28"/>
          <w:szCs w:val="28"/>
        </w:rPr>
      </w:pPr>
      <w:r w:rsidRPr="007710D7">
        <w:rPr>
          <w:rFonts w:ascii="Times New Roman" w:hAnsi="Times New Roman" w:cs="Times New Roman"/>
          <w:sz w:val="28"/>
          <w:szCs w:val="28"/>
        </w:rPr>
        <w:t>12.Guido Lucarelli, Reginald A. Clift, MariaGalimberti, et al. Marrow transplantation for patients with thalassemia: results in class 3 patients.</w:t>
      </w:r>
      <w:r w:rsidRPr="007710D7">
        <w:rPr>
          <w:rFonts w:ascii="Times New Roman" w:hAnsi="Times New Roman" w:cs="Times New Roman"/>
          <w:bCs/>
          <w:i/>
          <w:iCs/>
          <w:sz w:val="28"/>
          <w:szCs w:val="28"/>
        </w:rPr>
        <w:t xml:space="preserve"> Blood.  </w:t>
      </w:r>
      <w:r w:rsidRPr="007710D7">
        <w:rPr>
          <w:rFonts w:ascii="Times New Roman" w:hAnsi="Times New Roman" w:cs="Times New Roman"/>
          <w:sz w:val="28"/>
          <w:szCs w:val="28"/>
        </w:rPr>
        <w:t xml:space="preserve">1996; </w:t>
      </w:r>
      <w:r w:rsidRPr="007710D7">
        <w:rPr>
          <w:rFonts w:ascii="Times New Roman" w:hAnsi="Times New Roman" w:cs="Times New Roman"/>
          <w:bCs/>
          <w:sz w:val="28"/>
          <w:szCs w:val="28"/>
        </w:rPr>
        <w:t>87</w:t>
      </w:r>
      <w:r w:rsidRPr="007710D7">
        <w:rPr>
          <w:rFonts w:ascii="Times New Roman" w:hAnsi="Times New Roman" w:cs="Times New Roman"/>
          <w:sz w:val="28"/>
          <w:szCs w:val="28"/>
        </w:rPr>
        <w:t xml:space="preserve">(5): </w:t>
      </w:r>
      <w:r w:rsidRPr="007710D7">
        <w:rPr>
          <w:rFonts w:ascii="Times New Roman" w:hAnsi="Times New Roman" w:cs="Times New Roman"/>
          <w:bCs/>
          <w:sz w:val="28"/>
          <w:szCs w:val="28"/>
        </w:rPr>
        <w:t>2082-2088</w:t>
      </w:r>
    </w:p>
    <w:p w14:paraId="38D4C6F2" w14:textId="77777777" w:rsidR="002862AE" w:rsidRPr="007710D7" w:rsidRDefault="002862AE" w:rsidP="002862AE">
      <w:pPr>
        <w:spacing w:line="360" w:lineRule="auto"/>
        <w:rPr>
          <w:rFonts w:ascii="Times New Roman" w:hAnsi="Times New Roman" w:cs="Times New Roman"/>
          <w:bCs/>
          <w:sz w:val="28"/>
          <w:szCs w:val="28"/>
        </w:rPr>
      </w:pPr>
    </w:p>
    <w:p w14:paraId="55E10289" w14:textId="77777777" w:rsidR="002862AE" w:rsidRPr="007710D7" w:rsidRDefault="002862AE" w:rsidP="002862AE">
      <w:pPr>
        <w:autoSpaceDE w:val="0"/>
        <w:autoSpaceDN w:val="0"/>
        <w:adjustRightInd w:val="0"/>
        <w:spacing w:after="0" w:line="360" w:lineRule="auto"/>
        <w:rPr>
          <w:rFonts w:ascii="Times New Roman" w:hAnsi="Times New Roman" w:cs="Times New Roman"/>
          <w:bCs/>
          <w:sz w:val="28"/>
          <w:szCs w:val="28"/>
        </w:rPr>
      </w:pPr>
      <w:r w:rsidRPr="007710D7">
        <w:rPr>
          <w:rFonts w:ascii="Times New Roman" w:hAnsi="Times New Roman" w:cs="Times New Roman"/>
          <w:bCs/>
          <w:sz w:val="28"/>
          <w:szCs w:val="28"/>
        </w:rPr>
        <w:t>13.</w:t>
      </w:r>
      <w:r w:rsidRPr="007710D7">
        <w:rPr>
          <w:rFonts w:ascii="Times New Roman" w:hAnsi="Times New Roman" w:cs="Times New Roman"/>
          <w:sz w:val="28"/>
          <w:szCs w:val="28"/>
        </w:rPr>
        <w:t xml:space="preserve">M Andreani, S Nesci, G Lucarelli, et al. </w:t>
      </w:r>
      <w:r w:rsidRPr="007710D7">
        <w:rPr>
          <w:rFonts w:ascii="Times New Roman" w:hAnsi="Times New Roman" w:cs="Times New Roman"/>
          <w:bCs/>
          <w:sz w:val="28"/>
          <w:szCs w:val="28"/>
        </w:rPr>
        <w:t xml:space="preserve">Long-term survival of ex-thalassemic patients with persistent mixed chimerism after bone marrow transplantation. </w:t>
      </w:r>
      <w:r w:rsidRPr="007710D7">
        <w:rPr>
          <w:rFonts w:ascii="Times New Roman" w:hAnsi="Times New Roman" w:cs="Times New Roman"/>
          <w:bCs/>
          <w:i/>
          <w:sz w:val="28"/>
          <w:szCs w:val="28"/>
        </w:rPr>
        <w:t>Bone Marrow Transplantation</w:t>
      </w:r>
      <w:r w:rsidRPr="007710D7">
        <w:rPr>
          <w:rFonts w:ascii="Times New Roman" w:hAnsi="Times New Roman" w:cs="Times New Roman"/>
          <w:bCs/>
          <w:sz w:val="28"/>
          <w:szCs w:val="28"/>
        </w:rPr>
        <w:t>. 2000; 25</w:t>
      </w:r>
      <w:r w:rsidRPr="007710D7">
        <w:rPr>
          <w:rFonts w:ascii="Times New Roman" w:hAnsi="Times New Roman" w:cs="Times New Roman"/>
          <w:sz w:val="28"/>
          <w:szCs w:val="28"/>
        </w:rPr>
        <w:t>: 401–404</w:t>
      </w:r>
    </w:p>
    <w:p w14:paraId="342B2CB1" w14:textId="77777777" w:rsidR="002862AE" w:rsidRPr="007710D7" w:rsidRDefault="002862AE" w:rsidP="002862AE">
      <w:pPr>
        <w:autoSpaceDE w:val="0"/>
        <w:autoSpaceDN w:val="0"/>
        <w:adjustRightInd w:val="0"/>
        <w:spacing w:after="0" w:line="360" w:lineRule="auto"/>
        <w:rPr>
          <w:rFonts w:ascii="Times New Roman" w:hAnsi="Times New Roman" w:cs="Times New Roman"/>
          <w:bCs/>
          <w:sz w:val="28"/>
          <w:szCs w:val="28"/>
        </w:rPr>
      </w:pPr>
    </w:p>
    <w:p w14:paraId="775E63DB" w14:textId="77777777" w:rsidR="002862AE" w:rsidRPr="007710D7" w:rsidRDefault="002862AE" w:rsidP="002862AE">
      <w:pPr>
        <w:autoSpaceDE w:val="0"/>
        <w:autoSpaceDN w:val="0"/>
        <w:adjustRightInd w:val="0"/>
        <w:spacing w:after="0" w:line="360" w:lineRule="auto"/>
        <w:rPr>
          <w:rFonts w:ascii="Times New Roman" w:hAnsi="Times New Roman" w:cs="Times New Roman"/>
          <w:sz w:val="28"/>
          <w:szCs w:val="28"/>
        </w:rPr>
      </w:pPr>
      <w:r w:rsidRPr="007710D7">
        <w:rPr>
          <w:rFonts w:ascii="Times New Roman" w:hAnsi="Times New Roman" w:cs="Times New Roman"/>
          <w:bCs/>
          <w:sz w:val="28"/>
          <w:szCs w:val="28"/>
        </w:rPr>
        <w:t>14.</w:t>
      </w:r>
      <w:r w:rsidRPr="007710D7">
        <w:rPr>
          <w:rFonts w:ascii="Times New Roman" w:hAnsi="Times New Roman" w:cs="Times New Roman"/>
          <w:sz w:val="28"/>
          <w:szCs w:val="28"/>
        </w:rPr>
        <w:t xml:space="preserve"> D Gaziev, M Galimberti, G Lucarelli, et al.</w:t>
      </w:r>
      <w:r w:rsidRPr="007710D7">
        <w:rPr>
          <w:rFonts w:ascii="Times New Roman" w:hAnsi="Times New Roman" w:cs="Times New Roman"/>
          <w:bCs/>
          <w:sz w:val="28"/>
          <w:szCs w:val="28"/>
        </w:rPr>
        <w:t xml:space="preserve"> Bone marrow transplantation from alternative donors for thalassemia: HLA-phenotypically identical relative and HLA-nonidentical sibling or parent transplants. </w:t>
      </w:r>
      <w:r w:rsidRPr="007710D7">
        <w:rPr>
          <w:rFonts w:ascii="Times New Roman" w:hAnsi="Times New Roman" w:cs="Times New Roman"/>
          <w:bCs/>
          <w:i/>
          <w:sz w:val="28"/>
          <w:szCs w:val="28"/>
        </w:rPr>
        <w:t>Bone Marrow Transplantation</w:t>
      </w:r>
      <w:r w:rsidRPr="007710D7">
        <w:rPr>
          <w:rFonts w:ascii="Times New Roman" w:hAnsi="Times New Roman" w:cs="Times New Roman"/>
          <w:bCs/>
          <w:sz w:val="28"/>
          <w:szCs w:val="28"/>
        </w:rPr>
        <w:t>. 2000; 25</w:t>
      </w:r>
      <w:r w:rsidRPr="007710D7">
        <w:rPr>
          <w:rFonts w:ascii="Times New Roman" w:hAnsi="Times New Roman" w:cs="Times New Roman"/>
          <w:sz w:val="28"/>
          <w:szCs w:val="28"/>
        </w:rPr>
        <w:t>: 815–821</w:t>
      </w:r>
    </w:p>
    <w:p w14:paraId="7B29B56D"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0A2213F5"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15.</w:t>
      </w:r>
      <w:r w:rsidRPr="00AB398C">
        <w:rPr>
          <w:rFonts w:ascii="Times New Roman" w:hAnsi="Times New Roman" w:cs="Times New Roman"/>
          <w:sz w:val="28"/>
          <w:szCs w:val="28"/>
        </w:rPr>
        <w:t xml:space="preserve">M Chandy, A Srivastava, D Dennison, et al. </w:t>
      </w:r>
      <w:r w:rsidRPr="00AB398C">
        <w:rPr>
          <w:rFonts w:ascii="Times New Roman" w:hAnsi="Times New Roman" w:cs="Times New Roman"/>
          <w:bCs/>
          <w:sz w:val="28"/>
          <w:szCs w:val="28"/>
        </w:rPr>
        <w:t>Allograftingallogeneic bone marrow transplantation in the developing world:</w:t>
      </w:r>
      <w:r>
        <w:rPr>
          <w:rFonts w:ascii="Times New Roman" w:hAnsi="Times New Roman" w:cs="Times New Roman"/>
          <w:bCs/>
          <w:sz w:val="28"/>
          <w:szCs w:val="28"/>
        </w:rPr>
        <w:t xml:space="preserve"> e</w:t>
      </w:r>
      <w:r w:rsidRPr="00AB398C">
        <w:rPr>
          <w:rFonts w:ascii="Times New Roman" w:hAnsi="Times New Roman" w:cs="Times New Roman"/>
          <w:bCs/>
          <w:sz w:val="28"/>
          <w:szCs w:val="28"/>
        </w:rPr>
        <w:t xml:space="preserve">xperience from a center in India. </w:t>
      </w:r>
      <w:r w:rsidRPr="00AB398C">
        <w:rPr>
          <w:rFonts w:ascii="Times New Roman" w:hAnsi="Times New Roman" w:cs="Times New Roman"/>
          <w:bCs/>
          <w:i/>
          <w:sz w:val="28"/>
          <w:szCs w:val="28"/>
        </w:rPr>
        <w:t>Bone Marrow Transplantation.</w:t>
      </w:r>
      <w:r w:rsidRPr="00AB398C">
        <w:rPr>
          <w:rFonts w:ascii="Times New Roman" w:hAnsi="Times New Roman" w:cs="Times New Roman"/>
          <w:bCs/>
          <w:sz w:val="28"/>
          <w:szCs w:val="28"/>
        </w:rPr>
        <w:t xml:space="preserve"> 2001; 27</w:t>
      </w:r>
      <w:r w:rsidRPr="00AB398C">
        <w:rPr>
          <w:rFonts w:ascii="Times New Roman" w:hAnsi="Times New Roman" w:cs="Times New Roman"/>
          <w:sz w:val="28"/>
          <w:szCs w:val="28"/>
        </w:rPr>
        <w:t>:785–790</w:t>
      </w:r>
    </w:p>
    <w:p w14:paraId="58644D22"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1AEFF4DC"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16.</w:t>
      </w:r>
      <w:r w:rsidRPr="00AB398C">
        <w:rPr>
          <w:rFonts w:ascii="Times New Roman" w:eastAsia="Times-Roman" w:hAnsi="Times New Roman" w:cs="Times New Roman"/>
          <w:sz w:val="28"/>
          <w:szCs w:val="28"/>
        </w:rPr>
        <w:t>MA Yesilipek, V Hazar, A Ku¨pesiz, et al.</w:t>
      </w:r>
      <w:r>
        <w:rPr>
          <w:rFonts w:ascii="Times New Roman" w:hAnsi="Times New Roman" w:cs="Times New Roman"/>
          <w:bCs/>
          <w:sz w:val="28"/>
          <w:szCs w:val="28"/>
        </w:rPr>
        <w:t>P</w:t>
      </w:r>
      <w:r w:rsidRPr="00AB398C">
        <w:rPr>
          <w:rFonts w:ascii="Times New Roman" w:hAnsi="Times New Roman" w:cs="Times New Roman"/>
          <w:bCs/>
          <w:sz w:val="28"/>
          <w:szCs w:val="28"/>
        </w:rPr>
        <w:t>eripheral blood stem cell transplantation in children with beta</w:t>
      </w:r>
      <w:r>
        <w:rPr>
          <w:rFonts w:ascii="Times New Roman" w:hAnsi="Times New Roman" w:cs="Times New Roman"/>
          <w:bCs/>
          <w:sz w:val="28"/>
          <w:szCs w:val="28"/>
        </w:rPr>
        <w:t>-</w:t>
      </w:r>
      <w:r w:rsidRPr="00AB398C">
        <w:rPr>
          <w:rFonts w:ascii="Times New Roman" w:hAnsi="Times New Roman" w:cs="Times New Roman"/>
          <w:bCs/>
          <w:sz w:val="28"/>
          <w:szCs w:val="28"/>
        </w:rPr>
        <w:t>thalassemia</w:t>
      </w:r>
      <w:r>
        <w:rPr>
          <w:rFonts w:ascii="Times New Roman" w:hAnsi="Times New Roman" w:cs="Times New Roman"/>
          <w:bCs/>
          <w:sz w:val="28"/>
          <w:szCs w:val="28"/>
        </w:rPr>
        <w:t>.</w:t>
      </w:r>
      <w:r w:rsidRPr="00AB398C">
        <w:rPr>
          <w:rFonts w:ascii="Times New Roman" w:hAnsi="Times New Roman" w:cs="Times New Roman"/>
          <w:bCs/>
          <w:i/>
          <w:sz w:val="28"/>
          <w:szCs w:val="28"/>
        </w:rPr>
        <w:t xml:space="preserve">Bone Marrow Transplantation. </w:t>
      </w:r>
      <w:r w:rsidRPr="00AB398C">
        <w:rPr>
          <w:rFonts w:ascii="Times New Roman" w:hAnsi="Times New Roman" w:cs="Times New Roman"/>
          <w:bCs/>
          <w:sz w:val="28"/>
          <w:szCs w:val="28"/>
        </w:rPr>
        <w:t>2001; 28</w:t>
      </w:r>
      <w:r w:rsidRPr="00AB398C">
        <w:rPr>
          <w:rFonts w:ascii="Times New Roman" w:hAnsi="Times New Roman" w:cs="Times New Roman"/>
          <w:sz w:val="28"/>
          <w:szCs w:val="28"/>
        </w:rPr>
        <w:t>: 1037–1040</w:t>
      </w:r>
      <w:r>
        <w:rPr>
          <w:rFonts w:ascii="Times New Roman" w:hAnsi="Times New Roman" w:cs="Times New Roman"/>
          <w:sz w:val="28"/>
          <w:szCs w:val="28"/>
        </w:rPr>
        <w:t>.</w:t>
      </w:r>
    </w:p>
    <w:p w14:paraId="029157CB"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1CE1BF3F"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1B7285B8"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sidRPr="00AB398C">
        <w:rPr>
          <w:rFonts w:ascii="Times New Roman" w:hAnsi="Times New Roman" w:cs="Times New Roman"/>
          <w:sz w:val="28"/>
          <w:szCs w:val="28"/>
        </w:rPr>
        <w:t>17.</w:t>
      </w:r>
      <w:r w:rsidRPr="00AB398C">
        <w:rPr>
          <w:rFonts w:ascii="Times New Roman" w:eastAsia="Times-Roman" w:hAnsi="Times New Roman" w:cs="Times New Roman"/>
          <w:sz w:val="28"/>
          <w:szCs w:val="28"/>
        </w:rPr>
        <w:t xml:space="preserve"> CK Li1, MMK Shing1, KW Chik1, et al.</w:t>
      </w:r>
      <w:r>
        <w:rPr>
          <w:rFonts w:ascii="Times New Roman" w:hAnsi="Times New Roman" w:cs="Times New Roman"/>
          <w:bCs/>
          <w:sz w:val="28"/>
          <w:szCs w:val="28"/>
        </w:rPr>
        <w:t>H</w:t>
      </w:r>
      <w:r w:rsidRPr="00AB398C">
        <w:rPr>
          <w:rFonts w:ascii="Times New Roman" w:hAnsi="Times New Roman" w:cs="Times New Roman"/>
          <w:bCs/>
          <w:sz w:val="28"/>
          <w:szCs w:val="28"/>
        </w:rPr>
        <w:t xml:space="preserve">aematopoietic stem cell transplantation for thalassaemia major inHong Kong: prognostic factors and outcome. </w:t>
      </w:r>
      <w:r w:rsidRPr="00CD3A90">
        <w:rPr>
          <w:rFonts w:ascii="Times New Roman" w:hAnsi="Times New Roman" w:cs="Times New Roman"/>
          <w:bCs/>
          <w:i/>
          <w:sz w:val="28"/>
          <w:szCs w:val="28"/>
        </w:rPr>
        <w:t>Bone Marrow Transplantation.</w:t>
      </w:r>
      <w:r w:rsidRPr="00AB398C">
        <w:rPr>
          <w:rFonts w:ascii="Times New Roman" w:hAnsi="Times New Roman" w:cs="Times New Roman"/>
          <w:bCs/>
          <w:sz w:val="28"/>
          <w:szCs w:val="28"/>
        </w:rPr>
        <w:t>2002; 29</w:t>
      </w:r>
      <w:r w:rsidRPr="00AB398C">
        <w:rPr>
          <w:rFonts w:ascii="Times New Roman" w:hAnsi="Times New Roman" w:cs="Times New Roman"/>
          <w:sz w:val="28"/>
          <w:szCs w:val="28"/>
        </w:rPr>
        <w:t>: 101–105</w:t>
      </w:r>
      <w:r>
        <w:rPr>
          <w:rFonts w:ascii="Times New Roman" w:hAnsi="Times New Roman" w:cs="Times New Roman"/>
          <w:sz w:val="28"/>
          <w:szCs w:val="28"/>
        </w:rPr>
        <w:t>.</w:t>
      </w:r>
    </w:p>
    <w:p w14:paraId="1380A64F"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4978DC98"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18</w:t>
      </w:r>
      <w:r w:rsidRPr="00CD3A90">
        <w:rPr>
          <w:rFonts w:ascii="Times New Roman" w:hAnsi="Times New Roman" w:cs="Times New Roman"/>
          <w:sz w:val="28"/>
          <w:szCs w:val="28"/>
        </w:rPr>
        <w:t xml:space="preserve">. LM Ball1, AC Lankester1, PC Giordano2, et al. </w:t>
      </w:r>
      <w:r>
        <w:rPr>
          <w:rFonts w:ascii="Times New Roman" w:hAnsi="Times New Roman" w:cs="Times New Roman"/>
          <w:sz w:val="28"/>
          <w:szCs w:val="28"/>
        </w:rPr>
        <w:t>P</w:t>
      </w:r>
      <w:r w:rsidRPr="00CD3A90">
        <w:rPr>
          <w:rFonts w:ascii="Times New Roman" w:hAnsi="Times New Roman" w:cs="Times New Roman"/>
          <w:sz w:val="28"/>
          <w:szCs w:val="28"/>
        </w:rPr>
        <w:t>aediatric allogeneic bone marrow transplantation for homozygous b-thalassaemia, the Dutch experienc</w:t>
      </w:r>
      <w:r>
        <w:rPr>
          <w:rFonts w:ascii="Times New Roman" w:hAnsi="Times New Roman" w:cs="Times New Roman"/>
          <w:sz w:val="28"/>
          <w:szCs w:val="28"/>
        </w:rPr>
        <w:t>e.</w:t>
      </w:r>
      <w:r w:rsidRPr="00CD3A90">
        <w:rPr>
          <w:rFonts w:ascii="Times New Roman" w:hAnsi="Times New Roman" w:cs="Times New Roman"/>
          <w:i/>
          <w:sz w:val="28"/>
          <w:szCs w:val="28"/>
        </w:rPr>
        <w:t>Bone Marrow Transplantation</w:t>
      </w:r>
      <w:r>
        <w:rPr>
          <w:rFonts w:ascii="Times New Roman" w:hAnsi="Times New Roman" w:cs="Times New Roman"/>
          <w:i/>
          <w:sz w:val="28"/>
          <w:szCs w:val="28"/>
        </w:rPr>
        <w:t>.</w:t>
      </w:r>
      <w:r w:rsidRPr="00CD3A90">
        <w:rPr>
          <w:rFonts w:ascii="Times New Roman" w:hAnsi="Times New Roman" w:cs="Times New Roman"/>
          <w:sz w:val="28"/>
          <w:szCs w:val="28"/>
        </w:rPr>
        <w:t xml:space="preserve">2003; 31: 1081–1087. </w:t>
      </w:r>
    </w:p>
    <w:p w14:paraId="3CB3A064"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521CE8C1"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3A1A1871"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19.</w:t>
      </w:r>
      <w:r w:rsidRPr="00CD3A90">
        <w:rPr>
          <w:rFonts w:ascii="Times New Roman" w:hAnsi="Times New Roman" w:cs="Times New Roman"/>
          <w:sz w:val="28"/>
          <w:szCs w:val="28"/>
        </w:rPr>
        <w:t>Franco Locatelli, Vanderson Rocha, William Reed, et al. Relat</w:t>
      </w:r>
      <w:r>
        <w:rPr>
          <w:rFonts w:ascii="Times New Roman" w:hAnsi="Times New Roman" w:cs="Times New Roman"/>
          <w:sz w:val="28"/>
          <w:szCs w:val="28"/>
        </w:rPr>
        <w:t xml:space="preserve">ed umbilical </w:t>
      </w:r>
      <w:r w:rsidRPr="00CD3A90">
        <w:rPr>
          <w:rFonts w:ascii="Times New Roman" w:hAnsi="Times New Roman" w:cs="Times New Roman"/>
          <w:sz w:val="28"/>
          <w:szCs w:val="28"/>
        </w:rPr>
        <w:t>cord blood transplantation in patients with thalassemia</w:t>
      </w:r>
      <w:r>
        <w:rPr>
          <w:rFonts w:ascii="Times New Roman" w:hAnsi="Times New Roman" w:cs="Times New Roman"/>
          <w:sz w:val="28"/>
          <w:szCs w:val="28"/>
        </w:rPr>
        <w:t xml:space="preserve"> and sickle cell </w:t>
      </w:r>
      <w:r w:rsidRPr="00CD3A90">
        <w:rPr>
          <w:rFonts w:ascii="Times New Roman" w:hAnsi="Times New Roman" w:cs="Times New Roman"/>
          <w:sz w:val="28"/>
          <w:szCs w:val="28"/>
        </w:rPr>
        <w:t>disease.</w:t>
      </w:r>
      <w:r w:rsidRPr="00CD3A90">
        <w:rPr>
          <w:rFonts w:ascii="Times New Roman" w:hAnsi="Times New Roman" w:cs="Times New Roman"/>
          <w:i/>
          <w:sz w:val="28"/>
          <w:szCs w:val="28"/>
        </w:rPr>
        <w:t xml:space="preserve">Blood. </w:t>
      </w:r>
      <w:r w:rsidRPr="00CD3A90">
        <w:rPr>
          <w:rFonts w:ascii="Times New Roman" w:hAnsi="Times New Roman" w:cs="Times New Roman"/>
          <w:sz w:val="28"/>
          <w:szCs w:val="28"/>
        </w:rPr>
        <w:t>2003; 101: 2137-2143</w:t>
      </w:r>
    </w:p>
    <w:p w14:paraId="16288936"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2C248E25"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116DFDC2"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20.</w:t>
      </w:r>
      <w:r w:rsidRPr="00CD3A90">
        <w:rPr>
          <w:rFonts w:ascii="Times New Roman" w:hAnsi="Times New Roman" w:cs="Times New Roman"/>
          <w:sz w:val="28"/>
          <w:szCs w:val="28"/>
        </w:rPr>
        <w:t xml:space="preserve">Pietro Sodani, David Gaziev, Paola Polchi, et al. New approach for bone marrow transplantation in patients with class 3thalassemia aged younger than 17 years. </w:t>
      </w:r>
      <w:r w:rsidRPr="00CD3A90">
        <w:rPr>
          <w:rFonts w:ascii="Times New Roman" w:hAnsi="Times New Roman" w:cs="Times New Roman"/>
          <w:i/>
          <w:sz w:val="28"/>
          <w:szCs w:val="28"/>
        </w:rPr>
        <w:t>Blood.</w:t>
      </w:r>
      <w:r w:rsidRPr="00CD3A90">
        <w:rPr>
          <w:rFonts w:ascii="Times New Roman" w:hAnsi="Times New Roman" w:cs="Times New Roman"/>
          <w:sz w:val="28"/>
          <w:szCs w:val="28"/>
        </w:rPr>
        <w:t xml:space="preserve"> 2004;104:1201-1203</w:t>
      </w:r>
      <w:r>
        <w:rPr>
          <w:rFonts w:ascii="Times New Roman" w:hAnsi="Times New Roman" w:cs="Times New Roman"/>
          <w:sz w:val="28"/>
          <w:szCs w:val="28"/>
        </w:rPr>
        <w:t>.</w:t>
      </w:r>
    </w:p>
    <w:p w14:paraId="43ACA68F"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517EA6CC"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02D1BAB4"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21.</w:t>
      </w:r>
      <w:r w:rsidRPr="00CD3A90">
        <w:rPr>
          <w:rFonts w:ascii="Times New Roman" w:hAnsi="Times New Roman" w:cs="Times New Roman"/>
          <w:sz w:val="28"/>
          <w:szCs w:val="28"/>
        </w:rPr>
        <w:t xml:space="preserve">M Iravani, A Mousavi, S Gholibeikian, et al. Cyclosporin A and mini short-term methotrexate vscyclosporinAasgraft-versus-host disease prophylaxis in patients with beta thalassemiamajor undergoing allogeneic blood and marrow transplantation. </w:t>
      </w:r>
      <w:r w:rsidRPr="00CD3A90">
        <w:rPr>
          <w:rFonts w:ascii="Times New Roman" w:hAnsi="Times New Roman" w:cs="Times New Roman"/>
          <w:i/>
          <w:sz w:val="28"/>
          <w:szCs w:val="28"/>
        </w:rPr>
        <w:t>Bone Marrow Transplantation</w:t>
      </w:r>
      <w:r w:rsidRPr="00CD3A90">
        <w:rPr>
          <w:rFonts w:ascii="Times New Roman" w:hAnsi="Times New Roman" w:cs="Times New Roman"/>
          <w:sz w:val="28"/>
          <w:szCs w:val="28"/>
        </w:rPr>
        <w:t>.2005; 35: 1095–1099</w:t>
      </w:r>
      <w:r>
        <w:rPr>
          <w:rFonts w:ascii="Times New Roman" w:hAnsi="Times New Roman" w:cs="Times New Roman"/>
          <w:sz w:val="28"/>
          <w:szCs w:val="28"/>
        </w:rPr>
        <w:t>.</w:t>
      </w:r>
    </w:p>
    <w:p w14:paraId="42F42FA8"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2CD51694"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05CFEE61" w14:textId="77777777" w:rsidR="002862AE" w:rsidRPr="00CD3A90" w:rsidRDefault="002862AE" w:rsidP="002862A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22.</w:t>
      </w:r>
      <w:r w:rsidRPr="008C4DCC">
        <w:rPr>
          <w:rFonts w:ascii="Times New Roman" w:hAnsi="Times New Roman" w:cs="Times New Roman"/>
          <w:sz w:val="28"/>
          <w:szCs w:val="28"/>
        </w:rPr>
        <w:t xml:space="preserve">G La Nasa1, G Caocci1, F Argiolu, et al. Unrelated donor stem cell transplantation in adult patients with thalassemia. </w:t>
      </w:r>
      <w:r w:rsidRPr="008C4DCC">
        <w:rPr>
          <w:rFonts w:ascii="Times New Roman" w:hAnsi="Times New Roman" w:cs="Times New Roman"/>
          <w:i/>
          <w:sz w:val="28"/>
          <w:szCs w:val="28"/>
        </w:rPr>
        <w:t>Bon</w:t>
      </w:r>
      <w:r>
        <w:rPr>
          <w:rFonts w:ascii="Times New Roman" w:hAnsi="Times New Roman" w:cs="Times New Roman"/>
          <w:i/>
          <w:sz w:val="28"/>
          <w:szCs w:val="28"/>
        </w:rPr>
        <w:t xml:space="preserve">e Marrow </w:t>
      </w:r>
      <w:r w:rsidRPr="008C4DCC">
        <w:rPr>
          <w:rFonts w:ascii="Times New Roman" w:hAnsi="Times New Roman" w:cs="Times New Roman"/>
          <w:i/>
          <w:sz w:val="28"/>
          <w:szCs w:val="28"/>
        </w:rPr>
        <w:t>Transplantation.</w:t>
      </w:r>
      <w:r w:rsidRPr="008C4DCC">
        <w:rPr>
          <w:rFonts w:ascii="Times New Roman" w:hAnsi="Times New Roman" w:cs="Times New Roman"/>
          <w:sz w:val="28"/>
          <w:szCs w:val="28"/>
        </w:rPr>
        <w:t>2005; 36: 971–975</w:t>
      </w:r>
      <w:r>
        <w:rPr>
          <w:rFonts w:ascii="Times New Roman" w:hAnsi="Times New Roman" w:cs="Times New Roman"/>
          <w:sz w:val="28"/>
          <w:szCs w:val="28"/>
        </w:rPr>
        <w:t>.</w:t>
      </w:r>
    </w:p>
    <w:p w14:paraId="14F8C513" w14:textId="77777777" w:rsidR="002862AE" w:rsidRDefault="002862AE" w:rsidP="002862AE"/>
    <w:p w14:paraId="26AD2878"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sidRPr="008C4DCC">
        <w:rPr>
          <w:rFonts w:ascii="Times New Roman" w:hAnsi="Times New Roman" w:cs="Times New Roman"/>
          <w:sz w:val="28"/>
          <w:szCs w:val="28"/>
        </w:rPr>
        <w:t xml:space="preserve">23. M Sauer, C Bettoni, M Lauten, et al. </w:t>
      </w:r>
      <w:r>
        <w:rPr>
          <w:rFonts w:ascii="Times New Roman" w:hAnsi="Times New Roman" w:cs="Times New Roman"/>
          <w:sz w:val="28"/>
          <w:szCs w:val="28"/>
        </w:rPr>
        <w:t>C</w:t>
      </w:r>
      <w:r w:rsidRPr="008C4DCC">
        <w:rPr>
          <w:rFonts w:ascii="Times New Roman" w:hAnsi="Times New Roman" w:cs="Times New Roman"/>
          <w:sz w:val="28"/>
          <w:szCs w:val="28"/>
        </w:rPr>
        <w:t>omplete substitution of cyclophosphamide by fludarabine and ATGin a busulfan-based preparative regimen for children and adolescentswith</w:t>
      </w:r>
      <w:r>
        <w:rPr>
          <w:rFonts w:ascii="Times New Roman" w:hAnsi="Times New Roman" w:cs="Times New Roman"/>
          <w:sz w:val="28"/>
          <w:szCs w:val="28"/>
        </w:rPr>
        <w:t>β</w:t>
      </w:r>
      <w:r w:rsidRPr="008C4DCC">
        <w:rPr>
          <w:rFonts w:ascii="Times New Roman" w:hAnsi="Times New Roman" w:cs="Times New Roman"/>
          <w:sz w:val="28"/>
          <w:szCs w:val="28"/>
        </w:rPr>
        <w:t>-thalassemia.</w:t>
      </w:r>
      <w:r w:rsidRPr="008C4DCC">
        <w:rPr>
          <w:rFonts w:ascii="Times New Roman" w:hAnsi="Times New Roman" w:cs="Times New Roman"/>
          <w:i/>
          <w:sz w:val="28"/>
          <w:szCs w:val="28"/>
        </w:rPr>
        <w:t>Bone Marrow Transplantation.</w:t>
      </w:r>
      <w:r w:rsidRPr="008C4DCC">
        <w:rPr>
          <w:rFonts w:ascii="Times New Roman" w:hAnsi="Times New Roman" w:cs="Times New Roman"/>
          <w:sz w:val="28"/>
          <w:szCs w:val="28"/>
        </w:rPr>
        <w:t>2005; 36: 383–387</w:t>
      </w:r>
      <w:r>
        <w:rPr>
          <w:rFonts w:ascii="Times New Roman" w:hAnsi="Times New Roman" w:cs="Times New Roman"/>
          <w:sz w:val="28"/>
          <w:szCs w:val="28"/>
        </w:rPr>
        <w:t>.</w:t>
      </w:r>
    </w:p>
    <w:p w14:paraId="5BF650C5"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138572DB"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0193F482"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24.</w:t>
      </w:r>
      <w:r w:rsidRPr="008C4DCC">
        <w:rPr>
          <w:rFonts w:ascii="Times New Roman" w:hAnsi="Times New Roman" w:cs="Times New Roman"/>
          <w:sz w:val="28"/>
          <w:szCs w:val="28"/>
        </w:rPr>
        <w:t xml:space="preserve">Z Feng1, E Sun2, H Lan1, et al. </w:t>
      </w:r>
      <w:r>
        <w:rPr>
          <w:rFonts w:ascii="Times New Roman" w:hAnsi="Times New Roman" w:cs="Times New Roman"/>
          <w:sz w:val="28"/>
          <w:szCs w:val="28"/>
        </w:rPr>
        <w:t>Unrelated donor bone marrow  t</w:t>
      </w:r>
      <w:r w:rsidRPr="008C4DCC">
        <w:rPr>
          <w:rFonts w:ascii="Times New Roman" w:hAnsi="Times New Roman" w:cs="Times New Roman"/>
          <w:sz w:val="28"/>
          <w:szCs w:val="28"/>
        </w:rPr>
        <w:t xml:space="preserve">ransplantation for </w:t>
      </w:r>
      <w:r>
        <w:rPr>
          <w:rFonts w:ascii="Times New Roman" w:hAnsi="Times New Roman" w:cs="Times New Roman"/>
          <w:sz w:val="28"/>
          <w:szCs w:val="28"/>
        </w:rPr>
        <w:t>β</w:t>
      </w:r>
      <w:r w:rsidRPr="008C4DCC">
        <w:rPr>
          <w:rFonts w:ascii="Times New Roman" w:hAnsi="Times New Roman" w:cs="Times New Roman"/>
          <w:sz w:val="28"/>
          <w:szCs w:val="28"/>
        </w:rPr>
        <w:t>-thalassemia major:an experience from China.</w:t>
      </w:r>
      <w:r w:rsidRPr="008C4DCC">
        <w:rPr>
          <w:rFonts w:ascii="Times New Roman" w:hAnsi="Times New Roman" w:cs="Times New Roman"/>
          <w:i/>
          <w:sz w:val="28"/>
          <w:szCs w:val="28"/>
        </w:rPr>
        <w:t>Bone Marrow Transplantation.</w:t>
      </w:r>
      <w:r w:rsidRPr="008C4DCC">
        <w:rPr>
          <w:rFonts w:ascii="Times New Roman" w:hAnsi="Times New Roman" w:cs="Times New Roman"/>
          <w:sz w:val="28"/>
          <w:szCs w:val="28"/>
        </w:rPr>
        <w:t>2006; 37: 171–174</w:t>
      </w:r>
      <w:r>
        <w:rPr>
          <w:rFonts w:ascii="Times New Roman" w:hAnsi="Times New Roman" w:cs="Times New Roman"/>
          <w:sz w:val="28"/>
          <w:szCs w:val="28"/>
        </w:rPr>
        <w:t>.</w:t>
      </w:r>
    </w:p>
    <w:p w14:paraId="2417D481"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414011F6"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51FDD914" w14:textId="77777777" w:rsidR="002862AE" w:rsidRDefault="002862AE" w:rsidP="002862AE">
      <w:pPr>
        <w:autoSpaceDE w:val="0"/>
        <w:autoSpaceDN w:val="0"/>
        <w:adjustRightInd w:val="0"/>
        <w:spacing w:after="0" w:line="360" w:lineRule="auto"/>
        <w:rPr>
          <w:rFonts w:ascii="Times New Roman" w:hAnsi="Times New Roman" w:cs="Times New Roman"/>
          <w:bCs/>
          <w:color w:val="231F20"/>
          <w:sz w:val="28"/>
          <w:szCs w:val="28"/>
        </w:rPr>
      </w:pPr>
      <w:r>
        <w:rPr>
          <w:rFonts w:ascii="Times New Roman" w:hAnsi="Times New Roman" w:cs="Times New Roman"/>
          <w:sz w:val="28"/>
          <w:szCs w:val="28"/>
        </w:rPr>
        <w:t>25.</w:t>
      </w:r>
      <w:r w:rsidRPr="00783012">
        <w:rPr>
          <w:rFonts w:ascii="Times New Roman" w:hAnsi="Times New Roman" w:cs="Times New Roman"/>
          <w:iCs/>
          <w:color w:val="231F20"/>
          <w:sz w:val="28"/>
          <w:szCs w:val="28"/>
        </w:rPr>
        <w:t>Suradej Hongeng, SamartPakakasama, AmpaiwanChuansumrit, et al.</w:t>
      </w:r>
      <w:r>
        <w:rPr>
          <w:rFonts w:ascii="Times New Roman" w:hAnsi="Times New Roman" w:cs="Times New Roman"/>
          <w:bCs/>
          <w:color w:val="231F20"/>
          <w:sz w:val="28"/>
          <w:szCs w:val="28"/>
        </w:rPr>
        <w:t>Outcomes of transplantation with r</w:t>
      </w:r>
      <w:r w:rsidRPr="00783012">
        <w:rPr>
          <w:rFonts w:ascii="Times New Roman" w:hAnsi="Times New Roman" w:cs="Times New Roman"/>
          <w:bCs/>
          <w:color w:val="231F20"/>
          <w:sz w:val="28"/>
          <w:szCs w:val="28"/>
        </w:rPr>
        <w:t>elated- and</w:t>
      </w:r>
      <w:r>
        <w:rPr>
          <w:rFonts w:ascii="Times New Roman" w:hAnsi="Times New Roman" w:cs="Times New Roman"/>
          <w:bCs/>
          <w:color w:val="231F20"/>
          <w:sz w:val="28"/>
          <w:szCs w:val="28"/>
        </w:rPr>
        <w:t xml:space="preserve"> unrelated-donor stem cells in c</w:t>
      </w:r>
      <w:r w:rsidRPr="00783012">
        <w:rPr>
          <w:rFonts w:ascii="Times New Roman" w:hAnsi="Times New Roman" w:cs="Times New Roman"/>
          <w:bCs/>
          <w:color w:val="231F20"/>
          <w:sz w:val="28"/>
          <w:szCs w:val="28"/>
        </w:rPr>
        <w:t>hildren with</w:t>
      </w:r>
      <w:r>
        <w:rPr>
          <w:rFonts w:ascii="Times New Roman" w:hAnsi="Times New Roman" w:cs="Times New Roman"/>
          <w:bCs/>
          <w:color w:val="231F20"/>
          <w:sz w:val="28"/>
          <w:szCs w:val="28"/>
        </w:rPr>
        <w:t xml:space="preserve"> severe t</w:t>
      </w:r>
      <w:r w:rsidRPr="00783012">
        <w:rPr>
          <w:rFonts w:ascii="Times New Roman" w:hAnsi="Times New Roman" w:cs="Times New Roman"/>
          <w:bCs/>
          <w:color w:val="231F20"/>
          <w:sz w:val="28"/>
          <w:szCs w:val="28"/>
        </w:rPr>
        <w:t xml:space="preserve">halassemia. </w:t>
      </w:r>
      <w:r w:rsidRPr="00783012">
        <w:rPr>
          <w:rFonts w:ascii="Times New Roman" w:hAnsi="Times New Roman" w:cs="Times New Roman"/>
          <w:bCs/>
          <w:i/>
          <w:color w:val="231F20"/>
          <w:sz w:val="28"/>
          <w:szCs w:val="28"/>
        </w:rPr>
        <w:t>ASBMT</w:t>
      </w:r>
      <w:r w:rsidRPr="00783012">
        <w:rPr>
          <w:rFonts w:ascii="Times New Roman" w:hAnsi="Times New Roman" w:cs="Times New Roman"/>
          <w:bCs/>
          <w:color w:val="231F20"/>
          <w:sz w:val="28"/>
          <w:szCs w:val="28"/>
        </w:rPr>
        <w:t>. 2006; 12: 683-687.</w:t>
      </w:r>
    </w:p>
    <w:p w14:paraId="127DBA2C" w14:textId="77777777" w:rsidR="002862AE" w:rsidRDefault="002862AE" w:rsidP="002862AE">
      <w:pPr>
        <w:autoSpaceDE w:val="0"/>
        <w:autoSpaceDN w:val="0"/>
        <w:adjustRightInd w:val="0"/>
        <w:spacing w:after="0" w:line="360" w:lineRule="auto"/>
        <w:rPr>
          <w:rFonts w:ascii="Times New Roman" w:hAnsi="Times New Roman" w:cs="Times New Roman"/>
          <w:bCs/>
          <w:color w:val="231F20"/>
          <w:sz w:val="28"/>
          <w:szCs w:val="28"/>
        </w:rPr>
      </w:pPr>
    </w:p>
    <w:p w14:paraId="7C5BDEA8" w14:textId="77777777" w:rsidR="002862AE" w:rsidRDefault="002862AE" w:rsidP="002862AE">
      <w:pPr>
        <w:autoSpaceDE w:val="0"/>
        <w:autoSpaceDN w:val="0"/>
        <w:adjustRightInd w:val="0"/>
        <w:spacing w:after="0" w:line="360" w:lineRule="auto"/>
        <w:rPr>
          <w:rFonts w:ascii="Times New Roman" w:hAnsi="Times New Roman" w:cs="Times New Roman"/>
          <w:bCs/>
          <w:color w:val="231F20"/>
          <w:sz w:val="28"/>
          <w:szCs w:val="28"/>
        </w:rPr>
      </w:pPr>
    </w:p>
    <w:p w14:paraId="6B79C778"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Cs/>
          <w:color w:val="231F20"/>
          <w:sz w:val="28"/>
          <w:szCs w:val="28"/>
        </w:rPr>
        <w:t>26.</w:t>
      </w:r>
      <w:r w:rsidRPr="00783012">
        <w:rPr>
          <w:rFonts w:ascii="Times New Roman" w:hAnsi="Times New Roman" w:cs="Times New Roman"/>
          <w:sz w:val="28"/>
          <w:szCs w:val="28"/>
        </w:rPr>
        <w:t xml:space="preserve">T-H Jaing1, C-P Yang1, I-J Hung, et al. Transplantation of unrelated donor umbilical cord blood utilizingdouble-unit grafts for five teenagers with </w:t>
      </w:r>
      <w:r w:rsidRPr="00783012">
        <w:rPr>
          <w:rFonts w:ascii="Times New Roman" w:hAnsi="Times New Roman" w:cs="Times New Roman"/>
          <w:sz w:val="28"/>
          <w:szCs w:val="28"/>
        </w:rPr>
        <w:lastRenderedPageBreak/>
        <w:t>transfusion-dependentthalassemia.</w:t>
      </w:r>
      <w:r w:rsidRPr="00783012">
        <w:rPr>
          <w:rFonts w:ascii="Times New Roman" w:hAnsi="Times New Roman" w:cs="Times New Roman"/>
          <w:i/>
          <w:sz w:val="28"/>
          <w:szCs w:val="28"/>
        </w:rPr>
        <w:t>Bone Marrow Transplantation.</w:t>
      </w:r>
      <w:r w:rsidRPr="00783012">
        <w:rPr>
          <w:rFonts w:ascii="Times New Roman" w:hAnsi="Times New Roman" w:cs="Times New Roman"/>
          <w:sz w:val="28"/>
          <w:szCs w:val="28"/>
        </w:rPr>
        <w:t>2007; 40: 307–311.</w:t>
      </w:r>
    </w:p>
    <w:p w14:paraId="39E62AEC"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4E0981F7"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5DCBBF97"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27.</w:t>
      </w:r>
      <w:r w:rsidRPr="00783012">
        <w:rPr>
          <w:rFonts w:ascii="Times New Roman" w:hAnsi="Times New Roman" w:cs="Times New Roman"/>
          <w:sz w:val="28"/>
          <w:szCs w:val="28"/>
        </w:rPr>
        <w:t xml:space="preserve">IB Resnick, M Aker, P Tsirigotis, MY Shapira, et al. Allogeneic stem cell transplantation from matched related and unrelateddonors in thalassemia major patients using a reduced toxicityfludarabine-based regimen. </w:t>
      </w:r>
      <w:r w:rsidRPr="00783012">
        <w:rPr>
          <w:rFonts w:ascii="Times New Roman" w:hAnsi="Times New Roman" w:cs="Times New Roman"/>
          <w:i/>
          <w:sz w:val="28"/>
          <w:szCs w:val="28"/>
        </w:rPr>
        <w:t>Bone Marrow Transplantation.</w:t>
      </w:r>
      <w:r w:rsidRPr="00783012">
        <w:rPr>
          <w:rFonts w:ascii="Times New Roman" w:hAnsi="Times New Roman" w:cs="Times New Roman"/>
          <w:sz w:val="28"/>
          <w:szCs w:val="28"/>
        </w:rPr>
        <w:t>2007; 40: 957–964.</w:t>
      </w:r>
    </w:p>
    <w:p w14:paraId="6C81DC0B"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4CE38A2E"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5038EE09"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28</w:t>
      </w:r>
      <w:r w:rsidRPr="00783012">
        <w:rPr>
          <w:rFonts w:ascii="Times New Roman" w:hAnsi="Times New Roman" w:cs="Times New Roman"/>
          <w:sz w:val="28"/>
          <w:szCs w:val="28"/>
        </w:rPr>
        <w:t>. D Dennison, S Al Kindi, A Pathare, et al. Hematopoietic stem cell transplantation in Oman.</w:t>
      </w:r>
      <w:r w:rsidRPr="00783012">
        <w:rPr>
          <w:rFonts w:ascii="Times New Roman" w:hAnsi="Times New Roman" w:cs="Times New Roman"/>
          <w:i/>
          <w:sz w:val="28"/>
          <w:szCs w:val="28"/>
        </w:rPr>
        <w:t>Bone Marrow Transplantation.</w:t>
      </w:r>
      <w:r w:rsidRPr="00783012">
        <w:rPr>
          <w:rFonts w:ascii="Times New Roman" w:hAnsi="Times New Roman" w:cs="Times New Roman"/>
          <w:sz w:val="28"/>
          <w:szCs w:val="28"/>
        </w:rPr>
        <w:t>2008; 42: 109–113</w:t>
      </w:r>
    </w:p>
    <w:p w14:paraId="3310BB9E"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23FA68E7"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58972ADA"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29.</w:t>
      </w:r>
      <w:r w:rsidRPr="00783012">
        <w:rPr>
          <w:rFonts w:ascii="Times New Roman" w:hAnsi="Times New Roman" w:cs="Times New Roman"/>
          <w:color w:val="000000"/>
          <w:sz w:val="28"/>
          <w:szCs w:val="28"/>
        </w:rPr>
        <w:t xml:space="preserve">Ardeshir Ghavamzadeh,MasoodIravani,AseaehAshouri, et al. </w:t>
      </w:r>
      <w:r>
        <w:rPr>
          <w:rFonts w:ascii="Times New Roman" w:hAnsi="Times New Roman" w:cs="Times New Roman"/>
          <w:sz w:val="28"/>
          <w:szCs w:val="28"/>
        </w:rPr>
        <w:t>Peripheral Blood versus bone m</w:t>
      </w:r>
      <w:r w:rsidRPr="00783012">
        <w:rPr>
          <w:rFonts w:ascii="Times New Roman" w:hAnsi="Times New Roman" w:cs="Times New Roman"/>
          <w:sz w:val="28"/>
          <w:szCs w:val="28"/>
        </w:rPr>
        <w:t>arrow as a Source of</w:t>
      </w:r>
      <w:r>
        <w:rPr>
          <w:rFonts w:ascii="Times New Roman" w:hAnsi="Times New Roman" w:cs="Times New Roman"/>
          <w:sz w:val="28"/>
          <w:szCs w:val="28"/>
        </w:rPr>
        <w:t xml:space="preserve">  hematopoietic stem cells for a</w:t>
      </w:r>
      <w:r w:rsidRPr="00783012">
        <w:rPr>
          <w:rFonts w:ascii="Times New Roman" w:hAnsi="Times New Roman" w:cs="Times New Roman"/>
          <w:sz w:val="28"/>
          <w:szCs w:val="28"/>
        </w:rPr>
        <w:t>llogeneic</w:t>
      </w:r>
      <w:r>
        <w:rPr>
          <w:rFonts w:ascii="Times New Roman" w:hAnsi="Times New Roman" w:cs="Times New Roman"/>
          <w:sz w:val="28"/>
          <w:szCs w:val="28"/>
        </w:rPr>
        <w:t xml:space="preserve"> t</w:t>
      </w:r>
      <w:r w:rsidRPr="00783012">
        <w:rPr>
          <w:rFonts w:ascii="Times New Roman" w:hAnsi="Times New Roman" w:cs="Times New Roman"/>
          <w:sz w:val="28"/>
          <w:szCs w:val="28"/>
        </w:rPr>
        <w:t>ransplantation in Children With Class I and II Beta</w:t>
      </w:r>
      <w:r>
        <w:rPr>
          <w:rFonts w:ascii="Times New Roman" w:hAnsi="Times New Roman" w:cs="Times New Roman"/>
          <w:sz w:val="28"/>
          <w:szCs w:val="28"/>
        </w:rPr>
        <w:t xml:space="preserve"> thalassemia m</w:t>
      </w:r>
      <w:r w:rsidRPr="00783012">
        <w:rPr>
          <w:rFonts w:ascii="Times New Roman" w:hAnsi="Times New Roman" w:cs="Times New Roman"/>
          <w:sz w:val="28"/>
          <w:szCs w:val="28"/>
        </w:rPr>
        <w:t xml:space="preserve">ajor. </w:t>
      </w:r>
      <w:r w:rsidRPr="00783012">
        <w:rPr>
          <w:rFonts w:ascii="Times New Roman" w:hAnsi="Times New Roman" w:cs="Times New Roman"/>
          <w:bCs/>
          <w:i/>
          <w:color w:val="231F20"/>
          <w:sz w:val="28"/>
          <w:szCs w:val="28"/>
        </w:rPr>
        <w:t xml:space="preserve">ASBMT. 2008; </w:t>
      </w:r>
      <w:r w:rsidRPr="00783012">
        <w:rPr>
          <w:rFonts w:ascii="Times New Roman" w:hAnsi="Times New Roman" w:cs="Times New Roman"/>
          <w:sz w:val="28"/>
          <w:szCs w:val="28"/>
        </w:rPr>
        <w:t>14: 301-308</w:t>
      </w:r>
      <w:r>
        <w:rPr>
          <w:rFonts w:ascii="Times New Roman" w:hAnsi="Times New Roman" w:cs="Times New Roman"/>
          <w:sz w:val="28"/>
          <w:szCs w:val="28"/>
        </w:rPr>
        <w:t>.</w:t>
      </w:r>
    </w:p>
    <w:p w14:paraId="3A53CB3B"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3BA86EB3"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30.</w:t>
      </w:r>
      <w:r w:rsidRPr="006F4E95">
        <w:rPr>
          <w:rFonts w:ascii="Times New Roman" w:hAnsi="Times New Roman" w:cs="Times New Roman"/>
          <w:sz w:val="28"/>
          <w:szCs w:val="28"/>
        </w:rPr>
        <w:t xml:space="preserve"> J Gaziev1, P Sodani1, G Lucarelli1, P Polchi, et al. Second hematopoietic SCT in patients with thalassemia recurrencefollowing rejection of the first graft. </w:t>
      </w:r>
      <w:r w:rsidRPr="006F4E95">
        <w:rPr>
          <w:rFonts w:ascii="Times New Roman" w:hAnsi="Times New Roman" w:cs="Times New Roman"/>
          <w:i/>
          <w:sz w:val="28"/>
          <w:szCs w:val="28"/>
        </w:rPr>
        <w:t>Bone Marrow Transplantation.</w:t>
      </w:r>
      <w:r w:rsidRPr="006F4E95">
        <w:rPr>
          <w:rFonts w:ascii="Times New Roman" w:hAnsi="Times New Roman" w:cs="Times New Roman"/>
          <w:sz w:val="28"/>
          <w:szCs w:val="28"/>
        </w:rPr>
        <w:t>2008; 42: 397–404</w:t>
      </w:r>
    </w:p>
    <w:p w14:paraId="47ABA1D1"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1E6BB222" w14:textId="77777777" w:rsidR="002862AE" w:rsidRDefault="002862AE" w:rsidP="002862AE">
      <w:pPr>
        <w:autoSpaceDE w:val="0"/>
        <w:autoSpaceDN w:val="0"/>
        <w:adjustRightInd w:val="0"/>
        <w:spacing w:after="0" w:line="360" w:lineRule="auto"/>
        <w:rPr>
          <w:rFonts w:ascii="Times New Roman" w:hAnsi="Times New Roman" w:cs="Times New Roman"/>
          <w:bCs/>
          <w:i/>
          <w:iCs/>
          <w:sz w:val="28"/>
          <w:szCs w:val="28"/>
        </w:rPr>
      </w:pPr>
      <w:r>
        <w:rPr>
          <w:rFonts w:ascii="Times New Roman" w:hAnsi="Times New Roman" w:cs="Times New Roman"/>
          <w:sz w:val="28"/>
          <w:szCs w:val="28"/>
        </w:rPr>
        <w:t>31.</w:t>
      </w:r>
      <w:r w:rsidRPr="006F4E95">
        <w:rPr>
          <w:rFonts w:ascii="Times New Roman" w:hAnsi="Times New Roman" w:cs="Times New Roman"/>
          <w:sz w:val="28"/>
          <w:szCs w:val="28"/>
        </w:rPr>
        <w:t>Pietro Sodani, AntonellaIsgrò, JavidGaziev, et al.</w:t>
      </w:r>
      <w:r w:rsidRPr="006F4E95">
        <w:rPr>
          <w:rFonts w:ascii="Times New Roman" w:eastAsia="Times-Roman" w:hAnsi="Times New Roman" w:cs="Times New Roman"/>
          <w:sz w:val="28"/>
          <w:szCs w:val="28"/>
        </w:rPr>
        <w:t xml:space="preserve"> Purified T-depleted, CD34_ peripheral blood and bone marrow celltransplantation from haploidentical mother to child with thalassemia.</w:t>
      </w:r>
      <w:r w:rsidRPr="006F4E95">
        <w:rPr>
          <w:rFonts w:ascii="Times New Roman" w:hAnsi="Times New Roman" w:cs="Times New Roman"/>
          <w:bCs/>
          <w:i/>
          <w:iCs/>
          <w:sz w:val="28"/>
          <w:szCs w:val="28"/>
        </w:rPr>
        <w:t xml:space="preserve"> Blood. </w:t>
      </w:r>
      <w:r w:rsidRPr="006F4E95">
        <w:rPr>
          <w:rFonts w:ascii="Times New Roman" w:hAnsi="Times New Roman" w:cs="Times New Roman"/>
          <w:sz w:val="28"/>
          <w:szCs w:val="28"/>
        </w:rPr>
        <w:t>2010; 115: 1296-1302</w:t>
      </w:r>
      <w:r>
        <w:rPr>
          <w:rFonts w:ascii="Times New Roman" w:hAnsi="Times New Roman" w:cs="Times New Roman"/>
          <w:bCs/>
          <w:i/>
          <w:iCs/>
          <w:sz w:val="28"/>
          <w:szCs w:val="28"/>
        </w:rPr>
        <w:t>.</w:t>
      </w:r>
    </w:p>
    <w:p w14:paraId="249D88B6" w14:textId="77777777" w:rsidR="002862AE" w:rsidRDefault="002862AE" w:rsidP="002862AE">
      <w:pPr>
        <w:autoSpaceDE w:val="0"/>
        <w:autoSpaceDN w:val="0"/>
        <w:adjustRightInd w:val="0"/>
        <w:spacing w:after="0" w:line="360" w:lineRule="auto"/>
        <w:rPr>
          <w:rFonts w:ascii="Times New Roman" w:hAnsi="Times New Roman" w:cs="Times New Roman"/>
          <w:bCs/>
          <w:i/>
          <w:iCs/>
          <w:sz w:val="28"/>
          <w:szCs w:val="28"/>
        </w:rPr>
      </w:pPr>
    </w:p>
    <w:p w14:paraId="4A927719"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sidRPr="006F4E95">
        <w:rPr>
          <w:rFonts w:ascii="Times New Roman" w:hAnsi="Times New Roman" w:cs="Times New Roman"/>
          <w:bCs/>
          <w:iCs/>
          <w:sz w:val="28"/>
          <w:szCs w:val="28"/>
        </w:rPr>
        <w:lastRenderedPageBreak/>
        <w:t>32.</w:t>
      </w:r>
      <w:r w:rsidRPr="006F4E95">
        <w:rPr>
          <w:rFonts w:ascii="Times New Roman" w:hAnsi="Times New Roman" w:cs="Times New Roman"/>
          <w:sz w:val="28"/>
          <w:szCs w:val="28"/>
        </w:rPr>
        <w:t xml:space="preserve"> I Frugnoli, B Cappelli, R Chiesal, et al. Escalating doses of donor lymphocytes for incipient graft rejectionfollowing SCT for thalassemia. </w:t>
      </w:r>
      <w:r w:rsidRPr="006F4E95">
        <w:rPr>
          <w:rFonts w:ascii="Times New Roman" w:hAnsi="Times New Roman" w:cs="Times New Roman"/>
          <w:i/>
          <w:sz w:val="28"/>
          <w:szCs w:val="28"/>
        </w:rPr>
        <w:t>Bone Marrow Transplantation.</w:t>
      </w:r>
      <w:r>
        <w:rPr>
          <w:rFonts w:ascii="Times New Roman" w:hAnsi="Times New Roman" w:cs="Times New Roman"/>
          <w:sz w:val="28"/>
          <w:szCs w:val="28"/>
        </w:rPr>
        <w:t xml:space="preserve">2010; </w:t>
      </w:r>
      <w:r w:rsidRPr="006F4E95">
        <w:rPr>
          <w:rFonts w:ascii="Times New Roman" w:hAnsi="Times New Roman" w:cs="Times New Roman"/>
          <w:sz w:val="28"/>
          <w:szCs w:val="28"/>
        </w:rPr>
        <w:t>45</w:t>
      </w:r>
      <w:r>
        <w:rPr>
          <w:rFonts w:ascii="Times New Roman" w:hAnsi="Times New Roman" w:cs="Times New Roman"/>
          <w:sz w:val="28"/>
          <w:szCs w:val="28"/>
        </w:rPr>
        <w:t xml:space="preserve">: </w:t>
      </w:r>
      <w:r w:rsidRPr="006F4E95">
        <w:rPr>
          <w:rFonts w:ascii="Times New Roman" w:hAnsi="Times New Roman" w:cs="Times New Roman"/>
          <w:sz w:val="28"/>
          <w:szCs w:val="28"/>
        </w:rPr>
        <w:t>1047–1051.</w:t>
      </w:r>
    </w:p>
    <w:p w14:paraId="6FEFD0C5"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5E291BD6"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33.</w:t>
      </w:r>
      <w:r w:rsidRPr="006F4E95">
        <w:rPr>
          <w:rFonts w:ascii="Times New Roman" w:hAnsi="Times New Roman" w:cs="Times New Roman"/>
          <w:sz w:val="28"/>
          <w:szCs w:val="28"/>
        </w:rPr>
        <w:t xml:space="preserve">Mitchell Sabloff, MammenChandy, Zhiwei Wang, et al. </w:t>
      </w:r>
      <w:r>
        <w:rPr>
          <w:rFonts w:ascii="Times New Roman" w:eastAsia="Times-Roman" w:hAnsi="Times New Roman" w:cs="Times New Roman"/>
          <w:sz w:val="28"/>
          <w:szCs w:val="28"/>
        </w:rPr>
        <w:t xml:space="preserve">HLA-matched </w:t>
      </w:r>
      <w:r w:rsidRPr="006F4E95">
        <w:rPr>
          <w:rFonts w:ascii="Times New Roman" w:eastAsia="Times-Roman" w:hAnsi="Times New Roman" w:cs="Times New Roman"/>
          <w:sz w:val="28"/>
          <w:szCs w:val="28"/>
        </w:rPr>
        <w:t xml:space="preserve">sibling bone marrow transplantation for β-thalassemia major. </w:t>
      </w:r>
      <w:r w:rsidRPr="006F4E95">
        <w:rPr>
          <w:rFonts w:ascii="Times New Roman" w:hAnsi="Times New Roman" w:cs="Times New Roman"/>
          <w:bCs/>
          <w:i/>
          <w:iCs/>
          <w:sz w:val="28"/>
          <w:szCs w:val="28"/>
        </w:rPr>
        <w:t>Blood.</w:t>
      </w:r>
      <w:r w:rsidRPr="006F4E95">
        <w:rPr>
          <w:rFonts w:ascii="Times New Roman" w:hAnsi="Times New Roman" w:cs="Times New Roman"/>
          <w:sz w:val="28"/>
          <w:szCs w:val="28"/>
        </w:rPr>
        <w:t xml:space="preserve"> 2011;117: 1745-1750</w:t>
      </w:r>
      <w:r>
        <w:rPr>
          <w:rFonts w:ascii="Times New Roman" w:hAnsi="Times New Roman" w:cs="Times New Roman"/>
          <w:sz w:val="28"/>
          <w:szCs w:val="28"/>
        </w:rPr>
        <w:t>.</w:t>
      </w:r>
    </w:p>
    <w:p w14:paraId="6A1DCDC3"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146B96B2"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7E80F0DE"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34.</w:t>
      </w:r>
      <w:r w:rsidRPr="006F4E95">
        <w:rPr>
          <w:rFonts w:ascii="Times New Roman" w:hAnsi="Times New Roman" w:cs="Times New Roman"/>
          <w:sz w:val="28"/>
          <w:szCs w:val="28"/>
        </w:rPr>
        <w:t xml:space="preserve">Yesilipek MA, Ertem M, Cetin M, et al. HLA-matched family hematopoetic stem celltransplantation in children with betathalassemia major: The experience of theTurkish Pediatric Bone MarrowTransplantation Group. </w:t>
      </w:r>
      <w:r w:rsidRPr="00496903">
        <w:rPr>
          <w:rFonts w:ascii="Times New Roman" w:hAnsi="Times New Roman" w:cs="Times New Roman"/>
          <w:i/>
          <w:sz w:val="28"/>
          <w:szCs w:val="28"/>
        </w:rPr>
        <w:t>Pediatr Transplantation</w:t>
      </w:r>
      <w:r>
        <w:rPr>
          <w:rFonts w:ascii="Times New Roman" w:hAnsi="Times New Roman" w:cs="Times New Roman"/>
          <w:sz w:val="28"/>
          <w:szCs w:val="28"/>
        </w:rPr>
        <w:t xml:space="preserve">. 2012; </w:t>
      </w:r>
      <w:r w:rsidRPr="006F4E95">
        <w:rPr>
          <w:rFonts w:ascii="Times New Roman" w:hAnsi="Times New Roman" w:cs="Times New Roman"/>
          <w:sz w:val="28"/>
          <w:szCs w:val="28"/>
        </w:rPr>
        <w:t>16: 846–851</w:t>
      </w:r>
      <w:r>
        <w:rPr>
          <w:rFonts w:ascii="Times New Roman" w:hAnsi="Times New Roman" w:cs="Times New Roman"/>
          <w:sz w:val="28"/>
          <w:szCs w:val="28"/>
        </w:rPr>
        <w:t>.</w:t>
      </w:r>
    </w:p>
    <w:p w14:paraId="33A57C6B"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6EA2F3CD"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7C7004FE"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sidRPr="00496903">
        <w:rPr>
          <w:rFonts w:ascii="Times New Roman" w:hAnsi="Times New Roman" w:cs="Times New Roman"/>
          <w:sz w:val="28"/>
          <w:szCs w:val="28"/>
        </w:rPr>
        <w:t>35. Chunfu Li, Xuedong Wu, XiaoqingFeng, et al.</w:t>
      </w:r>
      <w:r w:rsidRPr="00496903">
        <w:rPr>
          <w:rFonts w:ascii="Times New Roman" w:eastAsia="Times-Roman" w:hAnsi="Times New Roman" w:cs="Times New Roman"/>
          <w:sz w:val="28"/>
          <w:szCs w:val="28"/>
        </w:rPr>
        <w:t>Anovel conditioning regimen improves outcomes in β-thalassemia major patientsusing unrelated donor peripheral blood stem cell transplantation.</w:t>
      </w:r>
      <w:r w:rsidRPr="00496903">
        <w:rPr>
          <w:rFonts w:ascii="Times New Roman" w:hAnsi="Times New Roman" w:cs="Times New Roman"/>
          <w:bCs/>
          <w:i/>
          <w:iCs/>
          <w:sz w:val="28"/>
          <w:szCs w:val="28"/>
        </w:rPr>
        <w:t xml:space="preserve"> Blood. </w:t>
      </w:r>
      <w:r w:rsidRPr="00496903">
        <w:rPr>
          <w:rFonts w:ascii="Times New Roman" w:hAnsi="Times New Roman" w:cs="Times New Roman"/>
          <w:sz w:val="28"/>
          <w:szCs w:val="28"/>
        </w:rPr>
        <w:t>2012; 120: 3875-3881.</w:t>
      </w:r>
    </w:p>
    <w:p w14:paraId="707C787C"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722722C2"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36</w:t>
      </w:r>
      <w:r w:rsidRPr="00496903">
        <w:rPr>
          <w:rFonts w:ascii="Times New Roman" w:hAnsi="Times New Roman" w:cs="Times New Roman"/>
          <w:sz w:val="28"/>
          <w:szCs w:val="28"/>
        </w:rPr>
        <w:t>. T-H Jaing, I-J Hung, C-P Yang, et al. Unrelated cord blood transplantation for thalassaemia: a single-institutionexperience of 35 patients</w:t>
      </w:r>
      <w:r>
        <w:rPr>
          <w:rFonts w:ascii="Times New Roman" w:hAnsi="Times New Roman" w:cs="Times New Roman"/>
          <w:sz w:val="28"/>
          <w:szCs w:val="28"/>
        </w:rPr>
        <w:t xml:space="preserve">. </w:t>
      </w:r>
      <w:r w:rsidRPr="00496903">
        <w:rPr>
          <w:rFonts w:ascii="Times New Roman" w:hAnsi="Times New Roman" w:cs="Times New Roman"/>
          <w:i/>
          <w:sz w:val="28"/>
          <w:szCs w:val="28"/>
        </w:rPr>
        <w:t>Bone Marrow Transplantation.</w:t>
      </w:r>
      <w:r w:rsidRPr="00496903">
        <w:rPr>
          <w:rFonts w:ascii="Times New Roman" w:hAnsi="Times New Roman" w:cs="Times New Roman"/>
          <w:sz w:val="28"/>
          <w:szCs w:val="28"/>
        </w:rPr>
        <w:t>2012; 47: 33–39.</w:t>
      </w:r>
    </w:p>
    <w:p w14:paraId="626D541A"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17404B61"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18988B3A"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r w:rsidRPr="00496903">
        <w:rPr>
          <w:rFonts w:ascii="Times New Roman" w:hAnsi="Times New Roman" w:cs="Times New Roman"/>
          <w:sz w:val="28"/>
          <w:szCs w:val="28"/>
        </w:rPr>
        <w:t>37. E Goussetis, I Peristeri, V Kitra, et al. HLA-matched sibling stem cell transplantation in childrenwith</w:t>
      </w:r>
      <w:r>
        <w:rPr>
          <w:rFonts w:ascii="Times New Roman" w:hAnsi="Times New Roman" w:cs="Times New Roman"/>
          <w:sz w:val="28"/>
          <w:szCs w:val="28"/>
        </w:rPr>
        <w:t>β</w:t>
      </w:r>
      <w:r w:rsidRPr="00496903">
        <w:rPr>
          <w:rFonts w:ascii="Times New Roman" w:hAnsi="Times New Roman" w:cs="Times New Roman"/>
          <w:sz w:val="28"/>
          <w:szCs w:val="28"/>
        </w:rPr>
        <w:t xml:space="preserve">-thalassemia with anti-thymocyte globulin as partof the preparative regimen: the Greek experience. </w:t>
      </w:r>
      <w:r w:rsidRPr="00496903">
        <w:rPr>
          <w:rFonts w:ascii="Times New Roman" w:hAnsi="Times New Roman" w:cs="Times New Roman"/>
          <w:i/>
          <w:sz w:val="28"/>
          <w:szCs w:val="28"/>
        </w:rPr>
        <w:t>Bone Marrow Transplantation.</w:t>
      </w:r>
      <w:r w:rsidRPr="00496903">
        <w:rPr>
          <w:rFonts w:ascii="Times New Roman" w:hAnsi="Times New Roman" w:cs="Times New Roman"/>
          <w:sz w:val="28"/>
          <w:szCs w:val="28"/>
        </w:rPr>
        <w:t xml:space="preserve">2012; 47: 1061 </w:t>
      </w:r>
      <w:r>
        <w:rPr>
          <w:rFonts w:ascii="Times New Roman" w:hAnsi="Times New Roman" w:cs="Times New Roman"/>
          <w:sz w:val="28"/>
          <w:szCs w:val="28"/>
        </w:rPr>
        <w:t>–</w:t>
      </w:r>
      <w:r w:rsidRPr="00496903">
        <w:rPr>
          <w:rFonts w:ascii="Times New Roman" w:hAnsi="Times New Roman" w:cs="Times New Roman"/>
          <w:sz w:val="28"/>
          <w:szCs w:val="28"/>
        </w:rPr>
        <w:t xml:space="preserve"> 1066</w:t>
      </w:r>
      <w:r>
        <w:rPr>
          <w:rFonts w:ascii="Times New Roman" w:hAnsi="Times New Roman" w:cs="Times New Roman"/>
          <w:sz w:val="28"/>
          <w:szCs w:val="28"/>
        </w:rPr>
        <w:t>.</w:t>
      </w:r>
    </w:p>
    <w:p w14:paraId="2F21F262"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445C69ED" w14:textId="77777777" w:rsidR="002862AE" w:rsidRDefault="002862AE" w:rsidP="002862AE">
      <w:pPr>
        <w:autoSpaceDE w:val="0"/>
        <w:autoSpaceDN w:val="0"/>
        <w:adjustRightInd w:val="0"/>
        <w:spacing w:after="0" w:line="360" w:lineRule="auto"/>
        <w:rPr>
          <w:rFonts w:ascii="Times New Roman" w:hAnsi="Times New Roman" w:cs="Times New Roman"/>
          <w:sz w:val="28"/>
          <w:szCs w:val="28"/>
        </w:rPr>
      </w:pPr>
    </w:p>
    <w:p w14:paraId="28587826" w14:textId="77777777" w:rsidR="002862AE" w:rsidRPr="00496903" w:rsidRDefault="002862AE" w:rsidP="002862AE">
      <w:pPr>
        <w:autoSpaceDE w:val="0"/>
        <w:autoSpaceDN w:val="0"/>
        <w:adjustRightInd w:val="0"/>
        <w:spacing w:after="0" w:line="360" w:lineRule="auto"/>
        <w:rPr>
          <w:rFonts w:ascii="Times New Roman" w:hAnsi="Times New Roman" w:cs="Times New Roman"/>
          <w:sz w:val="28"/>
          <w:szCs w:val="28"/>
        </w:rPr>
      </w:pPr>
      <w:r w:rsidRPr="00496903">
        <w:rPr>
          <w:rFonts w:ascii="Times New Roman" w:hAnsi="Times New Roman" w:cs="Times New Roman"/>
          <w:sz w:val="28"/>
          <w:szCs w:val="28"/>
        </w:rPr>
        <w:t xml:space="preserve">38. JavidGaziev, Marco Marziali, AntonellaIsgrò, et al. Bone marrow transplantation for thalassemia from alternative relateddonors: improved outcomes with a new approach. </w:t>
      </w:r>
      <w:r w:rsidRPr="00496903">
        <w:rPr>
          <w:rFonts w:ascii="Times New Roman" w:hAnsi="Times New Roman" w:cs="Times New Roman"/>
          <w:bCs/>
          <w:i/>
          <w:iCs/>
          <w:sz w:val="28"/>
          <w:szCs w:val="28"/>
        </w:rPr>
        <w:t>Blood.</w:t>
      </w:r>
      <w:r w:rsidRPr="00496903">
        <w:rPr>
          <w:rFonts w:ascii="Times New Roman" w:hAnsi="Times New Roman" w:cs="Times New Roman"/>
          <w:sz w:val="28"/>
          <w:szCs w:val="28"/>
        </w:rPr>
        <w:t xml:space="preserve">2013; </w:t>
      </w:r>
      <w:r>
        <w:rPr>
          <w:rFonts w:ascii="Times New Roman" w:hAnsi="Times New Roman" w:cs="Times New Roman"/>
          <w:sz w:val="28"/>
          <w:szCs w:val="28"/>
        </w:rPr>
        <w:t xml:space="preserve">122: </w:t>
      </w:r>
      <w:r w:rsidRPr="00496903">
        <w:rPr>
          <w:rFonts w:ascii="Times New Roman" w:hAnsi="Times New Roman" w:cs="Times New Roman"/>
          <w:sz w:val="28"/>
          <w:szCs w:val="28"/>
        </w:rPr>
        <w:t>2751-2756.</w:t>
      </w:r>
    </w:p>
    <w:p w14:paraId="3A5E5E83" w14:textId="77777777" w:rsidR="003B28C3" w:rsidRDefault="003B28C3" w:rsidP="003B28C3">
      <w:pPr>
        <w:pStyle w:val="Body"/>
        <w:spacing w:after="0" w:line="360" w:lineRule="auto"/>
        <w:rPr>
          <w:ins w:id="1192" w:author="Soheir Adam" w:date="2015-08-06T23:03:00Z"/>
          <w:rFonts w:ascii="Times New Roman"/>
          <w:sz w:val="28"/>
          <w:szCs w:val="28"/>
        </w:rPr>
      </w:pPr>
    </w:p>
    <w:p w14:paraId="7D8BA31B" w14:textId="77777777" w:rsidR="003B28C3" w:rsidRDefault="003B28C3" w:rsidP="003B28C3">
      <w:pPr>
        <w:pStyle w:val="Body"/>
        <w:spacing w:after="0" w:line="360" w:lineRule="auto"/>
        <w:rPr>
          <w:ins w:id="1193" w:author="Soheir Adam" w:date="2015-08-06T23:03:00Z"/>
          <w:rFonts w:ascii="Times New Roman" w:eastAsia="Times New Roman" w:hAnsi="Times New Roman" w:cs="Times New Roman"/>
          <w:sz w:val="28"/>
          <w:szCs w:val="28"/>
        </w:rPr>
      </w:pPr>
      <w:ins w:id="1194" w:author="Soheir Adam" w:date="2015-08-06T23:03:00Z">
        <w:r>
          <w:rPr>
            <w:rFonts w:ascii="Times New Roman"/>
            <w:sz w:val="28"/>
            <w:szCs w:val="28"/>
          </w:rPr>
          <w:t xml:space="preserve">39. R Core Team (2012). R: A language and environment for statistical computing. </w:t>
        </w:r>
        <w:proofErr w:type="gramStart"/>
        <w:r>
          <w:rPr>
            <w:rFonts w:ascii="Times New Roman"/>
            <w:sz w:val="28"/>
            <w:szCs w:val="28"/>
          </w:rPr>
          <w:t>R Foundation for Statistical Computing, Vienna, Austria.</w:t>
        </w:r>
        <w:proofErr w:type="gramEnd"/>
        <w:r>
          <w:rPr>
            <w:rFonts w:ascii="Times New Roman"/>
            <w:sz w:val="28"/>
            <w:szCs w:val="28"/>
          </w:rPr>
          <w:t xml:space="preserve"> ISBN 3-900051-07-0, URL </w:t>
        </w:r>
        <w:r>
          <w:fldChar w:fldCharType="begin"/>
        </w:r>
        <w:r>
          <w:instrText>HYPERLINK "http://www.R-project.org/"</w:instrText>
        </w:r>
      </w:ins>
      <w:ins w:id="1195" w:author="Soheir Adam" w:date="2015-08-06T23:03:00Z">
        <w:r>
          <w:fldChar w:fldCharType="separate"/>
        </w:r>
        <w:r>
          <w:rPr>
            <w:rStyle w:val="Hyperlink0"/>
            <w:rFonts w:ascii="Trebuchet MS"/>
          </w:rPr>
          <w:t>http://www.R-project.org/</w:t>
        </w:r>
        <w:r>
          <w:fldChar w:fldCharType="end"/>
        </w:r>
      </w:ins>
    </w:p>
    <w:p w14:paraId="70FD354C" w14:textId="77777777" w:rsidR="003B28C3" w:rsidRDefault="003B28C3" w:rsidP="003B28C3">
      <w:pPr>
        <w:pStyle w:val="Body"/>
        <w:spacing w:after="0" w:line="360" w:lineRule="auto"/>
        <w:rPr>
          <w:ins w:id="1196" w:author="Soheir Adam" w:date="2015-08-06T23:03:00Z"/>
          <w:rFonts w:ascii="Times New Roman" w:eastAsia="Times New Roman" w:hAnsi="Times New Roman" w:cs="Times New Roman"/>
          <w:sz w:val="28"/>
          <w:szCs w:val="28"/>
        </w:rPr>
      </w:pPr>
    </w:p>
    <w:p w14:paraId="3CF2936E" w14:textId="77777777" w:rsidR="003B28C3" w:rsidRDefault="003B28C3" w:rsidP="003B28C3">
      <w:pPr>
        <w:pStyle w:val="Body"/>
        <w:spacing w:after="0" w:line="360" w:lineRule="auto"/>
        <w:rPr>
          <w:ins w:id="1197" w:author="Soheir Adam" w:date="2015-08-06T23:03:00Z"/>
          <w:rFonts w:ascii="Times New Roman" w:eastAsia="Times New Roman" w:hAnsi="Times New Roman" w:cs="Times New Roman"/>
          <w:sz w:val="28"/>
          <w:szCs w:val="28"/>
        </w:rPr>
      </w:pPr>
      <w:ins w:id="1198" w:author="Soheir Adam" w:date="2015-08-06T23:03:00Z">
        <w:r>
          <w:rPr>
            <w:rFonts w:ascii="Times New Roman"/>
            <w:sz w:val="28"/>
            <w:szCs w:val="28"/>
          </w:rPr>
          <w:t xml:space="preserve">40. Wolfgang </w:t>
        </w:r>
        <w:proofErr w:type="spellStart"/>
        <w:r>
          <w:rPr>
            <w:rFonts w:ascii="Times New Roman"/>
            <w:sz w:val="28"/>
            <w:szCs w:val="28"/>
          </w:rPr>
          <w:t>Viechtbauer</w:t>
        </w:r>
        <w:proofErr w:type="spellEnd"/>
        <w:r>
          <w:rPr>
            <w:rFonts w:ascii="Times New Roman"/>
            <w:sz w:val="28"/>
            <w:szCs w:val="28"/>
          </w:rPr>
          <w:t xml:space="preserve"> (2010). Conducting meta-analyses in R with the </w:t>
        </w:r>
        <w:proofErr w:type="spellStart"/>
        <w:r>
          <w:rPr>
            <w:rFonts w:ascii="Times New Roman"/>
            <w:sz w:val="28"/>
            <w:szCs w:val="28"/>
          </w:rPr>
          <w:t>metafor</w:t>
        </w:r>
        <w:proofErr w:type="spellEnd"/>
        <w:r>
          <w:rPr>
            <w:rFonts w:ascii="Times New Roman"/>
            <w:sz w:val="28"/>
            <w:szCs w:val="28"/>
          </w:rPr>
          <w:t xml:space="preserve"> package. </w:t>
        </w:r>
        <w:proofErr w:type="gramStart"/>
        <w:r>
          <w:rPr>
            <w:rFonts w:ascii="Times New Roman"/>
            <w:sz w:val="28"/>
            <w:szCs w:val="28"/>
          </w:rPr>
          <w:t>Journal of Statistical Software, 36(3), 1-48.</w:t>
        </w:r>
        <w:proofErr w:type="gramEnd"/>
        <w:r>
          <w:rPr>
            <w:rFonts w:ascii="Times New Roman"/>
            <w:sz w:val="28"/>
            <w:szCs w:val="28"/>
          </w:rPr>
          <w:t xml:space="preserve"> URL </w:t>
        </w:r>
        <w:r>
          <w:fldChar w:fldCharType="begin"/>
        </w:r>
        <w:r>
          <w:instrText>HYPERLINK "http://www.jstatsoft.org/v36/i03/"</w:instrText>
        </w:r>
      </w:ins>
      <w:ins w:id="1199" w:author="Soheir Adam" w:date="2015-08-06T23:03:00Z">
        <w:r>
          <w:fldChar w:fldCharType="separate"/>
        </w:r>
        <w:r>
          <w:rPr>
            <w:rStyle w:val="Hyperlink0"/>
            <w:rFonts w:ascii="Trebuchet MS"/>
          </w:rPr>
          <w:t>http://www.jstatsoft.org/v36/i03/</w:t>
        </w:r>
        <w:r>
          <w:fldChar w:fldCharType="end"/>
        </w:r>
        <w:r>
          <w:rPr>
            <w:rFonts w:ascii="Times New Roman"/>
            <w:sz w:val="28"/>
            <w:szCs w:val="28"/>
          </w:rPr>
          <w:t>.</w:t>
        </w:r>
      </w:ins>
    </w:p>
    <w:p w14:paraId="410EAF50" w14:textId="77777777" w:rsidR="003B28C3" w:rsidRDefault="003B28C3" w:rsidP="003B28C3">
      <w:pPr>
        <w:pStyle w:val="Body"/>
        <w:spacing w:after="0" w:line="360" w:lineRule="auto"/>
        <w:rPr>
          <w:ins w:id="1200" w:author="Soheir Adam" w:date="2015-08-06T23:03:00Z"/>
          <w:rFonts w:ascii="Times New Roman" w:eastAsia="Times New Roman" w:hAnsi="Times New Roman" w:cs="Times New Roman"/>
          <w:sz w:val="28"/>
          <w:szCs w:val="28"/>
        </w:rPr>
      </w:pPr>
    </w:p>
    <w:p w14:paraId="6B686D6C" w14:textId="77777777" w:rsidR="003B28C3" w:rsidRDefault="003B28C3" w:rsidP="003B28C3">
      <w:pPr>
        <w:pStyle w:val="Body"/>
        <w:spacing w:after="0" w:line="360" w:lineRule="auto"/>
        <w:rPr>
          <w:ins w:id="1201" w:author="Soheir Adam" w:date="2015-08-06T23:03:00Z"/>
          <w:rFonts w:ascii="Times New Roman" w:eastAsia="Times New Roman" w:hAnsi="Times New Roman" w:cs="Times New Roman"/>
          <w:sz w:val="28"/>
          <w:szCs w:val="28"/>
        </w:rPr>
      </w:pPr>
      <w:ins w:id="1202" w:author="Soheir Adam" w:date="2015-08-06T23:03:00Z">
        <w:r>
          <w:rPr>
            <w:rFonts w:ascii="Times New Roman"/>
            <w:sz w:val="28"/>
            <w:szCs w:val="28"/>
          </w:rPr>
          <w:t xml:space="preserve">41. Lumley T (2003). </w:t>
        </w:r>
        <w:proofErr w:type="spellStart"/>
        <w:r>
          <w:rPr>
            <w:rFonts w:ascii="Times New Roman"/>
            <w:sz w:val="28"/>
            <w:szCs w:val="28"/>
            <w:lang w:val="sv-SE"/>
          </w:rPr>
          <w:t>Rmeta</w:t>
        </w:r>
        <w:proofErr w:type="spellEnd"/>
        <w:r>
          <w:rPr>
            <w:rFonts w:ascii="Times New Roman"/>
            <w:sz w:val="28"/>
            <w:szCs w:val="28"/>
            <w:lang w:val="sv-SE"/>
          </w:rPr>
          <w:t xml:space="preserve"> version 2.10. R </w:t>
        </w:r>
        <w:proofErr w:type="spellStart"/>
        <w:r>
          <w:rPr>
            <w:rFonts w:ascii="Times New Roman"/>
            <w:sz w:val="28"/>
            <w:szCs w:val="28"/>
            <w:lang w:val="sv-SE"/>
          </w:rPr>
          <w:t>package</w:t>
        </w:r>
        <w:proofErr w:type="spellEnd"/>
        <w:r>
          <w:rPr>
            <w:rFonts w:ascii="Times New Roman"/>
            <w:sz w:val="28"/>
            <w:szCs w:val="28"/>
            <w:lang w:val="sv-SE"/>
          </w:rPr>
          <w:t>.</w:t>
        </w:r>
        <w:r>
          <w:fldChar w:fldCharType="begin"/>
        </w:r>
        <w:r>
          <w:instrText>HYPERLINK "http://cran.r-project.org/web/packages/rmeta/rmeta.pdf"</w:instrText>
        </w:r>
      </w:ins>
      <w:ins w:id="1203" w:author="Soheir Adam" w:date="2015-08-06T23:03:00Z">
        <w:r>
          <w:fldChar w:fldCharType="separate"/>
        </w:r>
        <w:r>
          <w:rPr>
            <w:rStyle w:val="Hyperlink0"/>
            <w:rFonts w:ascii="Trebuchet MS"/>
          </w:rPr>
          <w:t>http://cran.r-project.org/web/packages/rmeta/rmeta.pdf</w:t>
        </w:r>
        <w:r>
          <w:fldChar w:fldCharType="end"/>
        </w:r>
      </w:ins>
    </w:p>
    <w:p w14:paraId="203AAE84" w14:textId="77777777" w:rsidR="003B28C3" w:rsidRDefault="003B28C3" w:rsidP="003B28C3">
      <w:pPr>
        <w:pStyle w:val="Body"/>
        <w:spacing w:after="0" w:line="360" w:lineRule="auto"/>
        <w:rPr>
          <w:ins w:id="1204" w:author="Soheir Adam" w:date="2015-08-06T23:03:00Z"/>
          <w:rFonts w:ascii="Times New Roman" w:eastAsia="Times New Roman" w:hAnsi="Times New Roman" w:cs="Times New Roman"/>
          <w:sz w:val="28"/>
          <w:szCs w:val="28"/>
        </w:rPr>
      </w:pPr>
    </w:p>
    <w:p w14:paraId="0645AF2F" w14:textId="77777777" w:rsidR="003B28C3" w:rsidRDefault="003B28C3" w:rsidP="003B28C3">
      <w:pPr>
        <w:pStyle w:val="Body"/>
        <w:spacing w:after="0" w:line="360" w:lineRule="auto"/>
        <w:rPr>
          <w:ins w:id="1205" w:author="Soheir Adam" w:date="2015-08-06T23:03:00Z"/>
          <w:rFonts w:ascii="Times New Roman" w:eastAsia="Times New Roman" w:hAnsi="Times New Roman" w:cs="Times New Roman"/>
          <w:sz w:val="28"/>
          <w:szCs w:val="28"/>
        </w:rPr>
      </w:pPr>
      <w:ins w:id="1206" w:author="Soheir Adam" w:date="2015-08-06T23:03:00Z">
        <w:r>
          <w:rPr>
            <w:rFonts w:ascii="Times New Roman"/>
            <w:sz w:val="28"/>
            <w:szCs w:val="28"/>
          </w:rPr>
          <w:t xml:space="preserve">42. </w:t>
        </w:r>
        <w:proofErr w:type="spellStart"/>
        <w:r>
          <w:rPr>
            <w:rFonts w:ascii="Times New Roman"/>
            <w:sz w:val="28"/>
            <w:szCs w:val="28"/>
            <w:lang w:val="de-DE"/>
          </w:rPr>
          <w:t>Rucker</w:t>
        </w:r>
        <w:proofErr w:type="spellEnd"/>
        <w:r>
          <w:rPr>
            <w:rFonts w:ascii="Times New Roman"/>
            <w:sz w:val="28"/>
            <w:szCs w:val="28"/>
            <w:lang w:val="de-DE"/>
          </w:rPr>
          <w:t xml:space="preserve">, G. and Schwarzer, G. (2013b). </w:t>
        </w:r>
        <w:r>
          <w:rPr>
            <w:rFonts w:hAnsi="Times New Roman"/>
            <w:sz w:val="28"/>
            <w:szCs w:val="28"/>
          </w:rPr>
          <w:t>¨</w:t>
        </w:r>
        <w:r>
          <w:rPr>
            <w:rFonts w:hAnsi="Times New Roman"/>
            <w:sz w:val="28"/>
            <w:szCs w:val="28"/>
          </w:rPr>
          <w:t xml:space="preserve"> </w:t>
        </w:r>
        <w:proofErr w:type="spellStart"/>
        <w:proofErr w:type="gramStart"/>
        <w:r>
          <w:rPr>
            <w:rFonts w:ascii="Times New Roman"/>
            <w:sz w:val="28"/>
            <w:szCs w:val="28"/>
          </w:rPr>
          <w:t>netmeta</w:t>
        </w:r>
        <w:proofErr w:type="spellEnd"/>
        <w:proofErr w:type="gramEnd"/>
        <w:r>
          <w:rPr>
            <w:rFonts w:ascii="Times New Roman"/>
            <w:sz w:val="28"/>
            <w:szCs w:val="28"/>
          </w:rPr>
          <w:t>: An R package for network meta-analysis. http://www.r-project.org/. R package</w:t>
        </w:r>
      </w:ins>
    </w:p>
    <w:p w14:paraId="6506157B" w14:textId="77777777" w:rsidR="002862AE" w:rsidRPr="006E678B" w:rsidRDefault="002862AE" w:rsidP="002862AE">
      <w:pPr>
        <w:autoSpaceDE w:val="0"/>
        <w:autoSpaceDN w:val="0"/>
        <w:adjustRightInd w:val="0"/>
        <w:spacing w:after="0" w:line="360" w:lineRule="auto"/>
        <w:rPr>
          <w:rFonts w:ascii="Times New Roman" w:eastAsia="Times-Roman" w:hAnsi="Times New Roman" w:cs="Times New Roman"/>
          <w:sz w:val="28"/>
          <w:szCs w:val="28"/>
        </w:rPr>
      </w:pPr>
    </w:p>
    <w:p w14:paraId="3572FB0F" w14:textId="77777777" w:rsidR="002862AE" w:rsidRPr="006E678B" w:rsidRDefault="002862AE" w:rsidP="002862AE">
      <w:pPr>
        <w:tabs>
          <w:tab w:val="left" w:pos="2655"/>
        </w:tabs>
        <w:rPr>
          <w:rFonts w:ascii="Times New Roman" w:hAnsi="Times New Roman" w:cs="Times New Roman"/>
          <w:sz w:val="28"/>
          <w:szCs w:val="28"/>
        </w:rPr>
      </w:pPr>
    </w:p>
    <w:p w14:paraId="17162D18" w14:textId="77777777" w:rsidR="002862AE" w:rsidRPr="006E678B" w:rsidRDefault="002862AE" w:rsidP="002862AE">
      <w:pPr>
        <w:tabs>
          <w:tab w:val="left" w:pos="2655"/>
        </w:tabs>
        <w:rPr>
          <w:rFonts w:ascii="Times New Roman" w:hAnsi="Times New Roman" w:cs="Times New Roman"/>
          <w:b/>
          <w:sz w:val="28"/>
          <w:szCs w:val="28"/>
          <w:u w:val="single"/>
        </w:rPr>
      </w:pPr>
    </w:p>
    <w:p w14:paraId="48CC9F80" w14:textId="77777777" w:rsidR="002862AE" w:rsidRDefault="002862AE" w:rsidP="002862AE">
      <w:pPr>
        <w:tabs>
          <w:tab w:val="left" w:pos="2655"/>
        </w:tabs>
        <w:rPr>
          <w:rFonts w:ascii="Times New Roman" w:hAnsi="Times New Roman" w:cs="Times New Roman"/>
          <w:sz w:val="28"/>
          <w:szCs w:val="28"/>
        </w:rPr>
      </w:pPr>
    </w:p>
    <w:p w14:paraId="6D0FCAAA" w14:textId="77777777" w:rsidR="002862AE" w:rsidRDefault="002862AE" w:rsidP="002862AE">
      <w:pPr>
        <w:tabs>
          <w:tab w:val="left" w:pos="2655"/>
        </w:tabs>
        <w:rPr>
          <w:rFonts w:ascii="Times New Roman" w:hAnsi="Times New Roman" w:cs="Times New Roman"/>
          <w:sz w:val="28"/>
          <w:szCs w:val="28"/>
        </w:rPr>
      </w:pPr>
    </w:p>
    <w:p w14:paraId="11DEBB72" w14:textId="77777777" w:rsidR="002862AE" w:rsidRDefault="002862AE" w:rsidP="002862AE">
      <w:pPr>
        <w:tabs>
          <w:tab w:val="left" w:pos="2655"/>
        </w:tabs>
        <w:rPr>
          <w:rFonts w:ascii="Times New Roman" w:hAnsi="Times New Roman" w:cs="Times New Roman"/>
          <w:sz w:val="28"/>
          <w:szCs w:val="28"/>
        </w:rPr>
      </w:pPr>
    </w:p>
    <w:p w14:paraId="28C9B63E" w14:textId="77777777" w:rsidR="002862AE" w:rsidRDefault="002862AE" w:rsidP="002862AE">
      <w:pPr>
        <w:tabs>
          <w:tab w:val="left" w:pos="2655"/>
        </w:tabs>
        <w:rPr>
          <w:rFonts w:ascii="Times New Roman" w:hAnsi="Times New Roman" w:cs="Times New Roman"/>
          <w:sz w:val="28"/>
          <w:szCs w:val="28"/>
        </w:rPr>
      </w:pPr>
    </w:p>
    <w:p w14:paraId="5D613A58" w14:textId="77777777" w:rsidR="002862AE" w:rsidRDefault="002862AE" w:rsidP="002862AE">
      <w:pPr>
        <w:tabs>
          <w:tab w:val="left" w:pos="2655"/>
        </w:tabs>
        <w:rPr>
          <w:rFonts w:ascii="Times New Roman" w:hAnsi="Times New Roman" w:cs="Times New Roman"/>
          <w:sz w:val="28"/>
          <w:szCs w:val="28"/>
        </w:rPr>
      </w:pPr>
    </w:p>
    <w:p w14:paraId="7608294B" w14:textId="77777777" w:rsidR="002862AE" w:rsidRDefault="002862AE" w:rsidP="002862AE">
      <w:pPr>
        <w:tabs>
          <w:tab w:val="left" w:pos="2655"/>
        </w:tabs>
        <w:rPr>
          <w:rFonts w:ascii="Times New Roman" w:hAnsi="Times New Roman" w:cs="Times New Roman"/>
          <w:sz w:val="28"/>
          <w:szCs w:val="28"/>
        </w:rPr>
      </w:pPr>
    </w:p>
    <w:p w14:paraId="32250E98" w14:textId="4A581425" w:rsidR="002862AE" w:rsidRDefault="002862AE" w:rsidP="002862AE">
      <w:pPr>
        <w:tabs>
          <w:tab w:val="left" w:pos="2655"/>
        </w:tabs>
        <w:rPr>
          <w:rFonts w:ascii="Times New Roman" w:hAnsi="Times New Roman" w:cs="Times New Roman"/>
          <w:sz w:val="28"/>
          <w:szCs w:val="28"/>
        </w:rPr>
      </w:pPr>
    </w:p>
    <w:p w14:paraId="52ADA9DF" w14:textId="77777777" w:rsidR="002862AE" w:rsidRPr="00A21BBF" w:rsidRDefault="002862AE" w:rsidP="002862AE">
      <w:pPr>
        <w:tabs>
          <w:tab w:val="left" w:pos="2655"/>
        </w:tabs>
        <w:rPr>
          <w:rFonts w:ascii="Times New Roman" w:hAnsi="Times New Roman" w:cs="Times New Roman"/>
          <w:sz w:val="28"/>
          <w:szCs w:val="28"/>
        </w:rPr>
      </w:pPr>
    </w:p>
    <w:p w14:paraId="6B5AA2E1" w14:textId="77777777" w:rsidR="002862AE" w:rsidRDefault="002862AE" w:rsidP="002862AE"/>
    <w:p w14:paraId="0F278DE6" w14:textId="77777777" w:rsidR="002862AE" w:rsidRDefault="002862AE" w:rsidP="002862AE"/>
    <w:p w14:paraId="7B7B6347" w14:textId="73D03357" w:rsidR="006E1CF8" w:rsidRDefault="006E1CF8">
      <w:pPr>
        <w:rPr>
          <w:ins w:id="1207" w:author="Soheir Adam" w:date="2015-08-06T23:06:00Z"/>
        </w:rPr>
      </w:pPr>
      <w:ins w:id="1208" w:author="Soheir Adam" w:date="2015-08-06T23:06:00Z">
        <w:r>
          <w:rPr>
            <w:rFonts w:ascii="Times New Roman" w:hAnsi="Times New Roman" w:cs="Times New Roman"/>
            <w:noProof/>
            <w:sz w:val="28"/>
            <w:szCs w:val="28"/>
            <w:lang w:val="en-US" w:eastAsia="en-US"/>
          </w:rPr>
          <w:drawing>
            <wp:anchor distT="0" distB="0" distL="114300" distR="114300" simplePos="0" relativeHeight="251669504" behindDoc="1" locked="0" layoutInCell="0" allowOverlap="1" wp14:anchorId="5099841D" wp14:editId="7E007D34">
              <wp:simplePos x="0" y="0"/>
              <wp:positionH relativeFrom="page">
                <wp:posOffset>571500</wp:posOffset>
              </wp:positionH>
              <wp:positionV relativeFrom="page">
                <wp:posOffset>2971800</wp:posOffset>
              </wp:positionV>
              <wp:extent cx="6648450" cy="55245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6648450" cy="5524500"/>
                      </a:xfrm>
                      <a:prstGeom prst="rect">
                        <a:avLst/>
                      </a:prstGeom>
                      <a:noFill/>
                    </pic:spPr>
                  </pic:pic>
                </a:graphicData>
              </a:graphic>
            </wp:anchor>
          </w:drawing>
        </w:r>
      </w:ins>
    </w:p>
    <w:p w14:paraId="1F0727CE" w14:textId="77777777" w:rsidR="006E1CF8" w:rsidRPr="006E1CF8" w:rsidRDefault="006E1CF8" w:rsidP="006E1CF8">
      <w:pPr>
        <w:rPr>
          <w:ins w:id="1209" w:author="Soheir Adam" w:date="2015-08-06T23:06:00Z"/>
        </w:rPr>
      </w:pPr>
    </w:p>
    <w:p w14:paraId="319C70BC" w14:textId="77777777" w:rsidR="006E1CF8" w:rsidRPr="004155BA" w:rsidRDefault="006E1CF8" w:rsidP="004155BA">
      <w:pPr>
        <w:rPr>
          <w:ins w:id="1210" w:author="Soheir Adam" w:date="2015-08-06T23:06:00Z"/>
        </w:rPr>
      </w:pPr>
    </w:p>
    <w:p w14:paraId="1169F983" w14:textId="77777777" w:rsidR="006E1CF8" w:rsidRPr="0030381E" w:rsidRDefault="006E1CF8" w:rsidP="0030381E">
      <w:pPr>
        <w:rPr>
          <w:ins w:id="1211" w:author="Soheir Adam" w:date="2015-08-06T23:06:00Z"/>
        </w:rPr>
      </w:pPr>
    </w:p>
    <w:p w14:paraId="73C330D8" w14:textId="77777777" w:rsidR="006E1CF8" w:rsidRPr="009C04D8" w:rsidRDefault="006E1CF8" w:rsidP="009C04D8">
      <w:pPr>
        <w:rPr>
          <w:ins w:id="1212" w:author="Soheir Adam" w:date="2015-08-06T23:06:00Z"/>
        </w:rPr>
      </w:pPr>
    </w:p>
    <w:p w14:paraId="028ECD88" w14:textId="77777777" w:rsidR="006E1CF8" w:rsidRPr="00084826" w:rsidRDefault="006E1CF8" w:rsidP="00084826">
      <w:pPr>
        <w:rPr>
          <w:ins w:id="1213" w:author="Soheir Adam" w:date="2015-08-06T23:06:00Z"/>
        </w:rPr>
      </w:pPr>
    </w:p>
    <w:p w14:paraId="42973DC9" w14:textId="77777777" w:rsidR="006E1CF8" w:rsidRPr="006E1CF8" w:rsidRDefault="006E1CF8" w:rsidP="006E1CF8">
      <w:pPr>
        <w:rPr>
          <w:ins w:id="1214" w:author="Soheir Adam" w:date="2015-08-06T23:06:00Z"/>
          <w:rPrChange w:id="1215" w:author="Soheir Adam" w:date="2015-08-06T23:06:00Z">
            <w:rPr>
              <w:ins w:id="1216" w:author="Soheir Adam" w:date="2015-08-06T23:06:00Z"/>
            </w:rPr>
          </w:rPrChange>
        </w:rPr>
        <w:pPrChange w:id="1217" w:author="Soheir Adam" w:date="2015-08-06T23:06:00Z">
          <w:pPr/>
        </w:pPrChange>
      </w:pPr>
    </w:p>
    <w:p w14:paraId="4B42AA8C" w14:textId="77777777" w:rsidR="006E1CF8" w:rsidRPr="006E1CF8" w:rsidRDefault="006E1CF8" w:rsidP="006E1CF8">
      <w:pPr>
        <w:rPr>
          <w:ins w:id="1218" w:author="Soheir Adam" w:date="2015-08-06T23:06:00Z"/>
          <w:rPrChange w:id="1219" w:author="Soheir Adam" w:date="2015-08-06T23:06:00Z">
            <w:rPr>
              <w:ins w:id="1220" w:author="Soheir Adam" w:date="2015-08-06T23:06:00Z"/>
            </w:rPr>
          </w:rPrChange>
        </w:rPr>
        <w:pPrChange w:id="1221" w:author="Soheir Adam" w:date="2015-08-06T23:06:00Z">
          <w:pPr/>
        </w:pPrChange>
      </w:pPr>
    </w:p>
    <w:p w14:paraId="1FE8AC88" w14:textId="77777777" w:rsidR="006E1CF8" w:rsidRPr="006E1CF8" w:rsidRDefault="006E1CF8" w:rsidP="006E1CF8">
      <w:pPr>
        <w:rPr>
          <w:ins w:id="1222" w:author="Soheir Adam" w:date="2015-08-06T23:06:00Z"/>
          <w:rPrChange w:id="1223" w:author="Soheir Adam" w:date="2015-08-06T23:06:00Z">
            <w:rPr>
              <w:ins w:id="1224" w:author="Soheir Adam" w:date="2015-08-06T23:06:00Z"/>
            </w:rPr>
          </w:rPrChange>
        </w:rPr>
        <w:pPrChange w:id="1225" w:author="Soheir Adam" w:date="2015-08-06T23:06:00Z">
          <w:pPr/>
        </w:pPrChange>
      </w:pPr>
    </w:p>
    <w:p w14:paraId="08B635B1" w14:textId="77777777" w:rsidR="006E1CF8" w:rsidRPr="006E1CF8" w:rsidRDefault="006E1CF8" w:rsidP="006E1CF8">
      <w:pPr>
        <w:rPr>
          <w:ins w:id="1226" w:author="Soheir Adam" w:date="2015-08-06T23:06:00Z"/>
          <w:rPrChange w:id="1227" w:author="Soheir Adam" w:date="2015-08-06T23:06:00Z">
            <w:rPr>
              <w:ins w:id="1228" w:author="Soheir Adam" w:date="2015-08-06T23:06:00Z"/>
            </w:rPr>
          </w:rPrChange>
        </w:rPr>
        <w:pPrChange w:id="1229" w:author="Soheir Adam" w:date="2015-08-06T23:06:00Z">
          <w:pPr/>
        </w:pPrChange>
      </w:pPr>
    </w:p>
    <w:p w14:paraId="2FD20FD5" w14:textId="77777777" w:rsidR="006E1CF8" w:rsidRPr="006E1CF8" w:rsidRDefault="006E1CF8" w:rsidP="006E1CF8">
      <w:pPr>
        <w:rPr>
          <w:ins w:id="1230" w:author="Soheir Adam" w:date="2015-08-06T23:06:00Z"/>
          <w:rPrChange w:id="1231" w:author="Soheir Adam" w:date="2015-08-06T23:06:00Z">
            <w:rPr>
              <w:ins w:id="1232" w:author="Soheir Adam" w:date="2015-08-06T23:06:00Z"/>
            </w:rPr>
          </w:rPrChange>
        </w:rPr>
        <w:pPrChange w:id="1233" w:author="Soheir Adam" w:date="2015-08-06T23:06:00Z">
          <w:pPr/>
        </w:pPrChange>
      </w:pPr>
    </w:p>
    <w:p w14:paraId="6E8F70EE" w14:textId="77777777" w:rsidR="006E1CF8" w:rsidRPr="006E1CF8" w:rsidRDefault="006E1CF8" w:rsidP="006E1CF8">
      <w:pPr>
        <w:rPr>
          <w:ins w:id="1234" w:author="Soheir Adam" w:date="2015-08-06T23:06:00Z"/>
          <w:rPrChange w:id="1235" w:author="Soheir Adam" w:date="2015-08-06T23:06:00Z">
            <w:rPr>
              <w:ins w:id="1236" w:author="Soheir Adam" w:date="2015-08-06T23:06:00Z"/>
            </w:rPr>
          </w:rPrChange>
        </w:rPr>
        <w:pPrChange w:id="1237" w:author="Soheir Adam" w:date="2015-08-06T23:06:00Z">
          <w:pPr/>
        </w:pPrChange>
      </w:pPr>
    </w:p>
    <w:p w14:paraId="79537E05" w14:textId="77777777" w:rsidR="006E1CF8" w:rsidRPr="006E1CF8" w:rsidRDefault="006E1CF8" w:rsidP="006E1CF8">
      <w:pPr>
        <w:rPr>
          <w:ins w:id="1238" w:author="Soheir Adam" w:date="2015-08-06T23:06:00Z"/>
          <w:rPrChange w:id="1239" w:author="Soheir Adam" w:date="2015-08-06T23:06:00Z">
            <w:rPr>
              <w:ins w:id="1240" w:author="Soheir Adam" w:date="2015-08-06T23:06:00Z"/>
            </w:rPr>
          </w:rPrChange>
        </w:rPr>
        <w:pPrChange w:id="1241" w:author="Soheir Adam" w:date="2015-08-06T23:06:00Z">
          <w:pPr/>
        </w:pPrChange>
      </w:pPr>
    </w:p>
    <w:p w14:paraId="5FD2FA26" w14:textId="77777777" w:rsidR="006E1CF8" w:rsidRPr="006E1CF8" w:rsidRDefault="006E1CF8" w:rsidP="006E1CF8">
      <w:pPr>
        <w:rPr>
          <w:ins w:id="1242" w:author="Soheir Adam" w:date="2015-08-06T23:06:00Z"/>
          <w:rPrChange w:id="1243" w:author="Soheir Adam" w:date="2015-08-06T23:06:00Z">
            <w:rPr>
              <w:ins w:id="1244" w:author="Soheir Adam" w:date="2015-08-06T23:06:00Z"/>
            </w:rPr>
          </w:rPrChange>
        </w:rPr>
        <w:pPrChange w:id="1245" w:author="Soheir Adam" w:date="2015-08-06T23:06:00Z">
          <w:pPr/>
        </w:pPrChange>
      </w:pPr>
    </w:p>
    <w:p w14:paraId="38E15BEA" w14:textId="77777777" w:rsidR="006E1CF8" w:rsidRPr="006E1CF8" w:rsidRDefault="006E1CF8" w:rsidP="006E1CF8">
      <w:pPr>
        <w:rPr>
          <w:ins w:id="1246" w:author="Soheir Adam" w:date="2015-08-06T23:06:00Z"/>
          <w:rPrChange w:id="1247" w:author="Soheir Adam" w:date="2015-08-06T23:06:00Z">
            <w:rPr>
              <w:ins w:id="1248" w:author="Soheir Adam" w:date="2015-08-06T23:06:00Z"/>
            </w:rPr>
          </w:rPrChange>
        </w:rPr>
        <w:pPrChange w:id="1249" w:author="Soheir Adam" w:date="2015-08-06T23:06:00Z">
          <w:pPr/>
        </w:pPrChange>
      </w:pPr>
    </w:p>
    <w:p w14:paraId="0365CE8E" w14:textId="77777777" w:rsidR="006E1CF8" w:rsidRPr="006E1CF8" w:rsidRDefault="006E1CF8" w:rsidP="006E1CF8">
      <w:pPr>
        <w:rPr>
          <w:ins w:id="1250" w:author="Soheir Adam" w:date="2015-08-06T23:06:00Z"/>
          <w:rPrChange w:id="1251" w:author="Soheir Adam" w:date="2015-08-06T23:06:00Z">
            <w:rPr>
              <w:ins w:id="1252" w:author="Soheir Adam" w:date="2015-08-06T23:06:00Z"/>
            </w:rPr>
          </w:rPrChange>
        </w:rPr>
        <w:pPrChange w:id="1253" w:author="Soheir Adam" w:date="2015-08-06T23:06:00Z">
          <w:pPr/>
        </w:pPrChange>
      </w:pPr>
    </w:p>
    <w:p w14:paraId="0840BDE4" w14:textId="77777777" w:rsidR="006E1CF8" w:rsidRPr="006E1CF8" w:rsidRDefault="006E1CF8" w:rsidP="006E1CF8">
      <w:pPr>
        <w:rPr>
          <w:ins w:id="1254" w:author="Soheir Adam" w:date="2015-08-06T23:06:00Z"/>
          <w:rPrChange w:id="1255" w:author="Soheir Adam" w:date="2015-08-06T23:06:00Z">
            <w:rPr>
              <w:ins w:id="1256" w:author="Soheir Adam" w:date="2015-08-06T23:06:00Z"/>
            </w:rPr>
          </w:rPrChange>
        </w:rPr>
        <w:pPrChange w:id="1257" w:author="Soheir Adam" w:date="2015-08-06T23:06:00Z">
          <w:pPr/>
        </w:pPrChange>
      </w:pPr>
    </w:p>
    <w:p w14:paraId="3C61AB20" w14:textId="77777777" w:rsidR="006E1CF8" w:rsidRPr="006E1CF8" w:rsidRDefault="006E1CF8" w:rsidP="006E1CF8">
      <w:pPr>
        <w:rPr>
          <w:ins w:id="1258" w:author="Soheir Adam" w:date="2015-08-06T23:06:00Z"/>
          <w:rPrChange w:id="1259" w:author="Soheir Adam" w:date="2015-08-06T23:06:00Z">
            <w:rPr>
              <w:ins w:id="1260" w:author="Soheir Adam" w:date="2015-08-06T23:06:00Z"/>
            </w:rPr>
          </w:rPrChange>
        </w:rPr>
        <w:pPrChange w:id="1261" w:author="Soheir Adam" w:date="2015-08-06T23:06:00Z">
          <w:pPr/>
        </w:pPrChange>
      </w:pPr>
    </w:p>
    <w:p w14:paraId="270DE540" w14:textId="77777777" w:rsidR="006E1CF8" w:rsidRPr="006E1CF8" w:rsidRDefault="006E1CF8" w:rsidP="006E1CF8">
      <w:pPr>
        <w:rPr>
          <w:ins w:id="1262" w:author="Soheir Adam" w:date="2015-08-06T23:06:00Z"/>
          <w:rPrChange w:id="1263" w:author="Soheir Adam" w:date="2015-08-06T23:06:00Z">
            <w:rPr>
              <w:ins w:id="1264" w:author="Soheir Adam" w:date="2015-08-06T23:06:00Z"/>
            </w:rPr>
          </w:rPrChange>
        </w:rPr>
        <w:pPrChange w:id="1265" w:author="Soheir Adam" w:date="2015-08-06T23:06:00Z">
          <w:pPr/>
        </w:pPrChange>
      </w:pPr>
    </w:p>
    <w:p w14:paraId="154E8FC3" w14:textId="5B20920E" w:rsidR="006E1CF8" w:rsidRDefault="006E1CF8" w:rsidP="006E1CF8">
      <w:pPr>
        <w:rPr>
          <w:ins w:id="1266" w:author="Soheir Adam" w:date="2015-08-06T23:06:00Z"/>
        </w:rPr>
      </w:pPr>
    </w:p>
    <w:p w14:paraId="0B8FF9B5" w14:textId="2D6B4755" w:rsidR="006E1CF8" w:rsidRDefault="006E1CF8">
      <w:pPr>
        <w:rPr>
          <w:ins w:id="1267" w:author="Soheir Adam" w:date="2015-08-06T23:07:00Z"/>
        </w:rPr>
      </w:pPr>
      <w:ins w:id="1268" w:author="Soheir Adam" w:date="2015-08-06T23:07:00Z">
        <w:r>
          <w:br w:type="page"/>
        </w:r>
      </w:ins>
    </w:p>
    <w:p w14:paraId="079C52A9" w14:textId="334887E6" w:rsidR="004155BA" w:rsidRDefault="006E1CF8" w:rsidP="006E1CF8">
      <w:pPr>
        <w:ind w:firstLine="720"/>
        <w:rPr>
          <w:ins w:id="1269" w:author="Soheir Adam" w:date="2015-08-06T23:07:00Z"/>
        </w:rPr>
      </w:pPr>
      <w:ins w:id="1270" w:author="Soheir Adam" w:date="2015-08-06T23:07:00Z">
        <w:r>
          <w:rPr>
            <w:rFonts w:ascii="Times New Roman" w:hAnsi="Times New Roman" w:cs="Times New Roman"/>
            <w:b/>
            <w:noProof/>
            <w:sz w:val="28"/>
            <w:szCs w:val="28"/>
            <w:u w:val="single"/>
            <w:lang w:val="en-US" w:eastAsia="en-US"/>
          </w:rPr>
          <w:lastRenderedPageBreak/>
          <w:drawing>
            <wp:anchor distT="0" distB="0" distL="114300" distR="114300" simplePos="0" relativeHeight="251671552" behindDoc="1" locked="0" layoutInCell="0" allowOverlap="1" wp14:anchorId="4633022C" wp14:editId="2DE73BA2">
              <wp:simplePos x="0" y="0"/>
              <wp:positionH relativeFrom="page">
                <wp:posOffset>428625</wp:posOffset>
              </wp:positionH>
              <wp:positionV relativeFrom="page">
                <wp:posOffset>819150</wp:posOffset>
              </wp:positionV>
              <wp:extent cx="6638925" cy="60007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6638925" cy="6000750"/>
                      </a:xfrm>
                      <a:prstGeom prst="rect">
                        <a:avLst/>
                      </a:prstGeom>
                      <a:noFill/>
                    </pic:spPr>
                  </pic:pic>
                </a:graphicData>
              </a:graphic>
            </wp:anchor>
          </w:drawing>
        </w:r>
      </w:ins>
    </w:p>
    <w:p w14:paraId="1A53F037" w14:textId="77777777" w:rsidR="004155BA" w:rsidRPr="004155BA" w:rsidRDefault="004155BA" w:rsidP="004155BA">
      <w:pPr>
        <w:rPr>
          <w:ins w:id="1271" w:author="Soheir Adam" w:date="2015-08-06T23:07:00Z"/>
        </w:rPr>
        <w:pPrChange w:id="1272" w:author="Soheir Adam" w:date="2015-08-06T23:07:00Z">
          <w:pPr>
            <w:ind w:firstLine="720"/>
          </w:pPr>
        </w:pPrChange>
      </w:pPr>
    </w:p>
    <w:p w14:paraId="45F6F4CE" w14:textId="77777777" w:rsidR="004155BA" w:rsidRPr="0030381E" w:rsidRDefault="004155BA" w:rsidP="004155BA">
      <w:pPr>
        <w:rPr>
          <w:ins w:id="1273" w:author="Soheir Adam" w:date="2015-08-06T23:07:00Z"/>
        </w:rPr>
        <w:pPrChange w:id="1274" w:author="Soheir Adam" w:date="2015-08-06T23:07:00Z">
          <w:pPr>
            <w:ind w:firstLine="720"/>
          </w:pPr>
        </w:pPrChange>
      </w:pPr>
    </w:p>
    <w:p w14:paraId="425B51E7" w14:textId="77777777" w:rsidR="004155BA" w:rsidRPr="009C04D8" w:rsidRDefault="004155BA" w:rsidP="004155BA">
      <w:pPr>
        <w:rPr>
          <w:ins w:id="1275" w:author="Soheir Adam" w:date="2015-08-06T23:07:00Z"/>
        </w:rPr>
        <w:pPrChange w:id="1276" w:author="Soheir Adam" w:date="2015-08-06T23:07:00Z">
          <w:pPr>
            <w:ind w:firstLine="720"/>
          </w:pPr>
        </w:pPrChange>
      </w:pPr>
    </w:p>
    <w:p w14:paraId="7783DB52" w14:textId="77777777" w:rsidR="004155BA" w:rsidRPr="00084826" w:rsidRDefault="004155BA" w:rsidP="004155BA">
      <w:pPr>
        <w:rPr>
          <w:ins w:id="1277" w:author="Soheir Adam" w:date="2015-08-06T23:07:00Z"/>
        </w:rPr>
        <w:pPrChange w:id="1278" w:author="Soheir Adam" w:date="2015-08-06T23:07:00Z">
          <w:pPr>
            <w:ind w:firstLine="720"/>
          </w:pPr>
        </w:pPrChange>
      </w:pPr>
    </w:p>
    <w:p w14:paraId="499F0C50" w14:textId="77777777" w:rsidR="004155BA" w:rsidRPr="004155BA" w:rsidRDefault="004155BA" w:rsidP="004155BA">
      <w:pPr>
        <w:rPr>
          <w:ins w:id="1279" w:author="Soheir Adam" w:date="2015-08-06T23:07:00Z"/>
          <w:rPrChange w:id="1280" w:author="Soheir Adam" w:date="2015-08-06T23:07:00Z">
            <w:rPr>
              <w:ins w:id="1281" w:author="Soheir Adam" w:date="2015-08-06T23:07:00Z"/>
            </w:rPr>
          </w:rPrChange>
        </w:rPr>
        <w:pPrChange w:id="1282" w:author="Soheir Adam" w:date="2015-08-06T23:07:00Z">
          <w:pPr>
            <w:ind w:firstLine="720"/>
          </w:pPr>
        </w:pPrChange>
      </w:pPr>
    </w:p>
    <w:p w14:paraId="4F7687F2" w14:textId="77777777" w:rsidR="004155BA" w:rsidRPr="004155BA" w:rsidRDefault="004155BA" w:rsidP="004155BA">
      <w:pPr>
        <w:rPr>
          <w:ins w:id="1283" w:author="Soheir Adam" w:date="2015-08-06T23:07:00Z"/>
          <w:rPrChange w:id="1284" w:author="Soheir Adam" w:date="2015-08-06T23:07:00Z">
            <w:rPr>
              <w:ins w:id="1285" w:author="Soheir Adam" w:date="2015-08-06T23:07:00Z"/>
            </w:rPr>
          </w:rPrChange>
        </w:rPr>
        <w:pPrChange w:id="1286" w:author="Soheir Adam" w:date="2015-08-06T23:07:00Z">
          <w:pPr>
            <w:ind w:firstLine="720"/>
          </w:pPr>
        </w:pPrChange>
      </w:pPr>
    </w:p>
    <w:p w14:paraId="648BCB79" w14:textId="77777777" w:rsidR="004155BA" w:rsidRPr="004155BA" w:rsidRDefault="004155BA" w:rsidP="004155BA">
      <w:pPr>
        <w:rPr>
          <w:ins w:id="1287" w:author="Soheir Adam" w:date="2015-08-06T23:07:00Z"/>
          <w:rPrChange w:id="1288" w:author="Soheir Adam" w:date="2015-08-06T23:07:00Z">
            <w:rPr>
              <w:ins w:id="1289" w:author="Soheir Adam" w:date="2015-08-06T23:07:00Z"/>
            </w:rPr>
          </w:rPrChange>
        </w:rPr>
        <w:pPrChange w:id="1290" w:author="Soheir Adam" w:date="2015-08-06T23:07:00Z">
          <w:pPr>
            <w:ind w:firstLine="720"/>
          </w:pPr>
        </w:pPrChange>
      </w:pPr>
    </w:p>
    <w:p w14:paraId="2E6C0673" w14:textId="77777777" w:rsidR="004155BA" w:rsidRPr="004155BA" w:rsidRDefault="004155BA" w:rsidP="004155BA">
      <w:pPr>
        <w:rPr>
          <w:ins w:id="1291" w:author="Soheir Adam" w:date="2015-08-06T23:07:00Z"/>
          <w:rPrChange w:id="1292" w:author="Soheir Adam" w:date="2015-08-06T23:07:00Z">
            <w:rPr>
              <w:ins w:id="1293" w:author="Soheir Adam" w:date="2015-08-06T23:07:00Z"/>
            </w:rPr>
          </w:rPrChange>
        </w:rPr>
        <w:pPrChange w:id="1294" w:author="Soheir Adam" w:date="2015-08-06T23:07:00Z">
          <w:pPr>
            <w:ind w:firstLine="720"/>
          </w:pPr>
        </w:pPrChange>
      </w:pPr>
    </w:p>
    <w:p w14:paraId="178BEBCD" w14:textId="77777777" w:rsidR="004155BA" w:rsidRPr="004155BA" w:rsidRDefault="004155BA" w:rsidP="004155BA">
      <w:pPr>
        <w:rPr>
          <w:ins w:id="1295" w:author="Soheir Adam" w:date="2015-08-06T23:07:00Z"/>
          <w:rPrChange w:id="1296" w:author="Soheir Adam" w:date="2015-08-06T23:07:00Z">
            <w:rPr>
              <w:ins w:id="1297" w:author="Soheir Adam" w:date="2015-08-06T23:07:00Z"/>
            </w:rPr>
          </w:rPrChange>
        </w:rPr>
        <w:pPrChange w:id="1298" w:author="Soheir Adam" w:date="2015-08-06T23:07:00Z">
          <w:pPr>
            <w:ind w:firstLine="720"/>
          </w:pPr>
        </w:pPrChange>
      </w:pPr>
    </w:p>
    <w:p w14:paraId="0A676720" w14:textId="77777777" w:rsidR="004155BA" w:rsidRPr="004155BA" w:rsidRDefault="004155BA" w:rsidP="004155BA">
      <w:pPr>
        <w:rPr>
          <w:ins w:id="1299" w:author="Soheir Adam" w:date="2015-08-06T23:07:00Z"/>
          <w:rPrChange w:id="1300" w:author="Soheir Adam" w:date="2015-08-06T23:07:00Z">
            <w:rPr>
              <w:ins w:id="1301" w:author="Soheir Adam" w:date="2015-08-06T23:07:00Z"/>
            </w:rPr>
          </w:rPrChange>
        </w:rPr>
        <w:pPrChange w:id="1302" w:author="Soheir Adam" w:date="2015-08-06T23:07:00Z">
          <w:pPr>
            <w:ind w:firstLine="720"/>
          </w:pPr>
        </w:pPrChange>
      </w:pPr>
    </w:p>
    <w:p w14:paraId="67049C25" w14:textId="77777777" w:rsidR="004155BA" w:rsidRPr="004155BA" w:rsidRDefault="004155BA" w:rsidP="004155BA">
      <w:pPr>
        <w:rPr>
          <w:ins w:id="1303" w:author="Soheir Adam" w:date="2015-08-06T23:07:00Z"/>
          <w:rPrChange w:id="1304" w:author="Soheir Adam" w:date="2015-08-06T23:07:00Z">
            <w:rPr>
              <w:ins w:id="1305" w:author="Soheir Adam" w:date="2015-08-06T23:07:00Z"/>
            </w:rPr>
          </w:rPrChange>
        </w:rPr>
        <w:pPrChange w:id="1306" w:author="Soheir Adam" w:date="2015-08-06T23:07:00Z">
          <w:pPr>
            <w:ind w:firstLine="720"/>
          </w:pPr>
        </w:pPrChange>
      </w:pPr>
    </w:p>
    <w:p w14:paraId="5EE14B87" w14:textId="77777777" w:rsidR="004155BA" w:rsidRPr="004155BA" w:rsidRDefault="004155BA" w:rsidP="004155BA">
      <w:pPr>
        <w:rPr>
          <w:ins w:id="1307" w:author="Soheir Adam" w:date="2015-08-06T23:07:00Z"/>
          <w:rPrChange w:id="1308" w:author="Soheir Adam" w:date="2015-08-06T23:07:00Z">
            <w:rPr>
              <w:ins w:id="1309" w:author="Soheir Adam" w:date="2015-08-06T23:07:00Z"/>
            </w:rPr>
          </w:rPrChange>
        </w:rPr>
        <w:pPrChange w:id="1310" w:author="Soheir Adam" w:date="2015-08-06T23:07:00Z">
          <w:pPr>
            <w:ind w:firstLine="720"/>
          </w:pPr>
        </w:pPrChange>
      </w:pPr>
    </w:p>
    <w:p w14:paraId="27D5521F" w14:textId="77777777" w:rsidR="004155BA" w:rsidRPr="004155BA" w:rsidRDefault="004155BA" w:rsidP="004155BA">
      <w:pPr>
        <w:rPr>
          <w:ins w:id="1311" w:author="Soheir Adam" w:date="2015-08-06T23:07:00Z"/>
          <w:rPrChange w:id="1312" w:author="Soheir Adam" w:date="2015-08-06T23:07:00Z">
            <w:rPr>
              <w:ins w:id="1313" w:author="Soheir Adam" w:date="2015-08-06T23:07:00Z"/>
            </w:rPr>
          </w:rPrChange>
        </w:rPr>
        <w:pPrChange w:id="1314" w:author="Soheir Adam" w:date="2015-08-06T23:07:00Z">
          <w:pPr>
            <w:ind w:firstLine="720"/>
          </w:pPr>
        </w:pPrChange>
      </w:pPr>
    </w:p>
    <w:p w14:paraId="763FB650" w14:textId="77777777" w:rsidR="004155BA" w:rsidRPr="004155BA" w:rsidRDefault="004155BA" w:rsidP="004155BA">
      <w:pPr>
        <w:rPr>
          <w:ins w:id="1315" w:author="Soheir Adam" w:date="2015-08-06T23:07:00Z"/>
          <w:rPrChange w:id="1316" w:author="Soheir Adam" w:date="2015-08-06T23:07:00Z">
            <w:rPr>
              <w:ins w:id="1317" w:author="Soheir Adam" w:date="2015-08-06T23:07:00Z"/>
            </w:rPr>
          </w:rPrChange>
        </w:rPr>
        <w:pPrChange w:id="1318" w:author="Soheir Adam" w:date="2015-08-06T23:07:00Z">
          <w:pPr>
            <w:ind w:firstLine="720"/>
          </w:pPr>
        </w:pPrChange>
      </w:pPr>
    </w:p>
    <w:p w14:paraId="503FFDF0" w14:textId="77777777" w:rsidR="004155BA" w:rsidRPr="004155BA" w:rsidRDefault="004155BA" w:rsidP="004155BA">
      <w:pPr>
        <w:rPr>
          <w:ins w:id="1319" w:author="Soheir Adam" w:date="2015-08-06T23:07:00Z"/>
          <w:rPrChange w:id="1320" w:author="Soheir Adam" w:date="2015-08-06T23:07:00Z">
            <w:rPr>
              <w:ins w:id="1321" w:author="Soheir Adam" w:date="2015-08-06T23:07:00Z"/>
            </w:rPr>
          </w:rPrChange>
        </w:rPr>
        <w:pPrChange w:id="1322" w:author="Soheir Adam" w:date="2015-08-06T23:07:00Z">
          <w:pPr>
            <w:ind w:firstLine="720"/>
          </w:pPr>
        </w:pPrChange>
      </w:pPr>
    </w:p>
    <w:p w14:paraId="3E8B8811" w14:textId="77777777" w:rsidR="004155BA" w:rsidRPr="004155BA" w:rsidRDefault="004155BA" w:rsidP="004155BA">
      <w:pPr>
        <w:rPr>
          <w:ins w:id="1323" w:author="Soheir Adam" w:date="2015-08-06T23:07:00Z"/>
          <w:rPrChange w:id="1324" w:author="Soheir Adam" w:date="2015-08-06T23:07:00Z">
            <w:rPr>
              <w:ins w:id="1325" w:author="Soheir Adam" w:date="2015-08-06T23:07:00Z"/>
            </w:rPr>
          </w:rPrChange>
        </w:rPr>
        <w:pPrChange w:id="1326" w:author="Soheir Adam" w:date="2015-08-06T23:07:00Z">
          <w:pPr>
            <w:ind w:firstLine="720"/>
          </w:pPr>
        </w:pPrChange>
      </w:pPr>
    </w:p>
    <w:p w14:paraId="51041283" w14:textId="77777777" w:rsidR="004155BA" w:rsidRPr="004155BA" w:rsidRDefault="004155BA" w:rsidP="004155BA">
      <w:pPr>
        <w:rPr>
          <w:ins w:id="1327" w:author="Soheir Adam" w:date="2015-08-06T23:07:00Z"/>
          <w:rPrChange w:id="1328" w:author="Soheir Adam" w:date="2015-08-06T23:07:00Z">
            <w:rPr>
              <w:ins w:id="1329" w:author="Soheir Adam" w:date="2015-08-06T23:07:00Z"/>
            </w:rPr>
          </w:rPrChange>
        </w:rPr>
        <w:pPrChange w:id="1330" w:author="Soheir Adam" w:date="2015-08-06T23:07:00Z">
          <w:pPr>
            <w:ind w:firstLine="720"/>
          </w:pPr>
        </w:pPrChange>
      </w:pPr>
    </w:p>
    <w:p w14:paraId="52CAC897" w14:textId="77777777" w:rsidR="004155BA" w:rsidRPr="004155BA" w:rsidRDefault="004155BA" w:rsidP="004155BA">
      <w:pPr>
        <w:rPr>
          <w:ins w:id="1331" w:author="Soheir Adam" w:date="2015-08-06T23:07:00Z"/>
          <w:rPrChange w:id="1332" w:author="Soheir Adam" w:date="2015-08-06T23:07:00Z">
            <w:rPr>
              <w:ins w:id="1333" w:author="Soheir Adam" w:date="2015-08-06T23:07:00Z"/>
            </w:rPr>
          </w:rPrChange>
        </w:rPr>
        <w:pPrChange w:id="1334" w:author="Soheir Adam" w:date="2015-08-06T23:07:00Z">
          <w:pPr>
            <w:ind w:firstLine="720"/>
          </w:pPr>
        </w:pPrChange>
      </w:pPr>
    </w:p>
    <w:p w14:paraId="2B842723" w14:textId="77777777" w:rsidR="004155BA" w:rsidRPr="004155BA" w:rsidRDefault="004155BA" w:rsidP="004155BA">
      <w:pPr>
        <w:rPr>
          <w:ins w:id="1335" w:author="Soheir Adam" w:date="2015-08-06T23:07:00Z"/>
          <w:rPrChange w:id="1336" w:author="Soheir Adam" w:date="2015-08-06T23:07:00Z">
            <w:rPr>
              <w:ins w:id="1337" w:author="Soheir Adam" w:date="2015-08-06T23:07:00Z"/>
            </w:rPr>
          </w:rPrChange>
        </w:rPr>
        <w:pPrChange w:id="1338" w:author="Soheir Adam" w:date="2015-08-06T23:07:00Z">
          <w:pPr>
            <w:ind w:firstLine="720"/>
          </w:pPr>
        </w:pPrChange>
      </w:pPr>
    </w:p>
    <w:p w14:paraId="731AA40B" w14:textId="77777777" w:rsidR="004155BA" w:rsidRPr="004155BA" w:rsidRDefault="004155BA" w:rsidP="004155BA">
      <w:pPr>
        <w:rPr>
          <w:ins w:id="1339" w:author="Soheir Adam" w:date="2015-08-06T23:07:00Z"/>
          <w:rPrChange w:id="1340" w:author="Soheir Adam" w:date="2015-08-06T23:07:00Z">
            <w:rPr>
              <w:ins w:id="1341" w:author="Soheir Adam" w:date="2015-08-06T23:07:00Z"/>
            </w:rPr>
          </w:rPrChange>
        </w:rPr>
        <w:pPrChange w:id="1342" w:author="Soheir Adam" w:date="2015-08-06T23:07:00Z">
          <w:pPr>
            <w:ind w:firstLine="720"/>
          </w:pPr>
        </w:pPrChange>
      </w:pPr>
    </w:p>
    <w:p w14:paraId="7FB98E59" w14:textId="77777777" w:rsidR="004155BA" w:rsidRPr="004155BA" w:rsidRDefault="004155BA" w:rsidP="004155BA">
      <w:pPr>
        <w:rPr>
          <w:ins w:id="1343" w:author="Soheir Adam" w:date="2015-08-06T23:07:00Z"/>
          <w:rPrChange w:id="1344" w:author="Soheir Adam" w:date="2015-08-06T23:07:00Z">
            <w:rPr>
              <w:ins w:id="1345" w:author="Soheir Adam" w:date="2015-08-06T23:07:00Z"/>
            </w:rPr>
          </w:rPrChange>
        </w:rPr>
        <w:pPrChange w:id="1346" w:author="Soheir Adam" w:date="2015-08-06T23:07:00Z">
          <w:pPr>
            <w:ind w:firstLine="720"/>
          </w:pPr>
        </w:pPrChange>
      </w:pPr>
    </w:p>
    <w:p w14:paraId="00924B3D" w14:textId="0C96E02D" w:rsidR="004155BA" w:rsidRDefault="004155BA" w:rsidP="004155BA">
      <w:pPr>
        <w:rPr>
          <w:ins w:id="1347" w:author="Soheir Adam" w:date="2015-08-06T23:07:00Z"/>
        </w:rPr>
      </w:pPr>
    </w:p>
    <w:p w14:paraId="1322CAEF" w14:textId="4C401B03" w:rsidR="004155BA" w:rsidRDefault="004155BA" w:rsidP="004155BA">
      <w:pPr>
        <w:tabs>
          <w:tab w:val="left" w:pos="1760"/>
        </w:tabs>
        <w:rPr>
          <w:ins w:id="1348" w:author="Soheir Adam" w:date="2015-08-06T23:07:00Z"/>
        </w:rPr>
      </w:pPr>
      <w:ins w:id="1349" w:author="Soheir Adam" w:date="2015-08-06T23:07:00Z">
        <w:r>
          <w:tab/>
        </w:r>
      </w:ins>
    </w:p>
    <w:p w14:paraId="52591DF3" w14:textId="77777777" w:rsidR="004155BA" w:rsidRDefault="004155BA">
      <w:pPr>
        <w:rPr>
          <w:ins w:id="1350" w:author="Soheir Adam" w:date="2015-08-06T23:07:00Z"/>
        </w:rPr>
      </w:pPr>
      <w:ins w:id="1351" w:author="Soheir Adam" w:date="2015-08-06T23:07:00Z">
        <w:r>
          <w:br w:type="page"/>
        </w:r>
      </w:ins>
    </w:p>
    <w:p w14:paraId="0F445A12" w14:textId="3FDEE7A4" w:rsidR="00410F13" w:rsidRPr="004155BA" w:rsidRDefault="004155BA" w:rsidP="004155BA">
      <w:pPr>
        <w:tabs>
          <w:tab w:val="left" w:pos="1760"/>
        </w:tabs>
        <w:pPrChange w:id="1352" w:author="Soheir Adam" w:date="2015-08-06T23:07:00Z">
          <w:pPr/>
        </w:pPrChange>
      </w:pPr>
      <w:ins w:id="1353" w:author="Soheir Adam" w:date="2015-08-06T23:07:00Z">
        <w:r w:rsidRPr="00A704DB">
          <w:rPr>
            <w:rFonts w:ascii="Times New Roman" w:hAnsi="Times New Roman" w:cs="Times New Roman"/>
            <w:b/>
            <w:noProof/>
            <w:sz w:val="28"/>
            <w:szCs w:val="28"/>
            <w:u w:val="single"/>
            <w:lang w:val="en-US" w:eastAsia="en-US"/>
          </w:rPr>
          <w:lastRenderedPageBreak/>
          <w:drawing>
            <wp:anchor distT="0" distB="0" distL="114300" distR="114300" simplePos="0" relativeHeight="251673600" behindDoc="1" locked="0" layoutInCell="0" allowOverlap="1" wp14:anchorId="65695BC9" wp14:editId="15F32CBA">
              <wp:simplePos x="0" y="0"/>
              <wp:positionH relativeFrom="page">
                <wp:posOffset>504825</wp:posOffset>
              </wp:positionH>
              <wp:positionV relativeFrom="page">
                <wp:posOffset>523875</wp:posOffset>
              </wp:positionV>
              <wp:extent cx="6800850" cy="7391400"/>
              <wp:effectExtent l="19050" t="0" r="0" b="0"/>
              <wp:wrapNone/>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6800850" cy="7391400"/>
                      </a:xfrm>
                      <a:prstGeom prst="rect">
                        <a:avLst/>
                      </a:prstGeom>
                      <a:noFill/>
                    </pic:spPr>
                  </pic:pic>
                </a:graphicData>
              </a:graphic>
            </wp:anchor>
          </w:drawing>
        </w:r>
      </w:ins>
    </w:p>
    <w:sectPr w:rsidR="00410F13" w:rsidRPr="004155BA" w:rsidSect="00410F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524" w:author="Soheir Adam" w:date="2015-07-04T16:10:00Z" w:initials="SA">
    <w:p w14:paraId="59BE9B63" w14:textId="1BB6A3B1" w:rsidR="000F5793" w:rsidRDefault="000F5793">
      <w:pPr>
        <w:pStyle w:val="CommentText"/>
      </w:pPr>
      <w:r>
        <w:rPr>
          <w:rStyle w:val="CommentReference"/>
        </w:rPr>
        <w:annotationRef/>
      </w:r>
      <w:r w:rsidRPr="00D84C9E">
        <w:rPr>
          <w:highlight w:val="yellow"/>
        </w:rPr>
        <w:t xml:space="preserve">Search will need to be updated before </w:t>
      </w:r>
      <w:r>
        <w:rPr>
          <w:highlight w:val="yellow"/>
        </w:rPr>
        <w:t xml:space="preserve"> submission for </w:t>
      </w:r>
      <w:r w:rsidRPr="00D84C9E">
        <w:rPr>
          <w:highlight w:val="yellow"/>
        </w:rPr>
        <w:t>publication</w:t>
      </w:r>
    </w:p>
  </w:comment>
  <w:comment w:id="709" w:author="Soheir Adam" w:date="2015-07-04T16:15:00Z" w:initials="SA">
    <w:p w14:paraId="2ACBA7ED" w14:textId="6E07DF30" w:rsidR="000F5793" w:rsidRDefault="000F5793">
      <w:pPr>
        <w:pStyle w:val="CommentText"/>
      </w:pPr>
      <w:r>
        <w:rPr>
          <w:rStyle w:val="CommentReference"/>
        </w:rPr>
        <w:annotationRef/>
      </w:r>
      <w:r w:rsidRPr="003E6004">
        <w:rPr>
          <w:highlight w:val="yellow"/>
        </w:rPr>
        <w:t>Better to state that there w</w:t>
      </w:r>
      <w:r>
        <w:rPr>
          <w:highlight w:val="yellow"/>
        </w:rPr>
        <w:t>a</w:t>
      </w:r>
      <w:r w:rsidRPr="003E6004">
        <w:rPr>
          <w:highlight w:val="yellow"/>
        </w:rPr>
        <w:t>s an increase in OS in PBHSCT compared to BMT</w:t>
      </w:r>
    </w:p>
  </w:comment>
  <w:comment w:id="729" w:author="Soheir Adam" w:date="2015-07-04T16:18:00Z" w:initials="SA">
    <w:p w14:paraId="39C1D78A" w14:textId="36F401C8" w:rsidR="000F5793" w:rsidRDefault="000F5793">
      <w:pPr>
        <w:pStyle w:val="CommentText"/>
      </w:pPr>
      <w:r>
        <w:rPr>
          <w:rStyle w:val="CommentReference"/>
        </w:rPr>
        <w:annotationRef/>
      </w:r>
      <w:r w:rsidRPr="001E2893">
        <w:rPr>
          <w:highlight w:val="yellow"/>
        </w:rPr>
        <w:t xml:space="preserve">Better to change the sentence to  </w:t>
      </w:r>
      <w:r>
        <w:rPr>
          <w:highlight w:val="yellow"/>
        </w:rPr>
        <w:t>DFS</w:t>
      </w:r>
      <w:r w:rsidRPr="001E2893">
        <w:rPr>
          <w:highlight w:val="yellow"/>
        </w:rPr>
        <w:t xml:space="preserve"> </w:t>
      </w:r>
      <w:r>
        <w:rPr>
          <w:highlight w:val="yellow"/>
        </w:rPr>
        <w:t xml:space="preserve"> was significantly </w:t>
      </w:r>
      <w:r w:rsidRPr="001E2893">
        <w:rPr>
          <w:highlight w:val="yellow"/>
        </w:rPr>
        <w:t>in</w:t>
      </w:r>
      <w:r>
        <w:rPr>
          <w:highlight w:val="yellow"/>
        </w:rPr>
        <w:t>creased in</w:t>
      </w:r>
      <w:r w:rsidRPr="001E2893">
        <w:rPr>
          <w:highlight w:val="yellow"/>
        </w:rPr>
        <w:t xml:space="preserve"> PBHSCT compared to BMT and change the RR accordingly</w:t>
      </w:r>
    </w:p>
  </w:comment>
  <w:comment w:id="751" w:author="Soheir Adam" w:date="2015-07-04T16:09:00Z" w:initials="SA">
    <w:p w14:paraId="3DCB9449" w14:textId="66A73C9A" w:rsidR="000F5793" w:rsidRDefault="000F5793">
      <w:pPr>
        <w:pStyle w:val="CommentText"/>
      </w:pPr>
      <w:r>
        <w:rPr>
          <w:rStyle w:val="CommentReference"/>
        </w:rPr>
        <w:annotationRef/>
      </w:r>
      <w:r w:rsidRPr="001E2893">
        <w:rPr>
          <w:highlight w:val="yellow"/>
        </w:rPr>
        <w:t xml:space="preserve">Better to change the sentence to  engraftment </w:t>
      </w:r>
      <w:r>
        <w:rPr>
          <w:highlight w:val="yellow"/>
        </w:rPr>
        <w:t xml:space="preserve"> was significantly </w:t>
      </w:r>
      <w:r w:rsidRPr="001E2893">
        <w:rPr>
          <w:highlight w:val="yellow"/>
        </w:rPr>
        <w:t>in</w:t>
      </w:r>
      <w:r>
        <w:rPr>
          <w:highlight w:val="yellow"/>
        </w:rPr>
        <w:t>creased in</w:t>
      </w:r>
      <w:r w:rsidRPr="001E2893">
        <w:rPr>
          <w:highlight w:val="yellow"/>
        </w:rPr>
        <w:t xml:space="preserve"> PBHSCT compared to BMT and change the RR accordingly</w:t>
      </w:r>
    </w:p>
  </w:comment>
  <w:comment w:id="790" w:author="Soheir Adam" w:date="2015-07-04T16:08:00Z" w:initials="SA">
    <w:p w14:paraId="48A870E0" w14:textId="3DC6A81D" w:rsidR="000F5793" w:rsidRDefault="000F5793">
      <w:pPr>
        <w:pStyle w:val="CommentText"/>
      </w:pPr>
      <w:r>
        <w:rPr>
          <w:rStyle w:val="CommentReference"/>
        </w:rPr>
        <w:annotationRef/>
      </w:r>
      <w:r w:rsidRPr="001E2893">
        <w:rPr>
          <w:highlight w:val="yellow"/>
        </w:rPr>
        <w:t>Better to change the sentence to aGVHD  was significantly increased in PBHSCT compared to BMT and change the RR accordingly</w:t>
      </w:r>
    </w:p>
  </w:comment>
  <w:comment w:id="796" w:author="Soheir Adam" w:date="2015-07-04T16:08:00Z" w:initials="SA">
    <w:p w14:paraId="0154AD61" w14:textId="330406DA" w:rsidR="000F5793" w:rsidRDefault="000F5793">
      <w:pPr>
        <w:pStyle w:val="CommentText"/>
      </w:pPr>
      <w:r>
        <w:rPr>
          <w:rStyle w:val="CommentReference"/>
        </w:rPr>
        <w:annotationRef/>
      </w:r>
      <w:r w:rsidRPr="001E2893">
        <w:rPr>
          <w:highlight w:val="yellow"/>
        </w:rPr>
        <w:t>Better to change the sentence to aGVHD  was significantly increased in other BMT compared to MRD-BMT and change the RR accordingly</w:t>
      </w:r>
    </w:p>
  </w:comment>
  <w:comment w:id="810" w:author="Soheir Adam" w:date="2015-07-04T16:08:00Z" w:initials="SA">
    <w:p w14:paraId="34112220" w14:textId="5DBF6430" w:rsidR="000F5793" w:rsidRDefault="000F5793">
      <w:pPr>
        <w:pStyle w:val="CommentText"/>
      </w:pPr>
      <w:ins w:id="812" w:author="Soheir Adam" w:date="2015-07-04T15:12:00Z">
        <w:r>
          <w:rPr>
            <w:rStyle w:val="CommentReference"/>
          </w:rPr>
          <w:annotationRef/>
        </w:r>
      </w:ins>
      <w:r w:rsidRPr="001E2893">
        <w:rPr>
          <w:highlight w:val="yellow"/>
        </w:rPr>
        <w:t>Better to change the sentence to cGVHD was significantly increased in PBSCT compared to BMT and change the RR accordingly</w:t>
      </w:r>
    </w:p>
  </w:comment>
  <w:comment w:id="827" w:author="Soheir Adam" w:date="2015-07-04T16:08:00Z" w:initials="SA">
    <w:p w14:paraId="3EFDB776" w14:textId="417593AD" w:rsidR="000F5793" w:rsidRDefault="000F5793">
      <w:pPr>
        <w:pStyle w:val="CommentText"/>
      </w:pPr>
      <w:r>
        <w:rPr>
          <w:rStyle w:val="CommentReference"/>
        </w:rPr>
        <w:annotationRef/>
      </w:r>
      <w:r w:rsidRPr="00D1614D">
        <w:rPr>
          <w:highlight w:val="yellow"/>
        </w:rPr>
        <w:t>Better to change the sentence to “TRM  was significantly increased in PBHSCT compared to BMT” and change the RR accordingly</w:t>
      </w:r>
    </w:p>
  </w:comment>
  <w:comment w:id="837" w:author="Soheir Adam" w:date="2015-07-04T16:08:00Z" w:initials="SA">
    <w:p w14:paraId="19A57462" w14:textId="671B5A85" w:rsidR="000F5793" w:rsidRDefault="000F5793">
      <w:pPr>
        <w:pStyle w:val="CommentText"/>
      </w:pPr>
      <w:r>
        <w:rPr>
          <w:rStyle w:val="CommentReference"/>
        </w:rPr>
        <w:annotationRef/>
      </w:r>
      <w:r w:rsidRPr="00D1614D">
        <w:rPr>
          <w:highlight w:val="yellow"/>
        </w:rPr>
        <w:t>Better to change the sentence to “TRM was significantly increased in other BMT compared to MRD-BMT “ and change the RR accordingly</w:t>
      </w:r>
    </w:p>
  </w:comment>
  <w:comment w:id="942" w:author="Soheir Adam" w:date="2015-07-04T16:07:00Z" w:initials="SA">
    <w:p w14:paraId="11125E9A" w14:textId="2123A494" w:rsidR="000F5793" w:rsidRDefault="000F5793">
      <w:pPr>
        <w:pStyle w:val="CommentText"/>
      </w:pPr>
      <w:r>
        <w:rPr>
          <w:rStyle w:val="CommentReference"/>
        </w:rPr>
        <w:annotationRef/>
      </w:r>
      <w:r w:rsidRPr="00191B75">
        <w:rPr>
          <w:highlight w:val="yellow"/>
        </w:rPr>
        <w:t>I prefer describing the increase of aGVHD in recepients of PBSCT compared to BMT</w:t>
      </w:r>
    </w:p>
  </w:comment>
  <w:comment w:id="948" w:author="Soheir Adam" w:date="2015-07-04T16:07:00Z" w:initials="SA">
    <w:p w14:paraId="6F6D8400" w14:textId="7311F354" w:rsidR="000F5793" w:rsidRDefault="000F5793">
      <w:pPr>
        <w:pStyle w:val="CommentText"/>
      </w:pPr>
      <w:r>
        <w:rPr>
          <w:rStyle w:val="CommentReference"/>
        </w:rPr>
        <w:annotationRef/>
      </w:r>
      <w:r w:rsidRPr="00191B75">
        <w:rPr>
          <w:highlight w:val="yellow"/>
        </w:rPr>
        <w:t>I prefer saying “ an increase oin CGVHD in PBSCT compared to BMT”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DEFF90B" w14:textId="77777777" w:rsidR="000F5793" w:rsidRDefault="000F5793" w:rsidP="006E1CF8">
      <w:pPr>
        <w:spacing w:after="0" w:line="240" w:lineRule="auto"/>
      </w:pPr>
      <w:r>
        <w:separator/>
      </w:r>
    </w:p>
  </w:endnote>
  <w:endnote w:type="continuationSeparator" w:id="0">
    <w:p w14:paraId="02A1AC81" w14:textId="77777777" w:rsidR="000F5793" w:rsidRDefault="000F5793" w:rsidP="006E1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MinionPro-Regular">
    <w:altName w:val="MS Mincho"/>
    <w:panose1 w:val="00000000000000000000"/>
    <w:charset w:val="80"/>
    <w:family w:val="roman"/>
    <w:notTrueType/>
    <w:pitch w:val="default"/>
    <w:sig w:usb0="00000001" w:usb1="08070000" w:usb2="00000010" w:usb3="00000000" w:csb0="00020000" w:csb1="00000000"/>
  </w:font>
  <w:font w:name="Times-Roman">
    <w:altName w:val="MS Mincho"/>
    <w:panose1 w:val="00000000000000000000"/>
    <w:charset w:val="80"/>
    <w:family w:val="auto"/>
    <w:notTrueType/>
    <w:pitch w:val="default"/>
    <w:sig w:usb0="00000003" w:usb1="08070000" w:usb2="00000010" w:usb3="00000000" w:csb0="00020001" w:csb1="00000000"/>
  </w:font>
  <w:font w:name="AdvPS3D5C76">
    <w:altName w:val="Cambria"/>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DEFEFEB" w14:textId="77777777" w:rsidR="000F5793" w:rsidRDefault="000F5793" w:rsidP="006E1CF8">
      <w:pPr>
        <w:spacing w:after="0" w:line="240" w:lineRule="auto"/>
      </w:pPr>
      <w:r>
        <w:separator/>
      </w:r>
    </w:p>
  </w:footnote>
  <w:footnote w:type="continuationSeparator" w:id="0">
    <w:p w14:paraId="052CED01" w14:textId="77777777" w:rsidR="000F5793" w:rsidRDefault="000F5793" w:rsidP="006E1C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862AE"/>
    <w:rsid w:val="000034D9"/>
    <w:rsid w:val="000214E3"/>
    <w:rsid w:val="000270C3"/>
    <w:rsid w:val="000408AA"/>
    <w:rsid w:val="0005223B"/>
    <w:rsid w:val="0005225A"/>
    <w:rsid w:val="00062F72"/>
    <w:rsid w:val="0006756F"/>
    <w:rsid w:val="00082E3A"/>
    <w:rsid w:val="00084826"/>
    <w:rsid w:val="00086841"/>
    <w:rsid w:val="00087E9D"/>
    <w:rsid w:val="000A21B1"/>
    <w:rsid w:val="000C3C6F"/>
    <w:rsid w:val="000D222A"/>
    <w:rsid w:val="000D3F49"/>
    <w:rsid w:val="000E7F4C"/>
    <w:rsid w:val="000F5793"/>
    <w:rsid w:val="001126E8"/>
    <w:rsid w:val="00126C14"/>
    <w:rsid w:val="00131078"/>
    <w:rsid w:val="00132898"/>
    <w:rsid w:val="00134667"/>
    <w:rsid w:val="0015000C"/>
    <w:rsid w:val="00156678"/>
    <w:rsid w:val="00162FE7"/>
    <w:rsid w:val="00191B75"/>
    <w:rsid w:val="001C3B30"/>
    <w:rsid w:val="001E2893"/>
    <w:rsid w:val="001E42A5"/>
    <w:rsid w:val="0020155E"/>
    <w:rsid w:val="00204ACE"/>
    <w:rsid w:val="0020783A"/>
    <w:rsid w:val="002108C2"/>
    <w:rsid w:val="00214615"/>
    <w:rsid w:val="002317C7"/>
    <w:rsid w:val="002323FD"/>
    <w:rsid w:val="00285027"/>
    <w:rsid w:val="002862AE"/>
    <w:rsid w:val="00290F39"/>
    <w:rsid w:val="002A549B"/>
    <w:rsid w:val="0030381E"/>
    <w:rsid w:val="00324F50"/>
    <w:rsid w:val="003402F4"/>
    <w:rsid w:val="003472A5"/>
    <w:rsid w:val="00351A55"/>
    <w:rsid w:val="00356195"/>
    <w:rsid w:val="00360E14"/>
    <w:rsid w:val="00365D0B"/>
    <w:rsid w:val="00377837"/>
    <w:rsid w:val="0039634E"/>
    <w:rsid w:val="00396484"/>
    <w:rsid w:val="0039754D"/>
    <w:rsid w:val="003B283B"/>
    <w:rsid w:val="003B28C3"/>
    <w:rsid w:val="003D6E41"/>
    <w:rsid w:val="003E21A8"/>
    <w:rsid w:val="003E6004"/>
    <w:rsid w:val="003F7EB5"/>
    <w:rsid w:val="00410F13"/>
    <w:rsid w:val="00414D40"/>
    <w:rsid w:val="004155BA"/>
    <w:rsid w:val="004209ED"/>
    <w:rsid w:val="00450A49"/>
    <w:rsid w:val="00463630"/>
    <w:rsid w:val="004723FD"/>
    <w:rsid w:val="00476A9F"/>
    <w:rsid w:val="004868D6"/>
    <w:rsid w:val="004D536F"/>
    <w:rsid w:val="004D7A83"/>
    <w:rsid w:val="004E1DEC"/>
    <w:rsid w:val="004F60C2"/>
    <w:rsid w:val="00510B75"/>
    <w:rsid w:val="00515F31"/>
    <w:rsid w:val="00535865"/>
    <w:rsid w:val="0056249D"/>
    <w:rsid w:val="00566CA1"/>
    <w:rsid w:val="00584464"/>
    <w:rsid w:val="005861F6"/>
    <w:rsid w:val="005923B0"/>
    <w:rsid w:val="005A3D76"/>
    <w:rsid w:val="005B7937"/>
    <w:rsid w:val="005C0CE4"/>
    <w:rsid w:val="005D066D"/>
    <w:rsid w:val="005E0EDB"/>
    <w:rsid w:val="005E55B9"/>
    <w:rsid w:val="005F0159"/>
    <w:rsid w:val="00607E55"/>
    <w:rsid w:val="00610C0F"/>
    <w:rsid w:val="006122FD"/>
    <w:rsid w:val="006131DF"/>
    <w:rsid w:val="006411B3"/>
    <w:rsid w:val="00653D55"/>
    <w:rsid w:val="006648D3"/>
    <w:rsid w:val="00666802"/>
    <w:rsid w:val="00673DB6"/>
    <w:rsid w:val="00676799"/>
    <w:rsid w:val="006A5FCA"/>
    <w:rsid w:val="006B52C9"/>
    <w:rsid w:val="006C1E8A"/>
    <w:rsid w:val="006E1CF8"/>
    <w:rsid w:val="006F544C"/>
    <w:rsid w:val="0070763D"/>
    <w:rsid w:val="00711980"/>
    <w:rsid w:val="00714A3E"/>
    <w:rsid w:val="00741F52"/>
    <w:rsid w:val="00752097"/>
    <w:rsid w:val="00762CF5"/>
    <w:rsid w:val="00764599"/>
    <w:rsid w:val="00787F21"/>
    <w:rsid w:val="007A56AD"/>
    <w:rsid w:val="007B2883"/>
    <w:rsid w:val="007C4222"/>
    <w:rsid w:val="007F0947"/>
    <w:rsid w:val="007F392D"/>
    <w:rsid w:val="00826946"/>
    <w:rsid w:val="008364F5"/>
    <w:rsid w:val="008456D8"/>
    <w:rsid w:val="008469E9"/>
    <w:rsid w:val="008505F1"/>
    <w:rsid w:val="00855DEC"/>
    <w:rsid w:val="008A1045"/>
    <w:rsid w:val="008D0B31"/>
    <w:rsid w:val="008E05BA"/>
    <w:rsid w:val="008E66DA"/>
    <w:rsid w:val="008E74C5"/>
    <w:rsid w:val="008F3C39"/>
    <w:rsid w:val="008F65DD"/>
    <w:rsid w:val="0090563E"/>
    <w:rsid w:val="00931DDC"/>
    <w:rsid w:val="00934BEB"/>
    <w:rsid w:val="009524B3"/>
    <w:rsid w:val="00966DC1"/>
    <w:rsid w:val="00992F94"/>
    <w:rsid w:val="009C04D8"/>
    <w:rsid w:val="009D0F6B"/>
    <w:rsid w:val="009E13E8"/>
    <w:rsid w:val="009E1C25"/>
    <w:rsid w:val="009F6FD5"/>
    <w:rsid w:val="00A04880"/>
    <w:rsid w:val="00A057A3"/>
    <w:rsid w:val="00A31DF8"/>
    <w:rsid w:val="00A53A80"/>
    <w:rsid w:val="00A74F93"/>
    <w:rsid w:val="00A84EC2"/>
    <w:rsid w:val="00AA290E"/>
    <w:rsid w:val="00AA56F4"/>
    <w:rsid w:val="00AA5B85"/>
    <w:rsid w:val="00AC5E68"/>
    <w:rsid w:val="00AC6F57"/>
    <w:rsid w:val="00AE09AE"/>
    <w:rsid w:val="00B137F2"/>
    <w:rsid w:val="00B26C7D"/>
    <w:rsid w:val="00B3465F"/>
    <w:rsid w:val="00B37A59"/>
    <w:rsid w:val="00B41679"/>
    <w:rsid w:val="00B4447B"/>
    <w:rsid w:val="00B46432"/>
    <w:rsid w:val="00B82C6A"/>
    <w:rsid w:val="00BC21AD"/>
    <w:rsid w:val="00BD6582"/>
    <w:rsid w:val="00BF1B8B"/>
    <w:rsid w:val="00C020CE"/>
    <w:rsid w:val="00C0264E"/>
    <w:rsid w:val="00C03FCD"/>
    <w:rsid w:val="00C30EE1"/>
    <w:rsid w:val="00C6622B"/>
    <w:rsid w:val="00C96D67"/>
    <w:rsid w:val="00CA4329"/>
    <w:rsid w:val="00CC7735"/>
    <w:rsid w:val="00CD32BC"/>
    <w:rsid w:val="00CE78B1"/>
    <w:rsid w:val="00CF370A"/>
    <w:rsid w:val="00D01F38"/>
    <w:rsid w:val="00D069D6"/>
    <w:rsid w:val="00D1012F"/>
    <w:rsid w:val="00D1614D"/>
    <w:rsid w:val="00D21BDB"/>
    <w:rsid w:val="00D3682A"/>
    <w:rsid w:val="00D41751"/>
    <w:rsid w:val="00D42C0C"/>
    <w:rsid w:val="00D43B86"/>
    <w:rsid w:val="00D47F82"/>
    <w:rsid w:val="00D56A6F"/>
    <w:rsid w:val="00D57649"/>
    <w:rsid w:val="00D7488C"/>
    <w:rsid w:val="00D80BD0"/>
    <w:rsid w:val="00D82C25"/>
    <w:rsid w:val="00D83D4A"/>
    <w:rsid w:val="00D84C9E"/>
    <w:rsid w:val="00DA1AE9"/>
    <w:rsid w:val="00DA5E78"/>
    <w:rsid w:val="00DA6DCC"/>
    <w:rsid w:val="00DE3754"/>
    <w:rsid w:val="00E7052A"/>
    <w:rsid w:val="00E7344E"/>
    <w:rsid w:val="00E803D7"/>
    <w:rsid w:val="00E9672F"/>
    <w:rsid w:val="00EC0BA5"/>
    <w:rsid w:val="00EC3D8A"/>
    <w:rsid w:val="00EE24F2"/>
    <w:rsid w:val="00EE7D1D"/>
    <w:rsid w:val="00F55B3A"/>
    <w:rsid w:val="00F61496"/>
    <w:rsid w:val="00F6314B"/>
    <w:rsid w:val="00F755B5"/>
    <w:rsid w:val="00FC180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shapelayout>
  </w:shapeDefaults>
  <w:decimalSymbol w:val="."/>
  <w:listSeparator w:val=","/>
  <w14:docId w14:val="0CDE5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62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6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2AE"/>
    <w:rPr>
      <w:rFonts w:ascii="Tahoma" w:hAnsi="Tahoma" w:cs="Tahoma"/>
      <w:sz w:val="16"/>
      <w:szCs w:val="16"/>
    </w:rPr>
  </w:style>
  <w:style w:type="character" w:styleId="CommentReference">
    <w:name w:val="annotation reference"/>
    <w:basedOn w:val="DefaultParagraphFont"/>
    <w:uiPriority w:val="99"/>
    <w:semiHidden/>
    <w:unhideWhenUsed/>
    <w:rsid w:val="005F0159"/>
    <w:rPr>
      <w:sz w:val="18"/>
      <w:szCs w:val="18"/>
    </w:rPr>
  </w:style>
  <w:style w:type="paragraph" w:styleId="CommentText">
    <w:name w:val="annotation text"/>
    <w:basedOn w:val="Normal"/>
    <w:link w:val="CommentTextChar"/>
    <w:uiPriority w:val="99"/>
    <w:semiHidden/>
    <w:unhideWhenUsed/>
    <w:rsid w:val="005F0159"/>
    <w:pPr>
      <w:spacing w:line="240" w:lineRule="auto"/>
    </w:pPr>
    <w:rPr>
      <w:sz w:val="24"/>
      <w:szCs w:val="24"/>
    </w:rPr>
  </w:style>
  <w:style w:type="character" w:customStyle="1" w:styleId="CommentTextChar">
    <w:name w:val="Comment Text Char"/>
    <w:basedOn w:val="DefaultParagraphFont"/>
    <w:link w:val="CommentText"/>
    <w:uiPriority w:val="99"/>
    <w:semiHidden/>
    <w:rsid w:val="005F0159"/>
    <w:rPr>
      <w:sz w:val="24"/>
      <w:szCs w:val="24"/>
    </w:rPr>
  </w:style>
  <w:style w:type="paragraph" w:styleId="CommentSubject">
    <w:name w:val="annotation subject"/>
    <w:basedOn w:val="CommentText"/>
    <w:next w:val="CommentText"/>
    <w:link w:val="CommentSubjectChar"/>
    <w:uiPriority w:val="99"/>
    <w:semiHidden/>
    <w:unhideWhenUsed/>
    <w:rsid w:val="005F0159"/>
    <w:rPr>
      <w:b/>
      <w:bCs/>
      <w:sz w:val="20"/>
      <w:szCs w:val="20"/>
    </w:rPr>
  </w:style>
  <w:style w:type="character" w:customStyle="1" w:styleId="CommentSubjectChar">
    <w:name w:val="Comment Subject Char"/>
    <w:basedOn w:val="CommentTextChar"/>
    <w:link w:val="CommentSubject"/>
    <w:uiPriority w:val="99"/>
    <w:semiHidden/>
    <w:rsid w:val="005F0159"/>
    <w:rPr>
      <w:b/>
      <w:bCs/>
      <w:sz w:val="20"/>
      <w:szCs w:val="20"/>
    </w:rPr>
  </w:style>
  <w:style w:type="paragraph" w:customStyle="1" w:styleId="Pa8">
    <w:name w:val="Pa8"/>
    <w:basedOn w:val="Normal"/>
    <w:next w:val="Normal"/>
    <w:uiPriority w:val="99"/>
    <w:rsid w:val="001C3B30"/>
    <w:pPr>
      <w:autoSpaceDE w:val="0"/>
      <w:autoSpaceDN w:val="0"/>
      <w:adjustRightInd w:val="0"/>
      <w:spacing w:after="0" w:line="201" w:lineRule="atLeast"/>
    </w:pPr>
    <w:rPr>
      <w:rFonts w:ascii="Franklin Gothic Book" w:hAnsi="Franklin Gothic Book"/>
      <w:sz w:val="24"/>
      <w:szCs w:val="24"/>
    </w:rPr>
  </w:style>
  <w:style w:type="paragraph" w:customStyle="1" w:styleId="Body">
    <w:name w:val="Body"/>
    <w:rsid w:val="003B28C3"/>
    <w:pPr>
      <w:pBdr>
        <w:top w:val="nil"/>
        <w:left w:val="nil"/>
        <w:bottom w:val="nil"/>
        <w:right w:val="nil"/>
        <w:between w:val="nil"/>
        <w:bar w:val="nil"/>
      </w:pBdr>
    </w:pPr>
    <w:rPr>
      <w:rFonts w:ascii="Calibri" w:eastAsia="Calibri" w:hAnsi="Calibri" w:cs="Calibri"/>
      <w:color w:val="000000"/>
      <w:u w:color="000000"/>
      <w:bdr w:val="nil"/>
      <w:lang w:val="en-US"/>
    </w:rPr>
  </w:style>
  <w:style w:type="character" w:customStyle="1" w:styleId="Hyperlink0">
    <w:name w:val="Hyperlink.0"/>
    <w:basedOn w:val="Hyperlink"/>
    <w:rsid w:val="003B28C3"/>
    <w:rPr>
      <w:color w:val="0000FF" w:themeColor="hyperlink"/>
      <w:u w:val="single"/>
    </w:rPr>
  </w:style>
  <w:style w:type="character" w:styleId="Hyperlink">
    <w:name w:val="Hyperlink"/>
    <w:basedOn w:val="DefaultParagraphFont"/>
    <w:uiPriority w:val="99"/>
    <w:semiHidden/>
    <w:unhideWhenUsed/>
    <w:rsid w:val="003B28C3"/>
    <w:rPr>
      <w:color w:val="0000FF" w:themeColor="hyperlink"/>
      <w:u w:val="single"/>
    </w:rPr>
  </w:style>
  <w:style w:type="paragraph" w:styleId="Header">
    <w:name w:val="header"/>
    <w:basedOn w:val="Normal"/>
    <w:link w:val="HeaderChar"/>
    <w:uiPriority w:val="99"/>
    <w:unhideWhenUsed/>
    <w:rsid w:val="006E1CF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E1CF8"/>
  </w:style>
  <w:style w:type="paragraph" w:styleId="Footer">
    <w:name w:val="footer"/>
    <w:basedOn w:val="Normal"/>
    <w:link w:val="FooterChar"/>
    <w:uiPriority w:val="99"/>
    <w:unhideWhenUsed/>
    <w:rsid w:val="006E1CF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E1C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8487F-F037-4231-A4CF-75120C9B0396}" type="doc">
      <dgm:prSet loTypeId="urn:microsoft.com/office/officeart/2005/8/layout/process2" loCatId="process" qsTypeId="urn:microsoft.com/office/officeart/2005/8/quickstyle/simple1" qsCatId="simple" csTypeId="urn:microsoft.com/office/officeart/2005/8/colors/accent0_1" csCatId="mainScheme" phldr="1"/>
      <dgm:spPr/>
    </dgm:pt>
    <dgm:pt modelId="{436E3B1E-5163-4328-9949-6873A892394F}">
      <dgm:prSet phldrT="[Text]" custT="1"/>
      <dgm:spPr/>
      <dgm:t>
        <a:bodyPr/>
        <a:lstStyle/>
        <a:p>
          <a:r>
            <a:rPr lang="en-IN" sz="900">
              <a:latin typeface="Times New Roman" pitchFamily="18" charset="0"/>
              <a:cs typeface="Times New Roman" pitchFamily="18" charset="0"/>
            </a:rPr>
            <a:t>Relevant Electronic search results (n=91)</a:t>
          </a:r>
        </a:p>
      </dgm:t>
    </dgm:pt>
    <dgm:pt modelId="{ACF7B8F2-2133-4F3B-8D9E-FBCC421AF47F}" type="parTrans" cxnId="{B362FF75-76E6-4EFE-B11B-D07B565B7EE1}">
      <dgm:prSet/>
      <dgm:spPr/>
      <dgm:t>
        <a:bodyPr/>
        <a:lstStyle/>
        <a:p>
          <a:endParaRPr lang="en-IN"/>
        </a:p>
      </dgm:t>
    </dgm:pt>
    <dgm:pt modelId="{5FED5D16-7B11-4FB3-BC97-1D17F70764D4}" type="sibTrans" cxnId="{B362FF75-76E6-4EFE-B11B-D07B565B7EE1}">
      <dgm:prSet/>
      <dgm:spPr/>
      <dgm:t>
        <a:bodyPr/>
        <a:lstStyle/>
        <a:p>
          <a:endParaRPr lang="en-IN"/>
        </a:p>
      </dgm:t>
    </dgm:pt>
    <dgm:pt modelId="{754CCF2C-DD71-46C0-B204-F31C8556B06D}">
      <dgm:prSet phldrT="[Text]" custT="1"/>
      <dgm:spPr/>
      <dgm:t>
        <a:bodyPr/>
        <a:lstStyle/>
        <a:p>
          <a:r>
            <a:rPr lang="en-IN" sz="900">
              <a:latin typeface="Times New Roman" pitchFamily="18" charset="0"/>
              <a:cs typeface="Times New Roman" pitchFamily="18" charset="0"/>
            </a:rPr>
            <a:t>Relevant associated Clinical Manuscripts (n=51)</a:t>
          </a:r>
        </a:p>
      </dgm:t>
    </dgm:pt>
    <dgm:pt modelId="{9039C08B-5B28-43C0-AFA9-3323C6F414D7}" type="parTrans" cxnId="{3B63F6D8-4059-4002-86E7-0D4EF71655A7}">
      <dgm:prSet/>
      <dgm:spPr/>
      <dgm:t>
        <a:bodyPr/>
        <a:lstStyle/>
        <a:p>
          <a:endParaRPr lang="en-IN"/>
        </a:p>
      </dgm:t>
    </dgm:pt>
    <dgm:pt modelId="{4CB285AA-7B58-4140-84D1-3CFA2ABEEDDD}" type="sibTrans" cxnId="{3B63F6D8-4059-4002-86E7-0D4EF71655A7}">
      <dgm:prSet/>
      <dgm:spPr/>
      <dgm:t>
        <a:bodyPr/>
        <a:lstStyle/>
        <a:p>
          <a:endParaRPr lang="en-IN"/>
        </a:p>
      </dgm:t>
    </dgm:pt>
    <dgm:pt modelId="{1067CDA4-D33B-41DD-A04F-6B9027449490}">
      <dgm:prSet phldrT="[Text]" custT="1"/>
      <dgm:spPr/>
      <dgm:t>
        <a:bodyPr/>
        <a:lstStyle/>
        <a:p>
          <a:r>
            <a:rPr lang="en-IN" sz="900">
              <a:latin typeface="Times New Roman" pitchFamily="18" charset="0"/>
              <a:cs typeface="Times New Roman" pitchFamily="18" charset="0"/>
            </a:rPr>
            <a:t>Randomised Prospective Comparative Clinical Trials included in the Meta-analysis (n=6)</a:t>
          </a:r>
        </a:p>
      </dgm:t>
    </dgm:pt>
    <dgm:pt modelId="{AE4AE32A-9665-4C03-8E5E-1F2656B59556}" type="parTrans" cxnId="{694AD196-4994-481F-A53D-DBE148F9634C}">
      <dgm:prSet/>
      <dgm:spPr/>
      <dgm:t>
        <a:bodyPr/>
        <a:lstStyle/>
        <a:p>
          <a:endParaRPr lang="en-IN"/>
        </a:p>
      </dgm:t>
    </dgm:pt>
    <dgm:pt modelId="{362BF7FF-A683-4540-9E75-17AA5B3DFE81}" type="sibTrans" cxnId="{694AD196-4994-481F-A53D-DBE148F9634C}">
      <dgm:prSet/>
      <dgm:spPr/>
      <dgm:t>
        <a:bodyPr/>
        <a:lstStyle/>
        <a:p>
          <a:endParaRPr lang="en-IN"/>
        </a:p>
      </dgm:t>
    </dgm:pt>
    <dgm:pt modelId="{8086D6DE-4320-4584-B92D-AA6495CAC3C0}">
      <dgm:prSet phldrT="[Text]" custT="1"/>
      <dgm:spPr/>
      <dgm:t>
        <a:bodyPr/>
        <a:lstStyle/>
        <a:p>
          <a:r>
            <a:rPr lang="en-IN" sz="900">
              <a:latin typeface="Times New Roman" pitchFamily="18" charset="0"/>
              <a:cs typeface="Times New Roman" pitchFamily="18" charset="0"/>
            </a:rPr>
            <a:t>Potential relevant Clinical trials identified and retrieved (n=29)</a:t>
          </a:r>
        </a:p>
      </dgm:t>
    </dgm:pt>
    <dgm:pt modelId="{F827A3CF-807B-4B30-8F51-B46E48289373}" type="parTrans" cxnId="{AAFFB337-8EA9-4F0B-B0B7-C8D4FC43DAF7}">
      <dgm:prSet/>
      <dgm:spPr/>
      <dgm:t>
        <a:bodyPr/>
        <a:lstStyle/>
        <a:p>
          <a:endParaRPr lang="en-IN"/>
        </a:p>
      </dgm:t>
    </dgm:pt>
    <dgm:pt modelId="{8390EF64-2B6F-4942-9460-C5149B9D9720}" type="sibTrans" cxnId="{AAFFB337-8EA9-4F0B-B0B7-C8D4FC43DAF7}">
      <dgm:prSet/>
      <dgm:spPr/>
      <dgm:t>
        <a:bodyPr/>
        <a:lstStyle/>
        <a:p>
          <a:endParaRPr lang="en-IN"/>
        </a:p>
      </dgm:t>
    </dgm:pt>
    <dgm:pt modelId="{981767D9-F385-401E-BECF-D5B631697D24}">
      <dgm:prSet phldrT="[Text]" custT="1"/>
      <dgm:spPr/>
      <dgm:t>
        <a:bodyPr/>
        <a:lstStyle/>
        <a:p>
          <a:r>
            <a:rPr lang="en-IN" sz="900">
              <a:latin typeface="Times New Roman" pitchFamily="18" charset="0"/>
              <a:cs typeface="Times New Roman" pitchFamily="18" charset="0"/>
            </a:rPr>
            <a:t>Prospective comparative Clinical Trials retrieved for further evaluation (n=7</a:t>
          </a:r>
          <a:r>
            <a:rPr lang="en-IN" sz="900"/>
            <a:t>)</a:t>
          </a:r>
        </a:p>
      </dgm:t>
    </dgm:pt>
    <dgm:pt modelId="{9F3F22DB-ABFD-4D3B-8A69-E87B5AD6AFA5}" type="parTrans" cxnId="{26BA259F-9018-4B3A-943D-17A2AA0FF21A}">
      <dgm:prSet/>
      <dgm:spPr/>
      <dgm:t>
        <a:bodyPr/>
        <a:lstStyle/>
        <a:p>
          <a:endParaRPr lang="en-IN"/>
        </a:p>
      </dgm:t>
    </dgm:pt>
    <dgm:pt modelId="{A2067927-9919-4671-87E5-E2743E7A32C5}" type="sibTrans" cxnId="{26BA259F-9018-4B3A-943D-17A2AA0FF21A}">
      <dgm:prSet/>
      <dgm:spPr/>
      <dgm:t>
        <a:bodyPr/>
        <a:lstStyle/>
        <a:p>
          <a:endParaRPr lang="en-IN"/>
        </a:p>
      </dgm:t>
    </dgm:pt>
    <dgm:pt modelId="{3C3FB5C2-197A-492A-887E-D433FD74F334}" type="pres">
      <dgm:prSet presAssocID="{3338487F-F037-4231-A4CF-75120C9B0396}" presName="linearFlow" presStyleCnt="0">
        <dgm:presLayoutVars>
          <dgm:resizeHandles val="exact"/>
        </dgm:presLayoutVars>
      </dgm:prSet>
      <dgm:spPr/>
    </dgm:pt>
    <dgm:pt modelId="{EA9CAA90-C2C3-4091-A237-25EDF2B6892C}" type="pres">
      <dgm:prSet presAssocID="{436E3B1E-5163-4328-9949-6873A892394F}" presName="node" presStyleLbl="node1" presStyleIdx="0" presStyleCnt="5" custLinFactNeighborX="-57884" custLinFactNeighborY="-50916">
        <dgm:presLayoutVars>
          <dgm:bulletEnabled val="1"/>
        </dgm:presLayoutVars>
      </dgm:prSet>
      <dgm:spPr/>
      <dgm:t>
        <a:bodyPr/>
        <a:lstStyle/>
        <a:p>
          <a:endParaRPr lang="en-IN"/>
        </a:p>
      </dgm:t>
    </dgm:pt>
    <dgm:pt modelId="{E3EAC253-E0F2-4BCE-A9F9-79F87908A0B7}" type="pres">
      <dgm:prSet presAssocID="{5FED5D16-7B11-4FB3-BC97-1D17F70764D4}" presName="sibTrans" presStyleLbl="sibTrans2D1" presStyleIdx="0" presStyleCnt="4"/>
      <dgm:spPr/>
      <dgm:t>
        <a:bodyPr/>
        <a:lstStyle/>
        <a:p>
          <a:endParaRPr lang="en-IN"/>
        </a:p>
      </dgm:t>
    </dgm:pt>
    <dgm:pt modelId="{DDBE6CE0-08BB-4127-87E5-627CA5B92C0B}" type="pres">
      <dgm:prSet presAssocID="{5FED5D16-7B11-4FB3-BC97-1D17F70764D4}" presName="connectorText" presStyleLbl="sibTrans2D1" presStyleIdx="0" presStyleCnt="4"/>
      <dgm:spPr/>
      <dgm:t>
        <a:bodyPr/>
        <a:lstStyle/>
        <a:p>
          <a:endParaRPr lang="en-IN"/>
        </a:p>
      </dgm:t>
    </dgm:pt>
    <dgm:pt modelId="{2B227B44-B206-459E-9402-79FDE5B68D2E}" type="pres">
      <dgm:prSet presAssocID="{754CCF2C-DD71-46C0-B204-F31C8556B06D}" presName="node" presStyleLbl="node1" presStyleIdx="1" presStyleCnt="5" custLinFactNeighborX="-56840" custLinFactNeighborY="-8344">
        <dgm:presLayoutVars>
          <dgm:bulletEnabled val="1"/>
        </dgm:presLayoutVars>
      </dgm:prSet>
      <dgm:spPr/>
      <dgm:t>
        <a:bodyPr/>
        <a:lstStyle/>
        <a:p>
          <a:endParaRPr lang="en-IN"/>
        </a:p>
      </dgm:t>
    </dgm:pt>
    <dgm:pt modelId="{7DDD26FC-476A-4E4E-8DD8-9B21FD4E9A0E}" type="pres">
      <dgm:prSet presAssocID="{4CB285AA-7B58-4140-84D1-3CFA2ABEEDDD}" presName="sibTrans" presStyleLbl="sibTrans2D1" presStyleIdx="1" presStyleCnt="4"/>
      <dgm:spPr/>
      <dgm:t>
        <a:bodyPr/>
        <a:lstStyle/>
        <a:p>
          <a:endParaRPr lang="en-IN"/>
        </a:p>
      </dgm:t>
    </dgm:pt>
    <dgm:pt modelId="{F2C9B36F-EA2E-4DB9-A7C8-91D68DFA8395}" type="pres">
      <dgm:prSet presAssocID="{4CB285AA-7B58-4140-84D1-3CFA2ABEEDDD}" presName="connectorText" presStyleLbl="sibTrans2D1" presStyleIdx="1" presStyleCnt="4"/>
      <dgm:spPr/>
      <dgm:t>
        <a:bodyPr/>
        <a:lstStyle/>
        <a:p>
          <a:endParaRPr lang="en-IN"/>
        </a:p>
      </dgm:t>
    </dgm:pt>
    <dgm:pt modelId="{DA0BA7A5-343A-4819-94D9-EF7AF2EC464D}" type="pres">
      <dgm:prSet presAssocID="{8086D6DE-4320-4584-B92D-AA6495CAC3C0}" presName="node" presStyleLbl="node1" presStyleIdx="2" presStyleCnt="5" custLinFactNeighborX="-55276" custLinFactNeighborY="-8344">
        <dgm:presLayoutVars>
          <dgm:bulletEnabled val="1"/>
        </dgm:presLayoutVars>
      </dgm:prSet>
      <dgm:spPr/>
      <dgm:t>
        <a:bodyPr/>
        <a:lstStyle/>
        <a:p>
          <a:endParaRPr lang="en-IN"/>
        </a:p>
      </dgm:t>
    </dgm:pt>
    <dgm:pt modelId="{7B910DF7-64CD-4840-91D5-1EA3B4C60E1B}" type="pres">
      <dgm:prSet presAssocID="{8390EF64-2B6F-4942-9460-C5149B9D9720}" presName="sibTrans" presStyleLbl="sibTrans2D1" presStyleIdx="2" presStyleCnt="4"/>
      <dgm:spPr/>
      <dgm:t>
        <a:bodyPr/>
        <a:lstStyle/>
        <a:p>
          <a:endParaRPr lang="en-IN"/>
        </a:p>
      </dgm:t>
    </dgm:pt>
    <dgm:pt modelId="{B29B6B93-E2D1-4E97-8170-7F444EF5919D}" type="pres">
      <dgm:prSet presAssocID="{8390EF64-2B6F-4942-9460-C5149B9D9720}" presName="connectorText" presStyleLbl="sibTrans2D1" presStyleIdx="2" presStyleCnt="4"/>
      <dgm:spPr/>
      <dgm:t>
        <a:bodyPr/>
        <a:lstStyle/>
        <a:p>
          <a:endParaRPr lang="en-IN"/>
        </a:p>
      </dgm:t>
    </dgm:pt>
    <dgm:pt modelId="{592C81D3-B212-4ECA-B05B-D238CEDE174F}" type="pres">
      <dgm:prSet presAssocID="{981767D9-F385-401E-BECF-D5B631697D24}" presName="node" presStyleLbl="node1" presStyleIdx="3" presStyleCnt="5" custLinFactNeighborX="-54754" custLinFactNeighborY="12516">
        <dgm:presLayoutVars>
          <dgm:bulletEnabled val="1"/>
        </dgm:presLayoutVars>
      </dgm:prSet>
      <dgm:spPr/>
      <dgm:t>
        <a:bodyPr/>
        <a:lstStyle/>
        <a:p>
          <a:endParaRPr lang="en-IN"/>
        </a:p>
      </dgm:t>
    </dgm:pt>
    <dgm:pt modelId="{432420B5-16D1-460A-9D4E-532150FB90B3}" type="pres">
      <dgm:prSet presAssocID="{A2067927-9919-4671-87E5-E2743E7A32C5}" presName="sibTrans" presStyleLbl="sibTrans2D1" presStyleIdx="3" presStyleCnt="4"/>
      <dgm:spPr/>
      <dgm:t>
        <a:bodyPr/>
        <a:lstStyle/>
        <a:p>
          <a:endParaRPr lang="en-IN"/>
        </a:p>
      </dgm:t>
    </dgm:pt>
    <dgm:pt modelId="{3FF3246B-8001-4EE1-A8F5-72CC3492FB84}" type="pres">
      <dgm:prSet presAssocID="{A2067927-9919-4671-87E5-E2743E7A32C5}" presName="connectorText" presStyleLbl="sibTrans2D1" presStyleIdx="3" presStyleCnt="4"/>
      <dgm:spPr/>
      <dgm:t>
        <a:bodyPr/>
        <a:lstStyle/>
        <a:p>
          <a:endParaRPr lang="en-IN"/>
        </a:p>
      </dgm:t>
    </dgm:pt>
    <dgm:pt modelId="{19CDCF6B-0B1A-48E3-B174-462186C3B25B}" type="pres">
      <dgm:prSet presAssocID="{1067CDA4-D33B-41DD-A04F-6B9027449490}" presName="node" presStyleLbl="node1" presStyleIdx="4" presStyleCnt="5" custLinFactNeighborX="-51626" custLinFactNeighborY="855">
        <dgm:presLayoutVars>
          <dgm:bulletEnabled val="1"/>
        </dgm:presLayoutVars>
      </dgm:prSet>
      <dgm:spPr/>
      <dgm:t>
        <a:bodyPr/>
        <a:lstStyle/>
        <a:p>
          <a:endParaRPr lang="en-IN"/>
        </a:p>
      </dgm:t>
    </dgm:pt>
  </dgm:ptLst>
  <dgm:cxnLst>
    <dgm:cxn modelId="{F25B2A25-465E-4A8F-BE8E-3C73B7D4E239}" type="presOf" srcId="{5FED5D16-7B11-4FB3-BC97-1D17F70764D4}" destId="{DDBE6CE0-08BB-4127-87E5-627CA5B92C0B}" srcOrd="1" destOrd="0" presId="urn:microsoft.com/office/officeart/2005/8/layout/process2"/>
    <dgm:cxn modelId="{9533BDF5-570F-4A19-A849-9413005496C9}" type="presOf" srcId="{436E3B1E-5163-4328-9949-6873A892394F}" destId="{EA9CAA90-C2C3-4091-A237-25EDF2B6892C}" srcOrd="0" destOrd="0" presId="urn:microsoft.com/office/officeart/2005/8/layout/process2"/>
    <dgm:cxn modelId="{E833BEB7-4257-409D-9E95-1B86FFF71447}" type="presOf" srcId="{981767D9-F385-401E-BECF-D5B631697D24}" destId="{592C81D3-B212-4ECA-B05B-D238CEDE174F}" srcOrd="0" destOrd="0" presId="urn:microsoft.com/office/officeart/2005/8/layout/process2"/>
    <dgm:cxn modelId="{AAFFB337-8EA9-4F0B-B0B7-C8D4FC43DAF7}" srcId="{3338487F-F037-4231-A4CF-75120C9B0396}" destId="{8086D6DE-4320-4584-B92D-AA6495CAC3C0}" srcOrd="2" destOrd="0" parTransId="{F827A3CF-807B-4B30-8F51-B46E48289373}" sibTransId="{8390EF64-2B6F-4942-9460-C5149B9D9720}"/>
    <dgm:cxn modelId="{3B63F6D8-4059-4002-86E7-0D4EF71655A7}" srcId="{3338487F-F037-4231-A4CF-75120C9B0396}" destId="{754CCF2C-DD71-46C0-B204-F31C8556B06D}" srcOrd="1" destOrd="0" parTransId="{9039C08B-5B28-43C0-AFA9-3323C6F414D7}" sibTransId="{4CB285AA-7B58-4140-84D1-3CFA2ABEEDDD}"/>
    <dgm:cxn modelId="{694AD196-4994-481F-A53D-DBE148F9634C}" srcId="{3338487F-F037-4231-A4CF-75120C9B0396}" destId="{1067CDA4-D33B-41DD-A04F-6B9027449490}" srcOrd="4" destOrd="0" parTransId="{AE4AE32A-9665-4C03-8E5E-1F2656B59556}" sibTransId="{362BF7FF-A683-4540-9E75-17AA5B3DFE81}"/>
    <dgm:cxn modelId="{865939D5-8993-4F08-ABED-A7A5DCDE9F7D}" type="presOf" srcId="{1067CDA4-D33B-41DD-A04F-6B9027449490}" destId="{19CDCF6B-0B1A-48E3-B174-462186C3B25B}" srcOrd="0" destOrd="0" presId="urn:microsoft.com/office/officeart/2005/8/layout/process2"/>
    <dgm:cxn modelId="{26BA259F-9018-4B3A-943D-17A2AA0FF21A}" srcId="{3338487F-F037-4231-A4CF-75120C9B0396}" destId="{981767D9-F385-401E-BECF-D5B631697D24}" srcOrd="3" destOrd="0" parTransId="{9F3F22DB-ABFD-4D3B-8A69-E87B5AD6AFA5}" sibTransId="{A2067927-9919-4671-87E5-E2743E7A32C5}"/>
    <dgm:cxn modelId="{5D6D0EB0-8145-41E2-9936-38DC6CBC9D04}" type="presOf" srcId="{8390EF64-2B6F-4942-9460-C5149B9D9720}" destId="{B29B6B93-E2D1-4E97-8170-7F444EF5919D}" srcOrd="1" destOrd="0" presId="urn:microsoft.com/office/officeart/2005/8/layout/process2"/>
    <dgm:cxn modelId="{C333ABC1-FF21-407F-8EC5-98C95AF8FE07}" type="presOf" srcId="{5FED5D16-7B11-4FB3-BC97-1D17F70764D4}" destId="{E3EAC253-E0F2-4BCE-A9F9-79F87908A0B7}" srcOrd="0" destOrd="0" presId="urn:microsoft.com/office/officeart/2005/8/layout/process2"/>
    <dgm:cxn modelId="{DD42B0AB-2832-4072-B76B-ED196E06482B}" type="presOf" srcId="{754CCF2C-DD71-46C0-B204-F31C8556B06D}" destId="{2B227B44-B206-459E-9402-79FDE5B68D2E}" srcOrd="0" destOrd="0" presId="urn:microsoft.com/office/officeart/2005/8/layout/process2"/>
    <dgm:cxn modelId="{F8AAAAF7-46CD-4B09-9985-1B5EAE7796F1}" type="presOf" srcId="{3338487F-F037-4231-A4CF-75120C9B0396}" destId="{3C3FB5C2-197A-492A-887E-D433FD74F334}" srcOrd="0" destOrd="0" presId="urn:microsoft.com/office/officeart/2005/8/layout/process2"/>
    <dgm:cxn modelId="{6EEEF89A-9992-4501-81C1-3C651E273D51}" type="presOf" srcId="{A2067927-9919-4671-87E5-E2743E7A32C5}" destId="{432420B5-16D1-460A-9D4E-532150FB90B3}" srcOrd="0" destOrd="0" presId="urn:microsoft.com/office/officeart/2005/8/layout/process2"/>
    <dgm:cxn modelId="{B362FF75-76E6-4EFE-B11B-D07B565B7EE1}" srcId="{3338487F-F037-4231-A4CF-75120C9B0396}" destId="{436E3B1E-5163-4328-9949-6873A892394F}" srcOrd="0" destOrd="0" parTransId="{ACF7B8F2-2133-4F3B-8D9E-FBCC421AF47F}" sibTransId="{5FED5D16-7B11-4FB3-BC97-1D17F70764D4}"/>
    <dgm:cxn modelId="{31D188AD-D4F4-4E1C-B39D-DC54A21F6F9F}" type="presOf" srcId="{4CB285AA-7B58-4140-84D1-3CFA2ABEEDDD}" destId="{7DDD26FC-476A-4E4E-8DD8-9B21FD4E9A0E}" srcOrd="0" destOrd="0" presId="urn:microsoft.com/office/officeart/2005/8/layout/process2"/>
    <dgm:cxn modelId="{E4AC624E-12AC-4C14-B0B7-D0EAC6D3F9CC}" type="presOf" srcId="{A2067927-9919-4671-87E5-E2743E7A32C5}" destId="{3FF3246B-8001-4EE1-A8F5-72CC3492FB84}" srcOrd="1" destOrd="0" presId="urn:microsoft.com/office/officeart/2005/8/layout/process2"/>
    <dgm:cxn modelId="{AA472525-21E6-47F9-B9E5-B842642C1FC8}" type="presOf" srcId="{8086D6DE-4320-4584-B92D-AA6495CAC3C0}" destId="{DA0BA7A5-343A-4819-94D9-EF7AF2EC464D}" srcOrd="0" destOrd="0" presId="urn:microsoft.com/office/officeart/2005/8/layout/process2"/>
    <dgm:cxn modelId="{2A2E1E4B-364B-4D70-B21B-2FCC30F69FA4}" type="presOf" srcId="{8390EF64-2B6F-4942-9460-C5149B9D9720}" destId="{7B910DF7-64CD-4840-91D5-1EA3B4C60E1B}" srcOrd="0" destOrd="0" presId="urn:microsoft.com/office/officeart/2005/8/layout/process2"/>
    <dgm:cxn modelId="{34EC40B5-3CAE-4CBB-A031-8249D6A8110F}" type="presOf" srcId="{4CB285AA-7B58-4140-84D1-3CFA2ABEEDDD}" destId="{F2C9B36F-EA2E-4DB9-A7C8-91D68DFA8395}" srcOrd="1" destOrd="0" presId="urn:microsoft.com/office/officeart/2005/8/layout/process2"/>
    <dgm:cxn modelId="{F83E2B5B-84C2-4587-8214-63E559044F78}" type="presParOf" srcId="{3C3FB5C2-197A-492A-887E-D433FD74F334}" destId="{EA9CAA90-C2C3-4091-A237-25EDF2B6892C}" srcOrd="0" destOrd="0" presId="urn:microsoft.com/office/officeart/2005/8/layout/process2"/>
    <dgm:cxn modelId="{2A7304EE-052F-44E6-9F9B-1AE682766A13}" type="presParOf" srcId="{3C3FB5C2-197A-492A-887E-D433FD74F334}" destId="{E3EAC253-E0F2-4BCE-A9F9-79F87908A0B7}" srcOrd="1" destOrd="0" presId="urn:microsoft.com/office/officeart/2005/8/layout/process2"/>
    <dgm:cxn modelId="{C0BF10AC-B40E-4A2C-BEB0-D2483C5BC16A}" type="presParOf" srcId="{E3EAC253-E0F2-4BCE-A9F9-79F87908A0B7}" destId="{DDBE6CE0-08BB-4127-87E5-627CA5B92C0B}" srcOrd="0" destOrd="0" presId="urn:microsoft.com/office/officeart/2005/8/layout/process2"/>
    <dgm:cxn modelId="{1F78B6FF-A2A3-472E-9C11-C6AD75CBB1CD}" type="presParOf" srcId="{3C3FB5C2-197A-492A-887E-D433FD74F334}" destId="{2B227B44-B206-459E-9402-79FDE5B68D2E}" srcOrd="2" destOrd="0" presId="urn:microsoft.com/office/officeart/2005/8/layout/process2"/>
    <dgm:cxn modelId="{4F3C255D-B396-4FA9-B181-9AC8550FC06B}" type="presParOf" srcId="{3C3FB5C2-197A-492A-887E-D433FD74F334}" destId="{7DDD26FC-476A-4E4E-8DD8-9B21FD4E9A0E}" srcOrd="3" destOrd="0" presId="urn:microsoft.com/office/officeart/2005/8/layout/process2"/>
    <dgm:cxn modelId="{BFA8B641-4A53-4F36-ADF5-F82D971B610D}" type="presParOf" srcId="{7DDD26FC-476A-4E4E-8DD8-9B21FD4E9A0E}" destId="{F2C9B36F-EA2E-4DB9-A7C8-91D68DFA8395}" srcOrd="0" destOrd="0" presId="urn:microsoft.com/office/officeart/2005/8/layout/process2"/>
    <dgm:cxn modelId="{72098DD3-0C43-4456-98F1-F428ECA91022}" type="presParOf" srcId="{3C3FB5C2-197A-492A-887E-D433FD74F334}" destId="{DA0BA7A5-343A-4819-94D9-EF7AF2EC464D}" srcOrd="4" destOrd="0" presId="urn:microsoft.com/office/officeart/2005/8/layout/process2"/>
    <dgm:cxn modelId="{B05F6747-291C-4DB2-8453-F6502B83A28C}" type="presParOf" srcId="{3C3FB5C2-197A-492A-887E-D433FD74F334}" destId="{7B910DF7-64CD-4840-91D5-1EA3B4C60E1B}" srcOrd="5" destOrd="0" presId="urn:microsoft.com/office/officeart/2005/8/layout/process2"/>
    <dgm:cxn modelId="{28B56FF8-E0BD-4330-816C-FCD7FBFACA67}" type="presParOf" srcId="{7B910DF7-64CD-4840-91D5-1EA3B4C60E1B}" destId="{B29B6B93-E2D1-4E97-8170-7F444EF5919D}" srcOrd="0" destOrd="0" presId="urn:microsoft.com/office/officeart/2005/8/layout/process2"/>
    <dgm:cxn modelId="{3C8F2C4F-93A9-4CBF-9C9B-8315AA1F9AB3}" type="presParOf" srcId="{3C3FB5C2-197A-492A-887E-D433FD74F334}" destId="{592C81D3-B212-4ECA-B05B-D238CEDE174F}" srcOrd="6" destOrd="0" presId="urn:microsoft.com/office/officeart/2005/8/layout/process2"/>
    <dgm:cxn modelId="{B9B3E4CE-C33F-4BE7-BC84-2ED6D80C0B47}" type="presParOf" srcId="{3C3FB5C2-197A-492A-887E-D433FD74F334}" destId="{432420B5-16D1-460A-9D4E-532150FB90B3}" srcOrd="7" destOrd="0" presId="urn:microsoft.com/office/officeart/2005/8/layout/process2"/>
    <dgm:cxn modelId="{5994A7C9-B649-4825-AC81-0FA5E94AC8EB}" type="presParOf" srcId="{432420B5-16D1-460A-9D4E-532150FB90B3}" destId="{3FF3246B-8001-4EE1-A8F5-72CC3492FB84}" srcOrd="0" destOrd="0" presId="urn:microsoft.com/office/officeart/2005/8/layout/process2"/>
    <dgm:cxn modelId="{4E0D77A8-90D6-49A7-9ACC-63B529D1A93F}" type="presParOf" srcId="{3C3FB5C2-197A-492A-887E-D433FD74F334}" destId="{19CDCF6B-0B1A-48E3-B174-462186C3B25B}" srcOrd="8"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9CAA90-C2C3-4091-A237-25EDF2B6892C}">
      <dsp:nvSpPr>
        <dsp:cNvPr id="0" name=""/>
        <dsp:cNvSpPr/>
      </dsp:nvSpPr>
      <dsp:spPr>
        <a:xfrm>
          <a:off x="772625" y="0"/>
          <a:ext cx="1826568" cy="45664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itchFamily="18" charset="0"/>
              <a:cs typeface="Times New Roman" pitchFamily="18" charset="0"/>
            </a:rPr>
            <a:t>Relevant Electronic search results (n=91)</a:t>
          </a:r>
        </a:p>
      </dsp:txBody>
      <dsp:txXfrm>
        <a:off x="786000" y="13375"/>
        <a:ext cx="1799818" cy="429892"/>
      </dsp:txXfrm>
    </dsp:sp>
    <dsp:sp modelId="{E3EAC253-E0F2-4BCE-A9F9-79F87908A0B7}">
      <dsp:nvSpPr>
        <dsp:cNvPr id="0" name=""/>
        <dsp:cNvSpPr/>
      </dsp:nvSpPr>
      <dsp:spPr>
        <a:xfrm rot="5301870">
          <a:off x="1616203" y="459508"/>
          <a:ext cx="158481" cy="20548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rot="-5400000">
        <a:off x="1633120" y="483021"/>
        <a:ext cx="123292" cy="110937"/>
      </dsp:txXfrm>
    </dsp:sp>
    <dsp:sp modelId="{2B227B44-B206-459E-9402-79FDE5B68D2E}">
      <dsp:nvSpPr>
        <dsp:cNvPr id="0" name=""/>
        <dsp:cNvSpPr/>
      </dsp:nvSpPr>
      <dsp:spPr>
        <a:xfrm>
          <a:off x="791694" y="667864"/>
          <a:ext cx="1826568" cy="45664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itchFamily="18" charset="0"/>
              <a:cs typeface="Times New Roman" pitchFamily="18" charset="0"/>
            </a:rPr>
            <a:t>Relevant associated Clinical Manuscripts (n=51)</a:t>
          </a:r>
        </a:p>
      </dsp:txBody>
      <dsp:txXfrm>
        <a:off x="805069" y="681239"/>
        <a:ext cx="1799818" cy="429892"/>
      </dsp:txXfrm>
    </dsp:sp>
    <dsp:sp modelId="{7DDD26FC-476A-4E4E-8DD8-9B21FD4E9A0E}">
      <dsp:nvSpPr>
        <dsp:cNvPr id="0" name=""/>
        <dsp:cNvSpPr/>
      </dsp:nvSpPr>
      <dsp:spPr>
        <a:xfrm rot="5256706">
          <a:off x="1633567" y="1135922"/>
          <a:ext cx="171389" cy="20548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rot="-5400000">
        <a:off x="1656544" y="1152994"/>
        <a:ext cx="123292" cy="119972"/>
      </dsp:txXfrm>
    </dsp:sp>
    <dsp:sp modelId="{DA0BA7A5-343A-4819-94D9-EF7AF2EC464D}">
      <dsp:nvSpPr>
        <dsp:cNvPr id="0" name=""/>
        <dsp:cNvSpPr/>
      </dsp:nvSpPr>
      <dsp:spPr>
        <a:xfrm>
          <a:off x="820262" y="1352827"/>
          <a:ext cx="1826568" cy="45664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itchFamily="18" charset="0"/>
              <a:cs typeface="Times New Roman" pitchFamily="18" charset="0"/>
            </a:rPr>
            <a:t>Potential relevant Clinical trials identified and retrieved (n=29)</a:t>
          </a:r>
        </a:p>
      </dsp:txBody>
      <dsp:txXfrm>
        <a:off x="833637" y="1366202"/>
        <a:ext cx="1799818" cy="429892"/>
      </dsp:txXfrm>
    </dsp:sp>
    <dsp:sp modelId="{7B910DF7-64CD-4840-91D5-1EA3B4C60E1B}">
      <dsp:nvSpPr>
        <dsp:cNvPr id="0" name=""/>
        <dsp:cNvSpPr/>
      </dsp:nvSpPr>
      <dsp:spPr>
        <a:xfrm rot="5355260">
          <a:off x="1634824" y="1844699"/>
          <a:ext cx="206979" cy="20548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5400000">
        <a:off x="1676266" y="1843957"/>
        <a:ext cx="123292" cy="145333"/>
      </dsp:txXfrm>
    </dsp:sp>
    <dsp:sp modelId="{592C81D3-B212-4ECA-B05B-D238CEDE174F}">
      <dsp:nvSpPr>
        <dsp:cNvPr id="0" name=""/>
        <dsp:cNvSpPr/>
      </dsp:nvSpPr>
      <dsp:spPr>
        <a:xfrm>
          <a:off x="829796" y="2085418"/>
          <a:ext cx="1826568" cy="45664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itchFamily="18" charset="0"/>
              <a:cs typeface="Times New Roman" pitchFamily="18" charset="0"/>
            </a:rPr>
            <a:t>Prospective comparative Clinical Trials retrieved for further evaluation (n=7</a:t>
          </a:r>
          <a:r>
            <a:rPr lang="en-IN" sz="900" kern="1200"/>
            <a:t>)</a:t>
          </a:r>
        </a:p>
      </dsp:txBody>
      <dsp:txXfrm>
        <a:off x="843171" y="2098793"/>
        <a:ext cx="1799818" cy="429892"/>
      </dsp:txXfrm>
    </dsp:sp>
    <dsp:sp modelId="{432420B5-16D1-460A-9D4E-532150FB90B3}">
      <dsp:nvSpPr>
        <dsp:cNvPr id="0" name=""/>
        <dsp:cNvSpPr/>
      </dsp:nvSpPr>
      <dsp:spPr>
        <a:xfrm rot="5102395">
          <a:off x="1695727" y="2540164"/>
          <a:ext cx="151840" cy="20548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rot="-5400000">
        <a:off x="1708032" y="2567073"/>
        <a:ext cx="123292" cy="106288"/>
      </dsp:txXfrm>
    </dsp:sp>
    <dsp:sp modelId="{19CDCF6B-0B1A-48E3-B174-462186C3B25B}">
      <dsp:nvSpPr>
        <dsp:cNvPr id="0" name=""/>
        <dsp:cNvSpPr/>
      </dsp:nvSpPr>
      <dsp:spPr>
        <a:xfrm>
          <a:off x="886931" y="2743757"/>
          <a:ext cx="1826568" cy="45664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itchFamily="18" charset="0"/>
              <a:cs typeface="Times New Roman" pitchFamily="18" charset="0"/>
            </a:rPr>
            <a:t>Randomised Prospective Comparative Clinical Trials included in the Meta-analysis (n=6)</a:t>
          </a:r>
        </a:p>
      </dsp:txBody>
      <dsp:txXfrm>
        <a:off x="900306" y="2757132"/>
        <a:ext cx="1799818" cy="42989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23</Pages>
  <Words>5851</Words>
  <Characters>33351</Characters>
  <Application>Microsoft Macintosh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avash</dc:creator>
  <cp:lastModifiedBy>Soheir Adam</cp:lastModifiedBy>
  <cp:revision>44</cp:revision>
  <dcterms:created xsi:type="dcterms:W3CDTF">2015-08-07T01:10:00Z</dcterms:created>
  <dcterms:modified xsi:type="dcterms:W3CDTF">2015-08-07T03:12:00Z</dcterms:modified>
</cp:coreProperties>
</file>